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C18154" w14:textId="77777777" w:rsidR="0015456C" w:rsidRPr="003C33B5" w:rsidRDefault="0015456C" w:rsidP="00AC7A35">
      <w:pPr>
        <w:pStyle w:val="a3"/>
      </w:pPr>
      <w:r w:rsidRPr="003C33B5">
        <w:rPr>
          <w:rFonts w:hint="eastAsia"/>
        </w:rPr>
        <w:t>ESAP CS</w:t>
      </w:r>
      <w:r w:rsidRPr="003C33B5">
        <w:rPr>
          <w:rFonts w:hint="eastAsia"/>
        </w:rPr>
        <w:t>通讯接口协议</w:t>
      </w:r>
    </w:p>
    <w:p w14:paraId="698B4629" w14:textId="77777777" w:rsidR="0015456C" w:rsidRDefault="0015456C" w:rsidP="00AC7A35">
      <w:pPr>
        <w:pStyle w:val="a4"/>
      </w:pPr>
      <w:r w:rsidRPr="003C33B5">
        <w:t>Caland ESAP C-S Interface and Protocol</w:t>
      </w:r>
    </w:p>
    <w:p w14:paraId="1F0F7A26" w14:textId="77777777" w:rsidR="008A2CDA" w:rsidRDefault="008A2CDA" w:rsidP="008A2CDA"/>
    <w:p w14:paraId="2FCDC2D2" w14:textId="77777777" w:rsidR="008A2CDA" w:rsidRDefault="008A2CDA" w:rsidP="008A2CDA"/>
    <w:p w14:paraId="03B7C2EA" w14:textId="77777777" w:rsidR="008A2CDA" w:rsidRDefault="008A2CDA" w:rsidP="008A2CDA"/>
    <w:p w14:paraId="3BBD4F91" w14:textId="77777777" w:rsidR="008A2CDA" w:rsidRDefault="008A2CDA" w:rsidP="008A2CDA"/>
    <w:p w14:paraId="68A24F3B" w14:textId="73E0F76E" w:rsidR="008A2CDA" w:rsidRPr="008A2CDA" w:rsidRDefault="008A2CDA" w:rsidP="008A2CDA"/>
    <w:tbl>
      <w:tblPr>
        <w:tblStyle w:val="af3"/>
        <w:tblW w:w="0" w:type="auto"/>
        <w:tblLook w:val="04A0" w:firstRow="1" w:lastRow="0" w:firstColumn="1" w:lastColumn="0" w:noHBand="0" w:noVBand="1"/>
      </w:tblPr>
      <w:tblGrid>
        <w:gridCol w:w="1410"/>
        <w:gridCol w:w="9070"/>
      </w:tblGrid>
      <w:tr w:rsidR="00835880" w14:paraId="1EB80611" w14:textId="77777777" w:rsidTr="005310F0">
        <w:tc>
          <w:tcPr>
            <w:tcW w:w="1410" w:type="dxa"/>
            <w:shd w:val="clear" w:color="auto" w:fill="808080" w:themeFill="background1" w:themeFillShade="80"/>
          </w:tcPr>
          <w:p w14:paraId="35C6774E" w14:textId="77777777" w:rsidR="00835880" w:rsidRPr="005310F0" w:rsidRDefault="00835880" w:rsidP="00835880">
            <w:pPr>
              <w:jc w:val="center"/>
              <w:rPr>
                <w:b/>
                <w:color w:val="FFFFFF" w:themeColor="background1"/>
              </w:rPr>
            </w:pPr>
            <w:r w:rsidRPr="005310F0">
              <w:rPr>
                <w:rFonts w:hint="eastAsia"/>
                <w:b/>
                <w:color w:val="FFFFFF" w:themeColor="background1"/>
              </w:rPr>
              <w:t>文档名称</w:t>
            </w:r>
          </w:p>
        </w:tc>
        <w:tc>
          <w:tcPr>
            <w:tcW w:w="9070" w:type="dxa"/>
          </w:tcPr>
          <w:p w14:paraId="19DBC241" w14:textId="77777777" w:rsidR="00835880" w:rsidRDefault="00835880" w:rsidP="00835880">
            <w:r>
              <w:rPr>
                <w:rFonts w:hint="eastAsia"/>
              </w:rPr>
              <w:t>ESAP</w:t>
            </w:r>
            <w:r>
              <w:t xml:space="preserve"> CS</w:t>
            </w:r>
            <w:r>
              <w:t>通讯接口协议</w:t>
            </w:r>
          </w:p>
        </w:tc>
      </w:tr>
      <w:tr w:rsidR="00835880" w14:paraId="1AB4940C" w14:textId="77777777" w:rsidTr="005310F0">
        <w:tc>
          <w:tcPr>
            <w:tcW w:w="1410" w:type="dxa"/>
            <w:shd w:val="clear" w:color="auto" w:fill="808080" w:themeFill="background1" w:themeFillShade="80"/>
          </w:tcPr>
          <w:p w14:paraId="14CD7479" w14:textId="77777777" w:rsidR="00835880" w:rsidRPr="005310F0" w:rsidRDefault="00835880" w:rsidP="00835880">
            <w:pPr>
              <w:jc w:val="center"/>
              <w:rPr>
                <w:b/>
                <w:color w:val="FFFFFF" w:themeColor="background1"/>
              </w:rPr>
            </w:pPr>
            <w:r w:rsidRPr="00F6368A">
              <w:rPr>
                <w:rFonts w:hint="eastAsia"/>
                <w:b/>
                <w:color w:val="FFFFFF" w:themeColor="background1"/>
                <w:spacing w:val="165"/>
                <w:fitText w:val="720" w:id="616899072"/>
                <w:rPrChange w:id="0" w:author="Suzic" w:date="2014-09-10T11:27:00Z">
                  <w:rPr>
                    <w:rFonts w:hint="eastAsia"/>
                    <w:b/>
                    <w:color w:val="FFFFFF" w:themeColor="background1"/>
                    <w:spacing w:val="179"/>
                    <w:fitText w:val="720" w:id="616899072"/>
                  </w:rPr>
                </w:rPrChange>
              </w:rPr>
              <w:t>作</w:t>
            </w:r>
            <w:r w:rsidRPr="00F6368A">
              <w:rPr>
                <w:rFonts w:hint="eastAsia"/>
                <w:b/>
                <w:color w:val="FFFFFF" w:themeColor="background1"/>
                <w:fitText w:val="720" w:id="616899072"/>
                <w:rPrChange w:id="1" w:author="Suzic" w:date="2014-09-10T11:27:00Z">
                  <w:rPr>
                    <w:rFonts w:hint="eastAsia"/>
                    <w:b/>
                    <w:color w:val="FFFFFF" w:themeColor="background1"/>
                    <w:fitText w:val="720" w:id="616899072"/>
                  </w:rPr>
                </w:rPrChange>
              </w:rPr>
              <w:t>者</w:t>
            </w:r>
          </w:p>
        </w:tc>
        <w:tc>
          <w:tcPr>
            <w:tcW w:w="9070" w:type="dxa"/>
          </w:tcPr>
          <w:p w14:paraId="28FA0593" w14:textId="58E4EFA9" w:rsidR="00835880" w:rsidRDefault="00835880" w:rsidP="00835880">
            <w:proofErr w:type="gramStart"/>
            <w:r>
              <w:rPr>
                <w:rFonts w:hint="eastAsia"/>
              </w:rPr>
              <w:t>苏智</w:t>
            </w:r>
            <w:proofErr w:type="gramEnd"/>
          </w:p>
        </w:tc>
      </w:tr>
      <w:tr w:rsidR="00835880" w14:paraId="26ECE519" w14:textId="77777777" w:rsidTr="005310F0">
        <w:tc>
          <w:tcPr>
            <w:tcW w:w="1410" w:type="dxa"/>
            <w:shd w:val="clear" w:color="auto" w:fill="808080" w:themeFill="background1" w:themeFillShade="80"/>
          </w:tcPr>
          <w:p w14:paraId="1CA05A51" w14:textId="77777777" w:rsidR="00835880" w:rsidRPr="005310F0" w:rsidRDefault="00835880" w:rsidP="00835880">
            <w:pPr>
              <w:jc w:val="center"/>
              <w:rPr>
                <w:b/>
                <w:color w:val="FFFFFF" w:themeColor="background1"/>
              </w:rPr>
            </w:pPr>
            <w:r w:rsidRPr="00F6368A">
              <w:rPr>
                <w:rFonts w:hint="eastAsia"/>
                <w:b/>
                <w:color w:val="FFFFFF" w:themeColor="background1"/>
                <w:spacing w:val="165"/>
                <w:fitText w:val="720" w:id="616899073"/>
                <w:rPrChange w:id="2" w:author="Suzic" w:date="2014-09-10T11:27:00Z">
                  <w:rPr>
                    <w:rFonts w:hint="eastAsia"/>
                    <w:b/>
                    <w:color w:val="FFFFFF" w:themeColor="background1"/>
                    <w:spacing w:val="179"/>
                  </w:rPr>
                </w:rPrChange>
              </w:rPr>
              <w:t>类</w:t>
            </w:r>
            <w:r w:rsidRPr="00F6368A">
              <w:rPr>
                <w:rFonts w:hint="eastAsia"/>
                <w:b/>
                <w:color w:val="FFFFFF" w:themeColor="background1"/>
                <w:fitText w:val="720" w:id="616899073"/>
                <w:rPrChange w:id="3" w:author="Suzic" w:date="2014-09-10T11:27:00Z">
                  <w:rPr>
                    <w:rFonts w:hint="eastAsia"/>
                    <w:b/>
                    <w:color w:val="FFFFFF" w:themeColor="background1"/>
                  </w:rPr>
                </w:rPrChange>
              </w:rPr>
              <w:t>别</w:t>
            </w:r>
          </w:p>
        </w:tc>
        <w:tc>
          <w:tcPr>
            <w:tcW w:w="9070" w:type="dxa"/>
          </w:tcPr>
          <w:p w14:paraId="4EB5939E" w14:textId="77777777" w:rsidR="00835880" w:rsidRDefault="00B84889" w:rsidP="00835880">
            <w:r>
              <w:rPr>
                <w:rFonts w:hint="eastAsia"/>
              </w:rPr>
              <w:t>Caland</w:t>
            </w:r>
            <w:r>
              <w:t xml:space="preserve"> </w:t>
            </w:r>
            <w:r>
              <w:t>软件开发</w:t>
            </w:r>
            <w:r w:rsidR="00835880">
              <w:rPr>
                <w:rFonts w:hint="eastAsia"/>
              </w:rPr>
              <w:t>详细设计文档</w:t>
            </w:r>
          </w:p>
        </w:tc>
      </w:tr>
      <w:tr w:rsidR="00835880" w14:paraId="58D6520E" w14:textId="77777777" w:rsidTr="005310F0">
        <w:tc>
          <w:tcPr>
            <w:tcW w:w="1410" w:type="dxa"/>
            <w:shd w:val="clear" w:color="auto" w:fill="808080" w:themeFill="background1" w:themeFillShade="80"/>
          </w:tcPr>
          <w:p w14:paraId="691DBB9C" w14:textId="77777777" w:rsidR="00835880" w:rsidRPr="005310F0" w:rsidRDefault="00835880" w:rsidP="00835880">
            <w:pPr>
              <w:jc w:val="center"/>
              <w:rPr>
                <w:b/>
                <w:color w:val="FFFFFF" w:themeColor="background1"/>
              </w:rPr>
            </w:pPr>
            <w:r w:rsidRPr="00F6368A">
              <w:rPr>
                <w:rFonts w:hint="eastAsia"/>
                <w:b/>
                <w:color w:val="FFFFFF" w:themeColor="background1"/>
                <w:spacing w:val="30"/>
                <w:fitText w:val="720" w:id="616899074"/>
                <w:rPrChange w:id="4" w:author="Suzic" w:date="2014-09-10T11:27:00Z">
                  <w:rPr>
                    <w:rFonts w:hint="eastAsia"/>
                    <w:b/>
                    <w:color w:val="FFFFFF" w:themeColor="background1"/>
                    <w:spacing w:val="45"/>
                  </w:rPr>
                </w:rPrChange>
              </w:rPr>
              <w:t>子类</w:t>
            </w:r>
            <w:r w:rsidRPr="00F6368A">
              <w:rPr>
                <w:rFonts w:hint="eastAsia"/>
                <w:b/>
                <w:color w:val="FFFFFF" w:themeColor="background1"/>
                <w:spacing w:val="7"/>
                <w:fitText w:val="720" w:id="616899074"/>
                <w:rPrChange w:id="5" w:author="Suzic" w:date="2014-09-10T11:27:00Z">
                  <w:rPr>
                    <w:rFonts w:hint="eastAsia"/>
                    <w:b/>
                    <w:color w:val="FFFFFF" w:themeColor="background1"/>
                    <w:spacing w:val="-1"/>
                  </w:rPr>
                </w:rPrChange>
              </w:rPr>
              <w:t>别</w:t>
            </w:r>
          </w:p>
        </w:tc>
        <w:tc>
          <w:tcPr>
            <w:tcW w:w="9070" w:type="dxa"/>
          </w:tcPr>
          <w:p w14:paraId="34B32D1C" w14:textId="77777777" w:rsidR="00835880" w:rsidRDefault="00835880" w:rsidP="00835880">
            <w:r>
              <w:rPr>
                <w:rFonts w:hint="eastAsia"/>
              </w:rPr>
              <w:t>系统架构设计</w:t>
            </w:r>
            <w:r>
              <w:rPr>
                <w:rFonts w:hint="eastAsia"/>
              </w:rPr>
              <w:t>/</w:t>
            </w:r>
            <w:r>
              <w:rPr>
                <w:rFonts w:hint="eastAsia"/>
              </w:rPr>
              <w:t>接口定义</w:t>
            </w:r>
            <w:r>
              <w:rPr>
                <w:rFonts w:hint="eastAsia"/>
              </w:rPr>
              <w:t>/</w:t>
            </w:r>
            <w:r>
              <w:rPr>
                <w:rFonts w:hint="eastAsia"/>
              </w:rPr>
              <w:t>数据定义</w:t>
            </w:r>
          </w:p>
        </w:tc>
      </w:tr>
      <w:tr w:rsidR="00835880" w:rsidRPr="00746019" w14:paraId="1956B877" w14:textId="77777777" w:rsidTr="005310F0">
        <w:tc>
          <w:tcPr>
            <w:tcW w:w="1410" w:type="dxa"/>
            <w:shd w:val="clear" w:color="auto" w:fill="808080" w:themeFill="background1" w:themeFillShade="80"/>
          </w:tcPr>
          <w:p w14:paraId="3116B67B" w14:textId="77777777" w:rsidR="00835880" w:rsidRPr="005310F0" w:rsidRDefault="00835880" w:rsidP="00835880">
            <w:pPr>
              <w:jc w:val="center"/>
              <w:rPr>
                <w:b/>
                <w:color w:val="FFFFFF" w:themeColor="background1"/>
              </w:rPr>
            </w:pPr>
            <w:r w:rsidRPr="00F6368A">
              <w:rPr>
                <w:rFonts w:hint="eastAsia"/>
                <w:b/>
                <w:color w:val="FFFFFF" w:themeColor="background1"/>
                <w:spacing w:val="165"/>
                <w:fitText w:val="720" w:id="616899075"/>
                <w:rPrChange w:id="6" w:author="Suzic" w:date="2014-09-10T11:27:00Z">
                  <w:rPr>
                    <w:rFonts w:hint="eastAsia"/>
                    <w:b/>
                    <w:color w:val="FFFFFF" w:themeColor="background1"/>
                    <w:spacing w:val="179"/>
                  </w:rPr>
                </w:rPrChange>
              </w:rPr>
              <w:t>摘</w:t>
            </w:r>
            <w:r w:rsidRPr="00F6368A">
              <w:rPr>
                <w:rFonts w:hint="eastAsia"/>
                <w:b/>
                <w:color w:val="FFFFFF" w:themeColor="background1"/>
                <w:fitText w:val="720" w:id="616899075"/>
                <w:rPrChange w:id="7" w:author="Suzic" w:date="2014-09-10T11:27:00Z">
                  <w:rPr>
                    <w:rFonts w:hint="eastAsia"/>
                    <w:b/>
                    <w:color w:val="FFFFFF" w:themeColor="background1"/>
                  </w:rPr>
                </w:rPrChange>
              </w:rPr>
              <w:t>要</w:t>
            </w:r>
          </w:p>
        </w:tc>
        <w:tc>
          <w:tcPr>
            <w:tcW w:w="9070" w:type="dxa"/>
          </w:tcPr>
          <w:p w14:paraId="4F636CE4" w14:textId="77777777" w:rsidR="00835880" w:rsidRDefault="00835880" w:rsidP="00835880">
            <w:r>
              <w:rPr>
                <w:rFonts w:hint="eastAsia"/>
              </w:rPr>
              <w:t>本文档主要描述</w:t>
            </w:r>
            <w:r>
              <w:rPr>
                <w:rFonts w:hint="eastAsia"/>
              </w:rPr>
              <w:t>ESAP</w:t>
            </w:r>
            <w:r>
              <w:rPr>
                <w:rFonts w:hint="eastAsia"/>
              </w:rPr>
              <w:t>服务器与客户端之间的接口，及其需要了解的数据模型内容。</w:t>
            </w:r>
          </w:p>
          <w:p w14:paraId="3455495C" w14:textId="77777777" w:rsidR="00835880" w:rsidRDefault="00835880" w:rsidP="00835880"/>
          <w:p w14:paraId="46EC22CB" w14:textId="77777777" w:rsidR="00835880" w:rsidRDefault="00835880" w:rsidP="00835880">
            <w:r>
              <w:rPr>
                <w:rFonts w:hint="eastAsia"/>
              </w:rPr>
              <w:t>第一部分先是概述整体</w:t>
            </w:r>
            <w:r>
              <w:rPr>
                <w:rFonts w:hint="eastAsia"/>
              </w:rPr>
              <w:t>ESAP</w:t>
            </w:r>
            <w:r>
              <w:rPr>
                <w:rFonts w:hint="eastAsia"/>
              </w:rPr>
              <w:t>系统结构，从几个关键操作流程来总结所需要的接口。</w:t>
            </w:r>
          </w:p>
          <w:p w14:paraId="6BFF8D73" w14:textId="77777777" w:rsidR="00835880" w:rsidRDefault="00835880" w:rsidP="00835880">
            <w:r>
              <w:rPr>
                <w:rFonts w:hint="eastAsia"/>
              </w:rPr>
              <w:t>第二部分接口的描述。</w:t>
            </w:r>
          </w:p>
          <w:p w14:paraId="45E26E76" w14:textId="77777777" w:rsidR="00835880" w:rsidRDefault="00835880" w:rsidP="00835880">
            <w:r>
              <w:rPr>
                <w:rFonts w:hint="eastAsia"/>
              </w:rPr>
              <w:t>第三部分是接口中所涉及的各种数据包的</w:t>
            </w:r>
            <w:r>
              <w:rPr>
                <w:rFonts w:hint="eastAsia"/>
              </w:rPr>
              <w:t>JSON</w:t>
            </w:r>
            <w:r>
              <w:rPr>
                <w:rFonts w:hint="eastAsia"/>
              </w:rPr>
              <w:t>格式详细解析；着重体现了诸如</w:t>
            </w:r>
            <w:r>
              <w:rPr>
                <w:rFonts w:hint="eastAsia"/>
              </w:rPr>
              <w:t>Action</w:t>
            </w:r>
            <w:r>
              <w:rPr>
                <w:rFonts w:hint="eastAsia"/>
              </w:rPr>
              <w:t>的设计和描述等。</w:t>
            </w:r>
          </w:p>
          <w:p w14:paraId="1AB47E1C" w14:textId="77777777" w:rsidR="00835880" w:rsidRPr="00835880" w:rsidRDefault="00835880" w:rsidP="00835880">
            <w:r>
              <w:rPr>
                <w:rFonts w:hint="eastAsia"/>
              </w:rPr>
              <w:t>第四部分为建议的客户端采用的数据存储。该存储基于服务器端数据库设计，依赖于服务器</w:t>
            </w:r>
            <w:proofErr w:type="gramStart"/>
            <w:r>
              <w:rPr>
                <w:rFonts w:hint="eastAsia"/>
              </w:rPr>
              <w:t>端最终</w:t>
            </w:r>
            <w:proofErr w:type="gramEnd"/>
            <w:r>
              <w:rPr>
                <w:rFonts w:hint="eastAsia"/>
              </w:rPr>
              <w:t>存储。</w:t>
            </w:r>
          </w:p>
        </w:tc>
      </w:tr>
    </w:tbl>
    <w:p w14:paraId="2EEF5ADD" w14:textId="77777777" w:rsidR="007349D7" w:rsidRDefault="007349D7" w:rsidP="00835880">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7D9B84" w14:textId="77777777" w:rsidR="00835880" w:rsidRPr="005310F0" w:rsidRDefault="00835880" w:rsidP="00835880">
      <w:pP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10F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修订历史</w:t>
      </w:r>
    </w:p>
    <w:tbl>
      <w:tblPr>
        <w:tblStyle w:val="af3"/>
        <w:tblW w:w="0" w:type="auto"/>
        <w:tblLook w:val="04A0" w:firstRow="1" w:lastRow="0" w:firstColumn="1" w:lastColumn="0" w:noHBand="0" w:noVBand="1"/>
      </w:tblPr>
      <w:tblGrid>
        <w:gridCol w:w="985"/>
        <w:gridCol w:w="1417"/>
        <w:gridCol w:w="1559"/>
        <w:gridCol w:w="1560"/>
        <w:gridCol w:w="4959"/>
      </w:tblGrid>
      <w:tr w:rsidR="005310F0" w:rsidRPr="005310F0" w14:paraId="4FC6644E" w14:textId="77777777" w:rsidTr="005310F0">
        <w:tc>
          <w:tcPr>
            <w:tcW w:w="985" w:type="dxa"/>
            <w:shd w:val="clear" w:color="auto" w:fill="808080" w:themeFill="background1" w:themeFillShade="80"/>
          </w:tcPr>
          <w:p w14:paraId="00C3D885" w14:textId="77777777" w:rsidR="00835880" w:rsidRPr="005310F0" w:rsidRDefault="00835880" w:rsidP="00835880">
            <w:pPr>
              <w:rPr>
                <w:b/>
                <w:color w:val="FFFFFF" w:themeColor="background1"/>
              </w:rPr>
            </w:pPr>
            <w:r w:rsidRPr="005310F0">
              <w:rPr>
                <w:rFonts w:hint="eastAsia"/>
                <w:b/>
                <w:color w:val="FFFFFF" w:themeColor="background1"/>
              </w:rPr>
              <w:t>版本</w:t>
            </w:r>
          </w:p>
        </w:tc>
        <w:tc>
          <w:tcPr>
            <w:tcW w:w="1417" w:type="dxa"/>
            <w:shd w:val="clear" w:color="auto" w:fill="808080" w:themeFill="background1" w:themeFillShade="80"/>
          </w:tcPr>
          <w:p w14:paraId="74561751" w14:textId="77777777" w:rsidR="00835880" w:rsidRPr="005310F0" w:rsidRDefault="00835880" w:rsidP="00835880">
            <w:pPr>
              <w:rPr>
                <w:b/>
                <w:color w:val="FFFFFF" w:themeColor="background1"/>
              </w:rPr>
            </w:pPr>
            <w:r w:rsidRPr="005310F0">
              <w:rPr>
                <w:rFonts w:hint="eastAsia"/>
                <w:b/>
                <w:color w:val="FFFFFF" w:themeColor="background1"/>
              </w:rPr>
              <w:t>日期</w:t>
            </w:r>
          </w:p>
        </w:tc>
        <w:tc>
          <w:tcPr>
            <w:tcW w:w="1559" w:type="dxa"/>
            <w:shd w:val="clear" w:color="auto" w:fill="808080" w:themeFill="background1" w:themeFillShade="80"/>
          </w:tcPr>
          <w:p w14:paraId="25C976B0" w14:textId="77777777" w:rsidR="00835880" w:rsidRPr="005310F0" w:rsidRDefault="00835880" w:rsidP="00835880">
            <w:pPr>
              <w:rPr>
                <w:b/>
                <w:color w:val="FFFFFF" w:themeColor="background1"/>
              </w:rPr>
            </w:pPr>
            <w:r w:rsidRPr="005310F0">
              <w:rPr>
                <w:rFonts w:hint="eastAsia"/>
                <w:b/>
                <w:color w:val="FFFFFF" w:themeColor="background1"/>
              </w:rPr>
              <w:t>主要修改人</w:t>
            </w:r>
          </w:p>
        </w:tc>
        <w:tc>
          <w:tcPr>
            <w:tcW w:w="1560" w:type="dxa"/>
            <w:shd w:val="clear" w:color="auto" w:fill="808080" w:themeFill="background1" w:themeFillShade="80"/>
          </w:tcPr>
          <w:p w14:paraId="3CDB117C" w14:textId="77777777" w:rsidR="00835880" w:rsidRPr="005310F0" w:rsidRDefault="00835880" w:rsidP="00835880">
            <w:pPr>
              <w:rPr>
                <w:b/>
                <w:color w:val="FFFFFF" w:themeColor="background1"/>
              </w:rPr>
            </w:pPr>
            <w:r w:rsidRPr="005310F0">
              <w:rPr>
                <w:rFonts w:hint="eastAsia"/>
                <w:b/>
                <w:color w:val="FFFFFF" w:themeColor="background1"/>
              </w:rPr>
              <w:t>审阅</w:t>
            </w:r>
          </w:p>
        </w:tc>
        <w:tc>
          <w:tcPr>
            <w:tcW w:w="4959" w:type="dxa"/>
            <w:shd w:val="clear" w:color="auto" w:fill="808080" w:themeFill="background1" w:themeFillShade="80"/>
          </w:tcPr>
          <w:p w14:paraId="3B3A89D4" w14:textId="77777777" w:rsidR="00835880" w:rsidRPr="005310F0" w:rsidRDefault="00835880" w:rsidP="00835880">
            <w:pPr>
              <w:rPr>
                <w:b/>
                <w:color w:val="FFFFFF" w:themeColor="background1"/>
              </w:rPr>
            </w:pPr>
            <w:r w:rsidRPr="005310F0">
              <w:rPr>
                <w:rFonts w:hint="eastAsia"/>
                <w:b/>
                <w:color w:val="FFFFFF" w:themeColor="background1"/>
              </w:rPr>
              <w:t>摘要</w:t>
            </w:r>
          </w:p>
        </w:tc>
      </w:tr>
      <w:tr w:rsidR="00835880" w14:paraId="6E98398E" w14:textId="77777777" w:rsidTr="002D39D2">
        <w:tc>
          <w:tcPr>
            <w:tcW w:w="985" w:type="dxa"/>
          </w:tcPr>
          <w:p w14:paraId="0902D975" w14:textId="77777777" w:rsidR="00835880" w:rsidRDefault="00835880" w:rsidP="00835880">
            <w:r>
              <w:rPr>
                <w:rFonts w:hint="eastAsia"/>
              </w:rPr>
              <w:t>1.0</w:t>
            </w:r>
          </w:p>
        </w:tc>
        <w:tc>
          <w:tcPr>
            <w:tcW w:w="1417" w:type="dxa"/>
          </w:tcPr>
          <w:p w14:paraId="4D5D1E2B" w14:textId="77777777" w:rsidR="00835880" w:rsidRDefault="00835880" w:rsidP="00835880">
            <w:r>
              <w:rPr>
                <w:rFonts w:hint="eastAsia"/>
              </w:rPr>
              <w:t>2013/11/12</w:t>
            </w:r>
          </w:p>
        </w:tc>
        <w:tc>
          <w:tcPr>
            <w:tcW w:w="1559" w:type="dxa"/>
          </w:tcPr>
          <w:p w14:paraId="085B2819" w14:textId="77777777" w:rsidR="00835880" w:rsidRDefault="00835880" w:rsidP="00835880">
            <w:proofErr w:type="gramStart"/>
            <w:r>
              <w:rPr>
                <w:rFonts w:hint="eastAsia"/>
              </w:rPr>
              <w:t>苏智</w:t>
            </w:r>
            <w:proofErr w:type="gramEnd"/>
          </w:p>
        </w:tc>
        <w:tc>
          <w:tcPr>
            <w:tcW w:w="1560" w:type="dxa"/>
          </w:tcPr>
          <w:p w14:paraId="2C1DFDB5" w14:textId="77777777" w:rsidR="00835880" w:rsidRDefault="00835880" w:rsidP="00835880"/>
        </w:tc>
        <w:tc>
          <w:tcPr>
            <w:tcW w:w="4959" w:type="dxa"/>
          </w:tcPr>
          <w:p w14:paraId="159ACC31" w14:textId="77777777" w:rsidR="00835880" w:rsidRDefault="00835880" w:rsidP="00835880">
            <w:r>
              <w:rPr>
                <w:rFonts w:hint="eastAsia"/>
              </w:rPr>
              <w:t>创建</w:t>
            </w:r>
          </w:p>
        </w:tc>
      </w:tr>
      <w:tr w:rsidR="00835880" w14:paraId="7184629A" w14:textId="77777777" w:rsidTr="002D39D2">
        <w:tc>
          <w:tcPr>
            <w:tcW w:w="985" w:type="dxa"/>
          </w:tcPr>
          <w:p w14:paraId="60E500E8" w14:textId="77777777" w:rsidR="00835880" w:rsidRDefault="00835880" w:rsidP="00835880">
            <w:r>
              <w:rPr>
                <w:rFonts w:hint="eastAsia"/>
              </w:rPr>
              <w:t>1.01</w:t>
            </w:r>
          </w:p>
        </w:tc>
        <w:tc>
          <w:tcPr>
            <w:tcW w:w="1417" w:type="dxa"/>
          </w:tcPr>
          <w:p w14:paraId="4C60BC17" w14:textId="77777777" w:rsidR="00835880" w:rsidRDefault="00835880" w:rsidP="00835880">
            <w:r>
              <w:rPr>
                <w:rFonts w:hint="eastAsia"/>
              </w:rPr>
              <w:t>2013/11/18</w:t>
            </w:r>
          </w:p>
        </w:tc>
        <w:tc>
          <w:tcPr>
            <w:tcW w:w="1559" w:type="dxa"/>
          </w:tcPr>
          <w:p w14:paraId="361CA934" w14:textId="77777777" w:rsidR="00835880" w:rsidRDefault="00835880" w:rsidP="00835880">
            <w:proofErr w:type="gramStart"/>
            <w:r>
              <w:rPr>
                <w:rFonts w:hint="eastAsia"/>
              </w:rPr>
              <w:t>苏智</w:t>
            </w:r>
            <w:proofErr w:type="gramEnd"/>
          </w:p>
        </w:tc>
        <w:tc>
          <w:tcPr>
            <w:tcW w:w="1560" w:type="dxa"/>
          </w:tcPr>
          <w:p w14:paraId="04940A7C" w14:textId="77777777" w:rsidR="00835880" w:rsidRDefault="00835880" w:rsidP="00835880"/>
        </w:tc>
        <w:tc>
          <w:tcPr>
            <w:tcW w:w="4959" w:type="dxa"/>
          </w:tcPr>
          <w:p w14:paraId="3E62DB50" w14:textId="77777777" w:rsidR="00835880" w:rsidRDefault="00835880" w:rsidP="00835880">
            <w:r>
              <w:rPr>
                <w:rFonts w:hint="eastAsia"/>
              </w:rPr>
              <w:t>整理</w:t>
            </w:r>
            <w:r w:rsidR="002D39D2">
              <w:rPr>
                <w:rFonts w:hint="eastAsia"/>
              </w:rPr>
              <w:t>数据库和</w:t>
            </w:r>
            <w:r w:rsidR="002D39D2">
              <w:rPr>
                <w:rFonts w:hint="eastAsia"/>
              </w:rPr>
              <w:t>Action</w:t>
            </w:r>
          </w:p>
        </w:tc>
      </w:tr>
      <w:tr w:rsidR="00835880" w14:paraId="428CA3F3" w14:textId="77777777" w:rsidTr="002D39D2">
        <w:tc>
          <w:tcPr>
            <w:tcW w:w="985" w:type="dxa"/>
          </w:tcPr>
          <w:p w14:paraId="7EC7A647" w14:textId="77777777" w:rsidR="00835880" w:rsidRDefault="00835880" w:rsidP="00835880">
            <w:r>
              <w:rPr>
                <w:rFonts w:hint="eastAsia"/>
              </w:rPr>
              <w:t>1.1</w:t>
            </w:r>
          </w:p>
        </w:tc>
        <w:tc>
          <w:tcPr>
            <w:tcW w:w="1417" w:type="dxa"/>
          </w:tcPr>
          <w:p w14:paraId="4C42E735" w14:textId="77777777" w:rsidR="00835880" w:rsidRDefault="00835880" w:rsidP="00835880">
            <w:r>
              <w:rPr>
                <w:rFonts w:hint="eastAsia"/>
              </w:rPr>
              <w:t>2013/11/28</w:t>
            </w:r>
          </w:p>
        </w:tc>
        <w:tc>
          <w:tcPr>
            <w:tcW w:w="1559" w:type="dxa"/>
          </w:tcPr>
          <w:p w14:paraId="3DACA802" w14:textId="77777777" w:rsidR="00835880" w:rsidRDefault="00835880" w:rsidP="00835880">
            <w:r>
              <w:rPr>
                <w:rFonts w:hint="eastAsia"/>
              </w:rPr>
              <w:t>李旭</w:t>
            </w:r>
          </w:p>
        </w:tc>
        <w:tc>
          <w:tcPr>
            <w:tcW w:w="1560" w:type="dxa"/>
          </w:tcPr>
          <w:p w14:paraId="23B620B5" w14:textId="77777777" w:rsidR="00835880" w:rsidRDefault="00835880" w:rsidP="00835880"/>
        </w:tc>
        <w:tc>
          <w:tcPr>
            <w:tcW w:w="4959" w:type="dxa"/>
          </w:tcPr>
          <w:p w14:paraId="1D117A46" w14:textId="77777777" w:rsidR="00835880" w:rsidRDefault="002D39D2" w:rsidP="00835880">
            <w:r>
              <w:rPr>
                <w:rFonts w:hint="eastAsia"/>
              </w:rPr>
              <w:t>修改部分报文，完成接口具体定义。</w:t>
            </w:r>
          </w:p>
        </w:tc>
      </w:tr>
      <w:tr w:rsidR="00835880" w14:paraId="2D75BEE9" w14:textId="77777777" w:rsidTr="002D39D2">
        <w:tc>
          <w:tcPr>
            <w:tcW w:w="985" w:type="dxa"/>
          </w:tcPr>
          <w:p w14:paraId="287A76EC" w14:textId="77777777" w:rsidR="00835880" w:rsidRDefault="001A62AA" w:rsidP="00835880">
            <w:r>
              <w:rPr>
                <w:rFonts w:hint="eastAsia"/>
              </w:rPr>
              <w:t>2.0</w:t>
            </w:r>
          </w:p>
        </w:tc>
        <w:tc>
          <w:tcPr>
            <w:tcW w:w="1417" w:type="dxa"/>
          </w:tcPr>
          <w:p w14:paraId="7D3106CF" w14:textId="77777777" w:rsidR="00835880" w:rsidRDefault="002D39D2" w:rsidP="00835880">
            <w:r>
              <w:rPr>
                <w:rFonts w:hint="eastAsia"/>
              </w:rPr>
              <w:t>2014/4/24</w:t>
            </w:r>
          </w:p>
        </w:tc>
        <w:tc>
          <w:tcPr>
            <w:tcW w:w="1559" w:type="dxa"/>
          </w:tcPr>
          <w:p w14:paraId="5CDF338D" w14:textId="7CD84FE3" w:rsidR="00835880" w:rsidRDefault="002D39D2" w:rsidP="00117A48">
            <w:proofErr w:type="gramStart"/>
            <w:r>
              <w:rPr>
                <w:rFonts w:hint="eastAsia"/>
              </w:rPr>
              <w:t>苏智</w:t>
            </w:r>
            <w:proofErr w:type="gramEnd"/>
          </w:p>
        </w:tc>
        <w:tc>
          <w:tcPr>
            <w:tcW w:w="1560" w:type="dxa"/>
          </w:tcPr>
          <w:p w14:paraId="79C987E7" w14:textId="77777777" w:rsidR="00835880" w:rsidRDefault="00835880" w:rsidP="00835880"/>
        </w:tc>
        <w:tc>
          <w:tcPr>
            <w:tcW w:w="4959" w:type="dxa"/>
          </w:tcPr>
          <w:p w14:paraId="436FA766" w14:textId="7868A997" w:rsidR="00835880" w:rsidRDefault="002D39D2" w:rsidP="00835880">
            <w:r>
              <w:rPr>
                <w:rFonts w:hint="eastAsia"/>
              </w:rPr>
              <w:t>重新整理数据库部分</w:t>
            </w:r>
            <w:r w:rsidR="00582BD8">
              <w:rPr>
                <w:rFonts w:hint="eastAsia"/>
              </w:rPr>
              <w:t>；</w:t>
            </w:r>
            <w:r w:rsidR="001A62AA">
              <w:rPr>
                <w:rFonts w:hint="eastAsia"/>
              </w:rPr>
              <w:t>数据包以</w:t>
            </w:r>
            <w:r w:rsidR="001A62AA">
              <w:rPr>
                <w:rFonts w:hint="eastAsia"/>
              </w:rPr>
              <w:t>JSON</w:t>
            </w:r>
            <w:r w:rsidR="001A62AA">
              <w:rPr>
                <w:rFonts w:hint="eastAsia"/>
              </w:rPr>
              <w:t>格式重新定义给出</w:t>
            </w:r>
            <w:r w:rsidR="00582BD8">
              <w:rPr>
                <w:rFonts w:hint="eastAsia"/>
              </w:rPr>
              <w:t>；</w:t>
            </w:r>
            <w:r>
              <w:rPr>
                <w:rFonts w:hint="eastAsia"/>
              </w:rPr>
              <w:t>增加通讯录相关数据</w:t>
            </w:r>
            <w:r w:rsidR="00040C77">
              <w:rPr>
                <w:rFonts w:hint="eastAsia"/>
              </w:rPr>
              <w:t>；完善客户端操作逻辑介绍</w:t>
            </w:r>
          </w:p>
        </w:tc>
      </w:tr>
      <w:tr w:rsidR="00835880" w14:paraId="1F6114B8" w14:textId="77777777" w:rsidTr="002D39D2">
        <w:tc>
          <w:tcPr>
            <w:tcW w:w="985" w:type="dxa"/>
          </w:tcPr>
          <w:p w14:paraId="1929B5BB" w14:textId="0B227D18" w:rsidR="00835880" w:rsidRPr="00117A48" w:rsidRDefault="00117A48" w:rsidP="00835880">
            <w:r>
              <w:t>2.1</w:t>
            </w:r>
          </w:p>
        </w:tc>
        <w:tc>
          <w:tcPr>
            <w:tcW w:w="1417" w:type="dxa"/>
          </w:tcPr>
          <w:p w14:paraId="702D8C8A" w14:textId="61BC7883" w:rsidR="00835880" w:rsidRDefault="00117A48" w:rsidP="00835880">
            <w:r>
              <w:t>2014/5/</w:t>
            </w:r>
            <w:r>
              <w:rPr>
                <w:rFonts w:hint="eastAsia"/>
              </w:rPr>
              <w:t>3</w:t>
            </w:r>
            <w:r>
              <w:t>0</w:t>
            </w:r>
          </w:p>
        </w:tc>
        <w:tc>
          <w:tcPr>
            <w:tcW w:w="1559" w:type="dxa"/>
          </w:tcPr>
          <w:p w14:paraId="1E758086" w14:textId="162FB01B" w:rsidR="00835880" w:rsidRDefault="00117A48" w:rsidP="00835880">
            <w:proofErr w:type="gramStart"/>
            <w:r>
              <w:rPr>
                <w:rFonts w:hint="eastAsia"/>
              </w:rPr>
              <w:t>苏智</w:t>
            </w:r>
            <w:proofErr w:type="gramEnd"/>
          </w:p>
        </w:tc>
        <w:tc>
          <w:tcPr>
            <w:tcW w:w="1560" w:type="dxa"/>
          </w:tcPr>
          <w:p w14:paraId="1CD047DC" w14:textId="77777777" w:rsidR="00835880" w:rsidRDefault="00835880" w:rsidP="00835880"/>
        </w:tc>
        <w:tc>
          <w:tcPr>
            <w:tcW w:w="4959" w:type="dxa"/>
          </w:tcPr>
          <w:p w14:paraId="7D6178B8" w14:textId="5A70F719" w:rsidR="008478AA" w:rsidRDefault="00117A48" w:rsidP="00835880">
            <w:r>
              <w:rPr>
                <w:rFonts w:hint="eastAsia"/>
              </w:rPr>
              <w:t>与</w:t>
            </w:r>
            <w:r>
              <w:rPr>
                <w:rFonts w:hint="eastAsia"/>
              </w:rPr>
              <w:t>Web</w:t>
            </w:r>
            <w:r>
              <w:rPr>
                <w:rFonts w:hint="eastAsia"/>
              </w:rPr>
              <w:t>产品沟通协调后调整</w:t>
            </w:r>
            <w:r w:rsidR="00C009AA">
              <w:rPr>
                <w:rFonts w:hint="eastAsia"/>
              </w:rPr>
              <w:t>，上传下载方式修订</w:t>
            </w:r>
            <w:r w:rsidR="008478AA">
              <w:rPr>
                <w:rFonts w:hint="eastAsia"/>
              </w:rPr>
              <w:t>，流程优化调整</w:t>
            </w:r>
          </w:p>
        </w:tc>
      </w:tr>
      <w:tr w:rsidR="002E7503" w14:paraId="1ECA510A" w14:textId="77777777" w:rsidTr="002D39D2">
        <w:tc>
          <w:tcPr>
            <w:tcW w:w="985" w:type="dxa"/>
          </w:tcPr>
          <w:p w14:paraId="6A64A3A5" w14:textId="6323608C" w:rsidR="002E7503" w:rsidRDefault="002E7503" w:rsidP="00835880">
            <w:ins w:id="8" w:author="Suzic" w:date="2014-09-09T14:16:00Z">
              <w:r>
                <w:rPr>
                  <w:rFonts w:hint="eastAsia"/>
                </w:rPr>
                <w:t>2.2</w:t>
              </w:r>
            </w:ins>
          </w:p>
        </w:tc>
        <w:tc>
          <w:tcPr>
            <w:tcW w:w="1417" w:type="dxa"/>
          </w:tcPr>
          <w:p w14:paraId="31E6D1C0" w14:textId="5F3BBCA4" w:rsidR="002E7503" w:rsidRDefault="002E7503" w:rsidP="00835880">
            <w:ins w:id="9" w:author="Suzic" w:date="2014-09-09T14:16:00Z">
              <w:r>
                <w:t>2014/9/9</w:t>
              </w:r>
            </w:ins>
          </w:p>
        </w:tc>
        <w:tc>
          <w:tcPr>
            <w:tcW w:w="1559" w:type="dxa"/>
          </w:tcPr>
          <w:p w14:paraId="7F09804C" w14:textId="57B1D5A2" w:rsidR="002E7503" w:rsidRDefault="002E7503" w:rsidP="00835880">
            <w:ins w:id="10" w:author="Suzic" w:date="2014-09-09T14:16:00Z">
              <w:r>
                <w:rPr>
                  <w:rFonts w:hint="eastAsia"/>
                </w:rPr>
                <w:t>苏智</w:t>
              </w:r>
            </w:ins>
            <w:ins w:id="11" w:author="Suzic" w:date="2014-09-09T19:26:00Z">
              <w:r w:rsidR="006D571F">
                <w:rPr>
                  <w:rFonts w:hint="eastAsia"/>
                </w:rPr>
                <w:t>，</w:t>
              </w:r>
              <w:proofErr w:type="gramStart"/>
              <w:r w:rsidR="006D571F">
                <w:rPr>
                  <w:rFonts w:hint="eastAsia"/>
                </w:rPr>
                <w:t>朱鹏志</w:t>
              </w:r>
            </w:ins>
            <w:proofErr w:type="gramEnd"/>
          </w:p>
        </w:tc>
        <w:tc>
          <w:tcPr>
            <w:tcW w:w="1560" w:type="dxa"/>
          </w:tcPr>
          <w:p w14:paraId="2A8BE3BD" w14:textId="77777777" w:rsidR="002E7503" w:rsidRDefault="002E7503" w:rsidP="00835880"/>
        </w:tc>
        <w:tc>
          <w:tcPr>
            <w:tcW w:w="4959" w:type="dxa"/>
          </w:tcPr>
          <w:p w14:paraId="53AC9483" w14:textId="29D26CD4" w:rsidR="002E7503" w:rsidRDefault="002E7503" w:rsidP="00835880">
            <w:ins w:id="12" w:author="Suzic" w:date="2014-09-09T14:16:00Z">
              <w:r>
                <w:rPr>
                  <w:rFonts w:hint="eastAsia"/>
                </w:rPr>
                <w:t>Web</w:t>
              </w:r>
              <w:r>
                <w:rPr>
                  <w:rFonts w:hint="eastAsia"/>
                </w:rPr>
                <w:t>产品更新功能，接口相应的调整</w:t>
              </w:r>
            </w:ins>
          </w:p>
        </w:tc>
      </w:tr>
      <w:tr w:rsidR="002E7503" w14:paraId="194EFE4A" w14:textId="77777777" w:rsidTr="002D39D2">
        <w:tc>
          <w:tcPr>
            <w:tcW w:w="985" w:type="dxa"/>
          </w:tcPr>
          <w:p w14:paraId="5293B23E" w14:textId="77777777" w:rsidR="002E7503" w:rsidRDefault="002E7503" w:rsidP="00835880"/>
        </w:tc>
        <w:tc>
          <w:tcPr>
            <w:tcW w:w="1417" w:type="dxa"/>
          </w:tcPr>
          <w:p w14:paraId="0729C48D" w14:textId="77777777" w:rsidR="002E7503" w:rsidRDefault="002E7503" w:rsidP="00835880"/>
        </w:tc>
        <w:tc>
          <w:tcPr>
            <w:tcW w:w="1559" w:type="dxa"/>
          </w:tcPr>
          <w:p w14:paraId="68660866" w14:textId="77777777" w:rsidR="002E7503" w:rsidRDefault="002E7503" w:rsidP="00835880"/>
        </w:tc>
        <w:tc>
          <w:tcPr>
            <w:tcW w:w="1560" w:type="dxa"/>
          </w:tcPr>
          <w:p w14:paraId="2D5D0D38" w14:textId="77777777" w:rsidR="002E7503" w:rsidRDefault="002E7503" w:rsidP="00835880"/>
        </w:tc>
        <w:tc>
          <w:tcPr>
            <w:tcW w:w="4959" w:type="dxa"/>
          </w:tcPr>
          <w:p w14:paraId="65D0E0DA" w14:textId="77777777" w:rsidR="002E7503" w:rsidRDefault="002E7503" w:rsidP="00835880"/>
        </w:tc>
      </w:tr>
      <w:tr w:rsidR="002E7503" w14:paraId="6E9CB5A3" w14:textId="77777777" w:rsidTr="002D39D2">
        <w:tc>
          <w:tcPr>
            <w:tcW w:w="985" w:type="dxa"/>
          </w:tcPr>
          <w:p w14:paraId="067E105D" w14:textId="77777777" w:rsidR="002E7503" w:rsidRDefault="002E7503" w:rsidP="00835880"/>
        </w:tc>
        <w:tc>
          <w:tcPr>
            <w:tcW w:w="1417" w:type="dxa"/>
          </w:tcPr>
          <w:p w14:paraId="2D466B18" w14:textId="77777777" w:rsidR="002E7503" w:rsidRDefault="002E7503" w:rsidP="00835880"/>
        </w:tc>
        <w:tc>
          <w:tcPr>
            <w:tcW w:w="1559" w:type="dxa"/>
          </w:tcPr>
          <w:p w14:paraId="0187511D" w14:textId="77777777" w:rsidR="002E7503" w:rsidRDefault="002E7503" w:rsidP="00835880"/>
        </w:tc>
        <w:tc>
          <w:tcPr>
            <w:tcW w:w="1560" w:type="dxa"/>
          </w:tcPr>
          <w:p w14:paraId="3F3F6D66" w14:textId="77777777" w:rsidR="002E7503" w:rsidRDefault="002E7503" w:rsidP="00835880"/>
        </w:tc>
        <w:tc>
          <w:tcPr>
            <w:tcW w:w="4959" w:type="dxa"/>
          </w:tcPr>
          <w:p w14:paraId="7F54ADCE" w14:textId="77777777" w:rsidR="002E7503" w:rsidRDefault="002E7503" w:rsidP="00835880"/>
        </w:tc>
      </w:tr>
    </w:tbl>
    <w:p w14:paraId="0CF12D85" w14:textId="77777777" w:rsidR="003E0FEA" w:rsidRDefault="003E0FEA" w:rsidP="003E0FEA">
      <w:r>
        <w:br w:type="page"/>
      </w:r>
    </w:p>
    <w:p w14:paraId="1B6C122C" w14:textId="660AB700" w:rsidR="008B4F5C" w:rsidRDefault="005F6A2C" w:rsidP="008B4F5C">
      <w:pPr>
        <w:pStyle w:val="1"/>
      </w:pPr>
      <w:r>
        <w:rPr>
          <w:rFonts w:hint="eastAsia"/>
        </w:rPr>
        <w:lastRenderedPageBreak/>
        <w:t>客户端</w:t>
      </w:r>
      <w:r w:rsidR="008B4F5C" w:rsidRPr="0015456C">
        <w:rPr>
          <w:rFonts w:hint="eastAsia"/>
        </w:rPr>
        <w:t>流程</w:t>
      </w:r>
      <w:r w:rsidR="008B4F5C">
        <w:rPr>
          <w:rFonts w:hint="eastAsia"/>
        </w:rPr>
        <w:t>描述</w:t>
      </w:r>
    </w:p>
    <w:p w14:paraId="1C01E712" w14:textId="6AE765A8" w:rsidR="008B4F5C" w:rsidRDefault="008B4F5C" w:rsidP="00350019">
      <w:pPr>
        <w:pStyle w:val="2"/>
      </w:pPr>
      <w:r>
        <w:t>登录流程</w:t>
      </w:r>
    </w:p>
    <w:p w14:paraId="3B854343" w14:textId="63ABF3B8" w:rsidR="00DF1B49" w:rsidRPr="00DF1B49" w:rsidRDefault="00162E21" w:rsidP="00DF1B49">
      <w:r>
        <w:rPr>
          <w:rFonts w:hint="eastAsia"/>
        </w:rPr>
        <w:t>客户端应当支持脱机登录功能（即联网不是必须的）。脱机登录功能则是基于“用户登录信息缓存”实现。</w:t>
      </w:r>
      <w:r w:rsidR="006877E7">
        <w:rPr>
          <w:rFonts w:hint="eastAsia"/>
        </w:rPr>
        <w:t>在整个</w:t>
      </w:r>
      <w:r w:rsidR="00E22A8B">
        <w:rPr>
          <w:rFonts w:hint="eastAsia"/>
        </w:rPr>
        <w:t>流</w:t>
      </w:r>
      <w:r w:rsidR="006877E7">
        <w:rPr>
          <w:rFonts w:hint="eastAsia"/>
        </w:rPr>
        <w:t>程中，黄色的</w:t>
      </w:r>
      <w:r w:rsidR="006877E7" w:rsidRPr="00B9285A">
        <w:rPr>
          <w:rFonts w:hint="eastAsia"/>
          <w:b/>
          <w:color w:val="FFFFFF" w:themeColor="background1"/>
          <w:shd w:val="clear" w:color="auto" w:fill="FFC000"/>
        </w:rPr>
        <w:t>“</w:t>
      </w:r>
      <w:r w:rsidR="00740022" w:rsidRPr="00740022">
        <w:rPr>
          <w:rFonts w:hint="eastAsia"/>
          <w:b/>
          <w:color w:val="FFFFFF" w:themeColor="background1"/>
          <w:shd w:val="clear" w:color="auto" w:fill="FFC000"/>
        </w:rPr>
        <w:t>用户信息调用</w:t>
      </w:r>
      <w:r w:rsidR="00740022" w:rsidRPr="00740022">
        <w:rPr>
          <w:rFonts w:hint="eastAsia"/>
          <w:b/>
          <w:color w:val="FFFFFF" w:themeColor="background1"/>
          <w:shd w:val="clear" w:color="auto" w:fill="FFC000"/>
        </w:rPr>
        <w:t>Login</w:t>
      </w:r>
      <w:r w:rsidR="00740022" w:rsidRPr="00740022">
        <w:rPr>
          <w:rFonts w:hint="eastAsia"/>
          <w:b/>
          <w:color w:val="FFFFFF" w:themeColor="background1"/>
          <w:shd w:val="clear" w:color="auto" w:fill="FFC000"/>
        </w:rPr>
        <w:t>接口</w:t>
      </w:r>
      <w:r w:rsidR="006877E7" w:rsidRPr="00B9285A">
        <w:rPr>
          <w:rFonts w:hint="eastAsia"/>
          <w:b/>
          <w:color w:val="FFFFFF" w:themeColor="background1"/>
          <w:shd w:val="clear" w:color="auto" w:fill="FFC000"/>
        </w:rPr>
        <w:t>”</w:t>
      </w:r>
      <w:r w:rsidR="006877E7">
        <w:rPr>
          <w:rFonts w:hint="eastAsia"/>
        </w:rPr>
        <w:t>需要调用到服务器的接口。</w:t>
      </w:r>
    </w:p>
    <w:p w14:paraId="7A2F3547" w14:textId="77777777" w:rsidR="002A76C3" w:rsidRDefault="0069416B" w:rsidP="002A76C3">
      <w:pPr>
        <w:keepNext/>
      </w:pPr>
      <w:r>
        <w:rPr>
          <w:noProof/>
        </w:rPr>
        <mc:AlternateContent>
          <mc:Choice Requires="wpc">
            <w:drawing>
              <wp:inline distT="0" distB="0" distL="0" distR="0" wp14:anchorId="7B960A57" wp14:editId="6D01C855">
                <wp:extent cx="6619875" cy="7068709"/>
                <wp:effectExtent l="0" t="0" r="0" b="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2" name="曲线连接符 112"/>
                        <wps:cNvCnPr>
                          <a:stCxn id="93" idx="0"/>
                          <a:endCxn id="13" idx="3"/>
                        </wps:cNvCnPr>
                        <wps:spPr>
                          <a:xfrm rot="16200000" flipV="1">
                            <a:off x="235643" y="1584422"/>
                            <a:ext cx="3707287" cy="2721246"/>
                          </a:xfrm>
                          <a:prstGeom prst="curvedConnector3">
                            <a:avLst>
                              <a:gd name="adj1" fmla="val 50000"/>
                            </a:avLst>
                          </a:prstGeom>
                          <a:ln>
                            <a:solidFill>
                              <a:schemeClr val="accent6">
                                <a:lumMod val="75000"/>
                              </a:schemeClr>
                            </a:solidFill>
                            <a:prstDash val="sysDot"/>
                            <a:tailEnd type="none"/>
                          </a:ln>
                        </wps:spPr>
                        <wps:style>
                          <a:lnRef idx="1">
                            <a:schemeClr val="accent1"/>
                          </a:lnRef>
                          <a:fillRef idx="0">
                            <a:schemeClr val="accent1"/>
                          </a:fillRef>
                          <a:effectRef idx="0">
                            <a:schemeClr val="accent1"/>
                          </a:effectRef>
                          <a:fontRef idx="minor">
                            <a:schemeClr val="tx1"/>
                          </a:fontRef>
                        </wps:style>
                        <wps:bodyPr/>
                      </wps:wsp>
                      <wps:wsp>
                        <wps:cNvPr id="13" name="圆柱形 13"/>
                        <wps:cNvSpPr/>
                        <wps:spPr>
                          <a:xfrm>
                            <a:off x="361950" y="215102"/>
                            <a:ext cx="733425" cy="876299"/>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6078DC83" w14:textId="74BADDD8" w:rsidR="002E7503" w:rsidRDefault="002E7503" w:rsidP="0069416B">
                              <w:pPr>
                                <w:jc w:val="center"/>
                              </w:pPr>
                              <w:r>
                                <w:rPr>
                                  <w:rFonts w:hint="eastAsia"/>
                                </w:rPr>
                                <w:t>用户</w:t>
                              </w:r>
                              <w:r>
                                <w:t>登录信息缓存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曲线连接符 108"/>
                        <wps:cNvCnPr>
                          <a:stCxn id="63" idx="0"/>
                          <a:endCxn id="13" idx="3"/>
                        </wps:cNvCnPr>
                        <wps:spPr>
                          <a:xfrm rot="16200000" flipV="1">
                            <a:off x="533519" y="1286545"/>
                            <a:ext cx="1257062" cy="866774"/>
                          </a:xfrm>
                          <a:prstGeom prst="curvedConnector3">
                            <a:avLst>
                              <a:gd name="adj1" fmla="val 50000"/>
                            </a:avLst>
                          </a:prstGeom>
                          <a:ln>
                            <a:solidFill>
                              <a:schemeClr val="accent6">
                                <a:lumMod val="75000"/>
                              </a:schemeClr>
                            </a:solidFill>
                            <a:prstDash val="sysDot"/>
                            <a:tailEnd type="none"/>
                          </a:ln>
                        </wps:spPr>
                        <wps:style>
                          <a:lnRef idx="1">
                            <a:schemeClr val="accent1"/>
                          </a:lnRef>
                          <a:fillRef idx="0">
                            <a:schemeClr val="accent1"/>
                          </a:fillRef>
                          <a:effectRef idx="0">
                            <a:schemeClr val="accent1"/>
                          </a:effectRef>
                          <a:fontRef idx="minor">
                            <a:schemeClr val="tx1"/>
                          </a:fontRef>
                        </wps:style>
                        <wps:bodyPr/>
                      </wps:wsp>
                      <wps:wsp>
                        <wps:cNvPr id="109" name="曲线连接符 109"/>
                        <wps:cNvCnPr>
                          <a:stCxn id="92" idx="0"/>
                          <a:endCxn id="13" idx="3"/>
                        </wps:cNvCnPr>
                        <wps:spPr>
                          <a:xfrm rot="16200000" flipV="1">
                            <a:off x="1208485" y="611579"/>
                            <a:ext cx="3707288" cy="4666932"/>
                          </a:xfrm>
                          <a:prstGeom prst="curvedConnector3">
                            <a:avLst>
                              <a:gd name="adj1" fmla="val 50000"/>
                            </a:avLst>
                          </a:prstGeom>
                          <a:ln>
                            <a:solidFill>
                              <a:schemeClr val="accent6">
                                <a:lumMod val="75000"/>
                              </a:schemeClr>
                            </a:solidFill>
                            <a:prstDash val="sysDot"/>
                            <a:tailEnd type="none"/>
                          </a:ln>
                        </wps:spPr>
                        <wps:style>
                          <a:lnRef idx="1">
                            <a:schemeClr val="accent1"/>
                          </a:lnRef>
                          <a:fillRef idx="0">
                            <a:schemeClr val="accent1"/>
                          </a:fillRef>
                          <a:effectRef idx="0">
                            <a:schemeClr val="accent1"/>
                          </a:effectRef>
                          <a:fontRef idx="minor">
                            <a:schemeClr val="tx1"/>
                          </a:fontRef>
                        </wps:style>
                        <wps:bodyPr/>
                      </wps:wsp>
                      <wps:wsp>
                        <wps:cNvPr id="110" name="曲线连接符 110"/>
                        <wps:cNvCnPr>
                          <a:stCxn id="104" idx="0"/>
                          <a:endCxn id="13" idx="3"/>
                        </wps:cNvCnPr>
                        <wps:spPr>
                          <a:xfrm rot="16200000" flipV="1">
                            <a:off x="-519495" y="2339559"/>
                            <a:ext cx="2930296" cy="433979"/>
                          </a:xfrm>
                          <a:prstGeom prst="curvedConnector3">
                            <a:avLst>
                              <a:gd name="adj1" fmla="val 50000"/>
                            </a:avLst>
                          </a:prstGeom>
                          <a:ln>
                            <a:solidFill>
                              <a:schemeClr val="accent6">
                                <a:lumMod val="75000"/>
                              </a:schemeClr>
                            </a:solidFill>
                            <a:prstDash val="sysDot"/>
                            <a:tailEnd type="none"/>
                          </a:ln>
                        </wps:spPr>
                        <wps:style>
                          <a:lnRef idx="1">
                            <a:schemeClr val="accent1"/>
                          </a:lnRef>
                          <a:fillRef idx="0">
                            <a:schemeClr val="accent1"/>
                          </a:fillRef>
                          <a:effectRef idx="0">
                            <a:schemeClr val="accent1"/>
                          </a:effectRef>
                          <a:fontRef idx="minor">
                            <a:schemeClr val="tx1"/>
                          </a:fontRef>
                        </wps:style>
                        <wps:bodyPr/>
                      </wps:wsp>
                      <wps:wsp>
                        <wps:cNvPr id="111" name="曲线连接符 111"/>
                        <wps:cNvCnPr>
                          <a:stCxn id="36" idx="0"/>
                          <a:endCxn id="13" idx="3"/>
                        </wps:cNvCnPr>
                        <wps:spPr>
                          <a:xfrm rot="16200000" flipH="1" flipV="1">
                            <a:off x="2084934" y="-516778"/>
                            <a:ext cx="251907" cy="2964450"/>
                          </a:xfrm>
                          <a:prstGeom prst="curvedConnector5">
                            <a:avLst>
                              <a:gd name="adj1" fmla="val -90748"/>
                              <a:gd name="adj2" fmla="val 56105"/>
                              <a:gd name="adj3" fmla="val 190748"/>
                            </a:avLst>
                          </a:prstGeom>
                          <a:ln>
                            <a:solidFill>
                              <a:schemeClr val="accent6">
                                <a:lumMod val="75000"/>
                              </a:schemeClr>
                            </a:solidFill>
                            <a:prstDash val="sysDot"/>
                            <a:tailEnd type="none"/>
                          </a:ln>
                        </wps:spPr>
                        <wps:style>
                          <a:lnRef idx="1">
                            <a:schemeClr val="accent1"/>
                          </a:lnRef>
                          <a:fillRef idx="0">
                            <a:schemeClr val="accent1"/>
                          </a:fillRef>
                          <a:effectRef idx="0">
                            <a:schemeClr val="accent1"/>
                          </a:effectRef>
                          <a:fontRef idx="minor">
                            <a:schemeClr val="tx1"/>
                          </a:fontRef>
                        </wps:style>
                        <wps:bodyPr/>
                      </wps:wsp>
                      <wps:wsp>
                        <wps:cNvPr id="55" name="圆柱形 55"/>
                        <wps:cNvSpPr/>
                        <wps:spPr>
                          <a:xfrm>
                            <a:off x="5572126" y="5806405"/>
                            <a:ext cx="733425" cy="875665"/>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0695B96" w14:textId="435E0EA5" w:rsidR="002E7503" w:rsidRDefault="002E7503" w:rsidP="00DF1B49">
                              <w:pPr>
                                <w:pStyle w:val="af5"/>
                                <w:spacing w:beforeAutospacing="0" w:after="200" w:afterAutospacing="0" w:line="276" w:lineRule="auto"/>
                                <w:jc w:val="center"/>
                              </w:pPr>
                              <w:r>
                                <w:rPr>
                                  <w:rFonts w:cs="Times New Roman" w:hint="eastAsia"/>
                                  <w:sz w:val="18"/>
                                  <w:szCs w:val="18"/>
                                </w:rPr>
                                <w:t>服务器</w:t>
                              </w:r>
                              <w:r>
                                <w:rPr>
                                  <w:rFonts w:cs="Times New Roman"/>
                                  <w:sz w:val="18"/>
                                  <w:szCs w:val="18"/>
                                </w:rPr>
                                <w:br/>
                                <w:t>用户信息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2964453" y="58457"/>
                            <a:ext cx="1457322" cy="4095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EFD2D52" w14:textId="45598608" w:rsidR="002E7503" w:rsidRDefault="002E7503" w:rsidP="00DF1B49">
                              <w:pPr>
                                <w:jc w:val="center"/>
                              </w:pPr>
                              <w:r>
                                <w:rPr>
                                  <w:rFonts w:hint="eastAsia"/>
                                </w:rPr>
                                <w:t>启动</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 name="矩形 61"/>
                        <wps:cNvSpPr/>
                        <wps:spPr>
                          <a:xfrm>
                            <a:off x="2964453" y="1588230"/>
                            <a:ext cx="1457322"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56C1CC" w14:textId="3666680D" w:rsidR="002E7503" w:rsidRDefault="002E7503" w:rsidP="00DF1B49">
                              <w:pPr>
                                <w:pStyle w:val="af5"/>
                                <w:spacing w:beforeAutospacing="0" w:after="200" w:afterAutospacing="0" w:line="276" w:lineRule="auto"/>
                                <w:jc w:val="center"/>
                              </w:pPr>
                              <w:r>
                                <w:rPr>
                                  <w:rFonts w:cs="Times New Roman" w:hint="eastAsia"/>
                                  <w:sz w:val="18"/>
                                  <w:szCs w:val="18"/>
                                </w:rPr>
                                <w:t>显示</w:t>
                              </w:r>
                              <w:r>
                                <w:rPr>
                                  <w:rFonts w:cs="Times New Roman"/>
                                  <w:sz w:val="18"/>
                                  <w:szCs w:val="18"/>
                                </w:rPr>
                                <w:t>登录界面</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3" name="矩形 63"/>
                        <wps:cNvSpPr/>
                        <wps:spPr>
                          <a:xfrm>
                            <a:off x="866775" y="2348463"/>
                            <a:ext cx="1457324"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438FA1" w14:textId="04CC5CC9" w:rsidR="002E7503" w:rsidRDefault="002E7503" w:rsidP="00DF1B49">
                              <w:pPr>
                                <w:pStyle w:val="af5"/>
                                <w:spacing w:beforeAutospacing="0" w:after="200" w:afterAutospacing="0" w:line="276" w:lineRule="auto"/>
                                <w:jc w:val="center"/>
                              </w:pPr>
                              <w:r>
                                <w:rPr>
                                  <w:rFonts w:cs="Times New Roman" w:hint="eastAsia"/>
                                  <w:sz w:val="18"/>
                                  <w:szCs w:val="18"/>
                                </w:rPr>
                                <w:t>从</w:t>
                              </w:r>
                              <w:r>
                                <w:rPr>
                                  <w:rFonts w:cs="Times New Roman"/>
                                  <w:sz w:val="18"/>
                                  <w:szCs w:val="18"/>
                                </w:rPr>
                                <w:t>本地缓存获取用户信息</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4" name="矩形 64"/>
                        <wps:cNvSpPr/>
                        <wps:spPr>
                          <a:xfrm>
                            <a:off x="3702640" y="3288161"/>
                            <a:ext cx="1457323" cy="409575"/>
                          </a:xfrm>
                          <a:prstGeom prst="rect">
                            <a:avLst/>
                          </a:prstGeom>
                        </wps:spPr>
                        <wps:style>
                          <a:lnRef idx="3">
                            <a:schemeClr val="lt1"/>
                          </a:lnRef>
                          <a:fillRef idx="1">
                            <a:schemeClr val="accent3"/>
                          </a:fillRef>
                          <a:effectRef idx="1">
                            <a:schemeClr val="accent3"/>
                          </a:effectRef>
                          <a:fontRef idx="minor">
                            <a:schemeClr val="lt1"/>
                          </a:fontRef>
                        </wps:style>
                        <wps:txbx>
                          <w:txbxContent>
                            <w:p w14:paraId="00D81AF8" w14:textId="4ADDD11D" w:rsidR="002E7503" w:rsidRDefault="002E7503" w:rsidP="00E12426">
                              <w:pPr>
                                <w:jc w:val="center"/>
                              </w:pPr>
                              <w:r>
                                <w:t>用户信息调用</w:t>
                              </w:r>
                              <w:r>
                                <w:t>Login</w:t>
                              </w:r>
                              <w:r>
                                <w:t>接口</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 name="菱形 36"/>
                        <wps:cNvSpPr/>
                        <wps:spPr>
                          <a:xfrm>
                            <a:off x="2964451" y="839494"/>
                            <a:ext cx="1457324" cy="4095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6B2E85" w14:textId="40532957" w:rsidR="002E7503" w:rsidRDefault="002E7503" w:rsidP="00032EA0">
                              <w:pPr>
                                <w:spacing w:before="0" w:after="0" w:line="240" w:lineRule="auto"/>
                                <w:jc w:val="center"/>
                              </w:pPr>
                              <w:r>
                                <w:t>检查缓存</w:t>
                              </w:r>
                            </w:p>
                            <w:p w14:paraId="52A22926" w14:textId="77777777" w:rsidR="002E7503" w:rsidRDefault="002E7503" w:rsidP="00DF1B49">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5" name="菱形 75"/>
                        <wps:cNvSpPr/>
                        <wps:spPr>
                          <a:xfrm>
                            <a:off x="1790700" y="3288138"/>
                            <a:ext cx="1477387" cy="4095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0AE01D" w14:textId="47F2FD28" w:rsidR="002E7503" w:rsidRDefault="002E7503" w:rsidP="00032EA0">
                              <w:pPr>
                                <w:spacing w:before="0" w:after="0" w:line="240" w:lineRule="auto"/>
                                <w:jc w:val="center"/>
                                <w:rPr>
                                  <w:sz w:val="24"/>
                                  <w:szCs w:val="24"/>
                                </w:rPr>
                              </w:pPr>
                              <w:r>
                                <w:rPr>
                                  <w:rFonts w:hint="eastAsia"/>
                                </w:rPr>
                                <w:t>检查联网</w:t>
                              </w:r>
                            </w:p>
                            <w:p w14:paraId="43449898" w14:textId="77777777" w:rsidR="002E7503" w:rsidRDefault="002E7503" w:rsidP="00032EA0">
                              <w:pPr>
                                <w:pStyle w:val="af5"/>
                                <w:spacing w:beforeAutospacing="0" w:after="200" w:afterAutospacing="0" w:line="276" w:lineRule="auto"/>
                                <w:jc w:val="center"/>
                              </w:pPr>
                              <w:r>
                                <w:rPr>
                                  <w:rFonts w:cs="Times New Roman"/>
                                  <w:sz w:val="18"/>
                                  <w:szCs w:val="18"/>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 name="肘形连接符 37"/>
                        <wps:cNvCnPr>
                          <a:stCxn id="35" idx="2"/>
                          <a:endCxn id="36" idx="0"/>
                        </wps:cNvCnPr>
                        <wps:spPr>
                          <a:xfrm rot="5400000">
                            <a:off x="3507383" y="653763"/>
                            <a:ext cx="371462" cy="1"/>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肘形连接符 38"/>
                        <wps:cNvCnPr>
                          <a:stCxn id="36" idx="1"/>
                          <a:endCxn id="63" idx="0"/>
                        </wps:cNvCnPr>
                        <wps:spPr>
                          <a:xfrm rot="10800000" flipV="1">
                            <a:off x="1595437" y="1044281"/>
                            <a:ext cx="1369014" cy="1304181"/>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矩形 76"/>
                        <wps:cNvSpPr/>
                        <wps:spPr>
                          <a:xfrm>
                            <a:off x="2964453" y="2355645"/>
                            <a:ext cx="1457323" cy="408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FFA9ED" w14:textId="317CC83D" w:rsidR="002E7503" w:rsidRDefault="002E7503" w:rsidP="00B851FF">
                              <w:pPr>
                                <w:jc w:val="center"/>
                                <w:rPr>
                                  <w:sz w:val="24"/>
                                  <w:szCs w:val="24"/>
                                </w:rPr>
                              </w:pPr>
                              <w:r>
                                <w:rPr>
                                  <w:rFonts w:hint="eastAsia"/>
                                </w:rPr>
                                <w:t>从</w:t>
                              </w:r>
                              <w:r>
                                <w:t>用户输入获取用户信息</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9" name="肘形连接符 39" title="无缓存"/>
                        <wps:cNvCnPr>
                          <a:stCxn id="36" idx="2"/>
                          <a:endCxn id="61" idx="0"/>
                        </wps:cNvCnPr>
                        <wps:spPr>
                          <a:xfrm rot="16200000" flipH="1">
                            <a:off x="3523533" y="1418648"/>
                            <a:ext cx="339161" cy="1"/>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肘形连接符 40"/>
                        <wps:cNvCnPr>
                          <a:stCxn id="61" idx="2"/>
                          <a:endCxn id="76" idx="0"/>
                        </wps:cNvCnPr>
                        <wps:spPr>
                          <a:xfrm rot="16200000" flipH="1">
                            <a:off x="3514194" y="2176724"/>
                            <a:ext cx="357840" cy="1"/>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矩形 79"/>
                        <wps:cNvSpPr/>
                        <wps:spPr>
                          <a:xfrm>
                            <a:off x="2724150" y="5633106"/>
                            <a:ext cx="1456690" cy="40894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88C11F6" w14:textId="0AC625FB" w:rsidR="002E7503" w:rsidRDefault="002E7503" w:rsidP="00B851FF">
                              <w:pPr>
                                <w:pStyle w:val="af5"/>
                                <w:spacing w:beforeAutospacing="0" w:after="200" w:afterAutospacing="0" w:line="276" w:lineRule="auto"/>
                                <w:jc w:val="center"/>
                              </w:pPr>
                              <w:r>
                                <w:rPr>
                                  <w:rFonts w:cs="Times New Roman" w:hint="eastAsia"/>
                                  <w:sz w:val="18"/>
                                  <w:szCs w:val="18"/>
                                </w:rPr>
                                <w:t>联网登录</w:t>
                              </w:r>
                              <w:r>
                                <w:rPr>
                                  <w:rFonts w:cs="Times New Roman"/>
                                  <w:sz w:val="18"/>
                                  <w:szCs w:val="18"/>
                                </w:rPr>
                                <w:t>成功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1" name="菱形 81"/>
                        <wps:cNvSpPr/>
                        <wps:spPr>
                          <a:xfrm>
                            <a:off x="3693115" y="4039034"/>
                            <a:ext cx="1477010" cy="40894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D4DF80" w14:textId="12580706" w:rsidR="002E7503" w:rsidRDefault="002E7503" w:rsidP="007A053E">
                              <w:pPr>
                                <w:pStyle w:val="af5"/>
                                <w:spacing w:before="0" w:beforeAutospacing="0" w:after="0" w:afterAutospacing="0"/>
                                <w:jc w:val="center"/>
                              </w:pPr>
                              <w:r>
                                <w:rPr>
                                  <w:rFonts w:cs="Times New Roman" w:hint="eastAsia"/>
                                  <w:sz w:val="18"/>
                                  <w:szCs w:val="18"/>
                                </w:rPr>
                                <w:t>分析</w:t>
                              </w:r>
                              <w:r>
                                <w:rPr>
                                  <w:rFonts w:cs="Times New Roman"/>
                                  <w:sz w:val="18"/>
                                  <w:szCs w:val="18"/>
                                </w:rPr>
                                <w:t>调用结果</w:t>
                              </w:r>
                            </w:p>
                            <w:p w14:paraId="158EE880" w14:textId="77777777" w:rsidR="002E7503" w:rsidRDefault="002E7503" w:rsidP="007A053E">
                              <w:pPr>
                                <w:pStyle w:val="af5"/>
                                <w:spacing w:before="0" w:beforeAutospacing="0" w:after="200" w:afterAutospacing="0" w:line="276" w:lineRule="auto"/>
                                <w:jc w:val="center"/>
                              </w:pPr>
                              <w:r>
                                <w:rPr>
                                  <w:rFonts w:cs="Times New Roman" w:hint="eastAsia"/>
                                  <w:sz w:val="18"/>
                                  <w:szCs w:val="18"/>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 name="肘形连接符 42"/>
                        <wps:cNvCnPr>
                          <a:stCxn id="63" idx="2"/>
                          <a:endCxn id="75" idx="0"/>
                        </wps:cNvCnPr>
                        <wps:spPr>
                          <a:xfrm rot="16200000" flipH="1">
                            <a:off x="1797365" y="2556109"/>
                            <a:ext cx="530100" cy="93395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肘形连接符 43"/>
                        <wps:cNvCnPr>
                          <a:stCxn id="76" idx="2"/>
                          <a:endCxn id="75" idx="0"/>
                        </wps:cNvCnPr>
                        <wps:spPr>
                          <a:xfrm rot="5400000">
                            <a:off x="2849479" y="2444501"/>
                            <a:ext cx="523553" cy="116372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肘形连接符 44"/>
                        <wps:cNvCnPr>
                          <a:stCxn id="75" idx="3"/>
                          <a:endCxn id="64" idx="1"/>
                        </wps:cNvCnPr>
                        <wps:spPr>
                          <a:xfrm>
                            <a:off x="3268087" y="3492926"/>
                            <a:ext cx="434553" cy="2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肘形连接符 45"/>
                        <wps:cNvCnPr>
                          <a:stCxn id="64" idx="2"/>
                          <a:endCxn id="81" idx="0"/>
                        </wps:cNvCnPr>
                        <wps:spPr>
                          <a:xfrm rot="16200000" flipH="1">
                            <a:off x="4260812" y="3868226"/>
                            <a:ext cx="341298" cy="31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肘形连接符 48"/>
                        <wps:cNvCnPr>
                          <a:stCxn id="81" idx="1"/>
                          <a:endCxn id="93" idx="0"/>
                        </wps:cNvCnPr>
                        <wps:spPr>
                          <a:xfrm rot="10800000" flipV="1">
                            <a:off x="3449909" y="4243504"/>
                            <a:ext cx="243206" cy="555184"/>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肘形连接符 49"/>
                        <wps:cNvCnPr>
                          <a:stCxn id="81" idx="3"/>
                          <a:endCxn id="92" idx="0"/>
                        </wps:cNvCnPr>
                        <wps:spPr>
                          <a:xfrm>
                            <a:off x="5170125" y="4243504"/>
                            <a:ext cx="225471" cy="55518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肘形连接符 52"/>
                        <wps:cNvCnPr>
                          <a:stCxn id="92" idx="3"/>
                          <a:endCxn id="61" idx="3"/>
                        </wps:cNvCnPr>
                        <wps:spPr>
                          <a:xfrm flipH="1" flipV="1">
                            <a:off x="4421775" y="1793018"/>
                            <a:ext cx="1702166" cy="3209824"/>
                          </a:xfrm>
                          <a:prstGeom prst="bentConnector3">
                            <a:avLst>
                              <a:gd name="adj1" fmla="val -1343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肘形连接符 83"/>
                        <wps:cNvCnPr>
                          <a:stCxn id="75" idx="1"/>
                          <a:endCxn id="104" idx="0"/>
                        </wps:cNvCnPr>
                        <wps:spPr>
                          <a:xfrm rot="10800000" flipV="1">
                            <a:off x="1162642" y="3492925"/>
                            <a:ext cx="628058" cy="528771"/>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同侧圆角矩形 17"/>
                        <wps:cNvSpPr/>
                        <wps:spPr>
                          <a:xfrm>
                            <a:off x="5194300" y="615905"/>
                            <a:ext cx="1263651" cy="879378"/>
                          </a:xfrm>
                          <a:prstGeom prst="round2SameRect">
                            <a:avLst/>
                          </a:prstGeom>
                        </wps:spPr>
                        <wps:style>
                          <a:lnRef idx="3">
                            <a:schemeClr val="lt1"/>
                          </a:lnRef>
                          <a:fillRef idx="1">
                            <a:schemeClr val="accent4"/>
                          </a:fillRef>
                          <a:effectRef idx="1">
                            <a:schemeClr val="accent4"/>
                          </a:effectRef>
                          <a:fontRef idx="minor">
                            <a:schemeClr val="lt1"/>
                          </a:fontRef>
                        </wps:style>
                        <wps:txbx>
                          <w:txbxContent>
                            <w:p w14:paraId="0C5DB240" w14:textId="192B04EB" w:rsidR="002E7503" w:rsidRDefault="002E7503" w:rsidP="00DF1B49">
                              <w:pPr>
                                <w:spacing w:before="0" w:after="0" w:line="240" w:lineRule="auto"/>
                                <w:jc w:val="center"/>
                              </w:pPr>
                              <w:r>
                                <w:rPr>
                                  <w:rFonts w:hint="eastAsia"/>
                                </w:rPr>
                                <w:t>登录</w:t>
                              </w:r>
                              <w:r>
                                <w:t>界面</w:t>
                              </w:r>
                            </w:p>
                            <w:p w14:paraId="52DDF46A" w14:textId="0593D540" w:rsidR="002E7503" w:rsidRDefault="002E7503" w:rsidP="00DF1B49">
                              <w:pPr>
                                <w:spacing w:before="0" w:after="0" w:line="240" w:lineRule="auto"/>
                                <w:jc w:val="center"/>
                              </w:pPr>
                              <w:r>
                                <w:t>A</w:t>
                              </w:r>
                              <w:r>
                                <w:t>：</w:t>
                              </w:r>
                              <w:r>
                                <w:rPr>
                                  <w:rFonts w:hint="eastAsia"/>
                                </w:rPr>
                                <w:t>允许更改用户</w:t>
                              </w:r>
                            </w:p>
                            <w:p w14:paraId="1368AA15" w14:textId="484DD56E" w:rsidR="002E7503" w:rsidRDefault="002E7503" w:rsidP="00DF1B49">
                              <w:pPr>
                                <w:spacing w:before="0" w:after="0" w:line="240" w:lineRule="auto"/>
                                <w:jc w:val="center"/>
                              </w:pPr>
                              <w:r>
                                <w:rPr>
                                  <w:rFonts w:hint="eastAsia"/>
                                </w:rPr>
                                <w:t>B</w:t>
                              </w:r>
                              <w:r>
                                <w:rPr>
                                  <w:rFonts w:hint="eastAsia"/>
                                </w:rPr>
                                <w:t>：</w:t>
                              </w:r>
                              <w:r>
                                <w:t>不准</w:t>
                              </w:r>
                              <w:r>
                                <w:rPr>
                                  <w:rFonts w:hint="eastAsia"/>
                                </w:rPr>
                                <w:t>更改用户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文本框 84"/>
                        <wps:cNvSpPr txBox="1"/>
                        <wps:spPr>
                          <a:xfrm>
                            <a:off x="3800853" y="1187450"/>
                            <a:ext cx="728344" cy="431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E8B3D2" w14:textId="77777777" w:rsidR="002E7503" w:rsidRDefault="002E7503" w:rsidP="005455E0">
                              <w:pPr>
                                <w:spacing w:before="0" w:after="0" w:line="240" w:lineRule="auto"/>
                                <w:rPr>
                                  <w:sz w:val="24"/>
                                  <w:szCs w:val="24"/>
                                </w:rPr>
                              </w:pPr>
                              <w:r>
                                <w:rPr>
                                  <w:rFonts w:hint="eastAsia"/>
                                </w:rPr>
                                <w:t>缓存</w:t>
                              </w:r>
                              <w:r>
                                <w:t>有</w:t>
                              </w:r>
                              <w:r>
                                <w:rPr>
                                  <w:rFonts w:hint="eastAsia"/>
                                </w:rPr>
                                <w:t>默认登录用户信息</w:t>
                              </w:r>
                            </w:p>
                            <w:p w14:paraId="3A010738" w14:textId="2085039F" w:rsidR="002E7503" w:rsidRPr="005455E0" w:rsidRDefault="002E7503" w:rsidP="00B53FBB">
                              <w:pPr>
                                <w:spacing w:before="0" w:after="0" w:line="240" w:lineRule="auto"/>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5" name="文本框 84"/>
                        <wps:cNvSpPr txBox="1"/>
                        <wps:spPr>
                          <a:xfrm>
                            <a:off x="2514379" y="635000"/>
                            <a:ext cx="727710" cy="3737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D41A80" w14:textId="019F7F53" w:rsidR="002E7503" w:rsidRDefault="002E7503" w:rsidP="00B53FBB">
                              <w:pPr>
                                <w:spacing w:before="0" w:after="0" w:line="240" w:lineRule="auto"/>
                                <w:rPr>
                                  <w:sz w:val="24"/>
                                  <w:szCs w:val="24"/>
                                </w:rPr>
                              </w:pPr>
                              <w:r>
                                <w:rPr>
                                  <w:rFonts w:hint="eastAsia"/>
                                </w:rPr>
                                <w:t>缓存</w:t>
                              </w:r>
                              <w:r>
                                <w:t>有</w:t>
                              </w:r>
                              <w:r>
                                <w:rPr>
                                  <w:rFonts w:hint="eastAsia"/>
                                </w:rPr>
                                <w:t>默认登录用户信息</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6" name="文本框 84"/>
                        <wps:cNvSpPr txBox="1"/>
                        <wps:spPr>
                          <a:xfrm>
                            <a:off x="3268087" y="3155552"/>
                            <a:ext cx="727710" cy="3877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880150" w14:textId="1DDC07C5" w:rsidR="002E7503" w:rsidRDefault="002E7503" w:rsidP="00B53FBB">
                              <w:pPr>
                                <w:pStyle w:val="af5"/>
                                <w:spacing w:beforeAutospacing="0" w:after="0" w:afterAutospacing="0" w:line="276" w:lineRule="auto"/>
                              </w:pPr>
                              <w:r>
                                <w:rPr>
                                  <w:rFonts w:cs="Times New Roman" w:hint="eastAsia"/>
                                  <w:sz w:val="18"/>
                                  <w:szCs w:val="18"/>
                                </w:rPr>
                                <w:t>有联网</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7" name="文本框 84"/>
                        <wps:cNvSpPr txBox="1"/>
                        <wps:spPr>
                          <a:xfrm>
                            <a:off x="1344886" y="3221770"/>
                            <a:ext cx="727710" cy="387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3D056" w14:textId="2D91E235" w:rsidR="002E7503" w:rsidRDefault="002E7503" w:rsidP="00B53FBB">
                              <w:pPr>
                                <w:pStyle w:val="af5"/>
                                <w:spacing w:before="0" w:beforeAutospacing="0" w:after="0" w:afterAutospacing="0" w:line="276" w:lineRule="auto"/>
                              </w:pPr>
                              <w:r>
                                <w:rPr>
                                  <w:rFonts w:cs="Times New Roman" w:hint="eastAsia"/>
                                  <w:sz w:val="18"/>
                                  <w:szCs w:val="18"/>
                                </w:rPr>
                                <w:t>无联网</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8" name="文本框 84"/>
                        <wps:cNvSpPr txBox="1"/>
                        <wps:spPr>
                          <a:xfrm>
                            <a:off x="3124201" y="3938605"/>
                            <a:ext cx="727710" cy="387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78FDDB" w14:textId="48D1FD8D" w:rsidR="002E7503" w:rsidRDefault="002E7503" w:rsidP="00B53FBB">
                              <w:pPr>
                                <w:pStyle w:val="af5"/>
                                <w:spacing w:before="0" w:beforeAutospacing="0" w:after="0" w:afterAutospacing="0" w:line="276" w:lineRule="auto"/>
                              </w:pPr>
                              <w:r>
                                <w:rPr>
                                  <w:rFonts w:cs="Times New Roman" w:hint="eastAsia"/>
                                  <w:sz w:val="18"/>
                                  <w:szCs w:val="18"/>
                                </w:rPr>
                                <w:t>鉴权</w:t>
                              </w:r>
                              <w:r>
                                <w:rPr>
                                  <w:rFonts w:cs="Times New Roman"/>
                                  <w:sz w:val="18"/>
                                  <w:szCs w:val="18"/>
                                </w:rPr>
                                <w:t>通过</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89" name="文本框 84"/>
                        <wps:cNvSpPr txBox="1"/>
                        <wps:spPr>
                          <a:xfrm>
                            <a:off x="5228251" y="3930147"/>
                            <a:ext cx="727710" cy="386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2511FF" w14:textId="6BF15E04" w:rsidR="002E7503" w:rsidRDefault="002E7503" w:rsidP="00B53FBB">
                              <w:pPr>
                                <w:pStyle w:val="af5"/>
                                <w:spacing w:before="0" w:beforeAutospacing="0" w:after="0" w:afterAutospacing="0" w:line="276" w:lineRule="auto"/>
                              </w:pPr>
                              <w:r>
                                <w:rPr>
                                  <w:rFonts w:cs="Times New Roman" w:hint="eastAsia"/>
                                  <w:sz w:val="18"/>
                                  <w:szCs w:val="18"/>
                                </w:rPr>
                                <w:t>鉴权失败</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2" name="矩形 92"/>
                        <wps:cNvSpPr/>
                        <wps:spPr>
                          <a:xfrm>
                            <a:off x="4667251" y="4798689"/>
                            <a:ext cx="1456690" cy="4083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DDC791" w14:textId="1AC4880F" w:rsidR="002E7503" w:rsidRDefault="002E7503" w:rsidP="00B53FBB">
                              <w:pPr>
                                <w:jc w:val="center"/>
                                <w:rPr>
                                  <w:sz w:val="24"/>
                                  <w:szCs w:val="24"/>
                                </w:rPr>
                              </w:pPr>
                              <w:r>
                                <w:rPr>
                                  <w:rFonts w:hint="eastAsia"/>
                                </w:rPr>
                                <w:t>清空</w:t>
                              </w:r>
                              <w:r>
                                <w:t>用户</w:t>
                              </w:r>
                              <w:r>
                                <w:rPr>
                                  <w:rFonts w:hint="eastAsia"/>
                                </w:rPr>
                                <w:t>登录</w:t>
                              </w:r>
                              <w:r>
                                <w:t>缓存</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3" name="矩形 93"/>
                        <wps:cNvSpPr/>
                        <wps:spPr>
                          <a:xfrm>
                            <a:off x="2721564" y="4798688"/>
                            <a:ext cx="1456690" cy="4076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2FA9BC" w14:textId="77ED9092" w:rsidR="002E7503" w:rsidRDefault="002E7503" w:rsidP="00B53FBB">
                              <w:pPr>
                                <w:pStyle w:val="af5"/>
                                <w:spacing w:beforeAutospacing="0" w:after="200" w:afterAutospacing="0" w:line="276" w:lineRule="auto"/>
                                <w:jc w:val="center"/>
                              </w:pPr>
                              <w:r>
                                <w:rPr>
                                  <w:rFonts w:cs="Times New Roman" w:hint="eastAsia"/>
                                  <w:sz w:val="18"/>
                                  <w:szCs w:val="18"/>
                                </w:rPr>
                                <w:t>写入用户登录缓存</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4" name="肘形连接符 94"/>
                        <wps:cNvCnPr>
                          <a:stCxn id="93" idx="2"/>
                          <a:endCxn id="79" idx="0"/>
                        </wps:cNvCnPr>
                        <wps:spPr>
                          <a:xfrm rot="16200000" flipH="1">
                            <a:off x="3237828" y="5418439"/>
                            <a:ext cx="426748" cy="258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 name="曲线连接符 98"/>
                        <wps:cNvCnPr>
                          <a:stCxn id="17" idx="2"/>
                          <a:endCxn id="61" idx="0"/>
                        </wps:cNvCnPr>
                        <wps:spPr>
                          <a:xfrm rot="10800000" flipV="1">
                            <a:off x="3693114" y="1055562"/>
                            <a:ext cx="1501186" cy="532668"/>
                          </a:xfrm>
                          <a:prstGeom prst="curvedConnector2">
                            <a:avLst/>
                          </a:prstGeom>
                          <a:ln>
                            <a:solidFill>
                              <a:schemeClr val="accent4">
                                <a:lumMod val="75000"/>
                              </a:schemeClr>
                            </a:solidFill>
                            <a:prstDash val="sysDot"/>
                            <a:tailEnd type="none"/>
                          </a:ln>
                        </wps:spPr>
                        <wps:style>
                          <a:lnRef idx="1">
                            <a:schemeClr val="accent1"/>
                          </a:lnRef>
                          <a:fillRef idx="0">
                            <a:schemeClr val="accent1"/>
                          </a:fillRef>
                          <a:effectRef idx="0">
                            <a:schemeClr val="accent1"/>
                          </a:effectRef>
                          <a:fontRef idx="minor">
                            <a:schemeClr val="tx1"/>
                          </a:fontRef>
                        </wps:style>
                        <wps:bodyPr/>
                      </wps:wsp>
                      <wps:wsp>
                        <wps:cNvPr id="99" name="矩形 99"/>
                        <wps:cNvSpPr/>
                        <wps:spPr>
                          <a:xfrm>
                            <a:off x="434297" y="5638207"/>
                            <a:ext cx="1456690" cy="40767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29468FB" w14:textId="4E1D6304" w:rsidR="002E7503" w:rsidRDefault="002E7503" w:rsidP="00FB4610">
                              <w:pPr>
                                <w:pStyle w:val="af5"/>
                                <w:spacing w:beforeAutospacing="0" w:after="200" w:afterAutospacing="0" w:line="276" w:lineRule="auto"/>
                                <w:jc w:val="center"/>
                              </w:pPr>
                              <w:r>
                                <w:rPr>
                                  <w:rFonts w:cs="Times New Roman" w:hint="eastAsia"/>
                                  <w:sz w:val="18"/>
                                  <w:szCs w:val="18"/>
                                </w:rPr>
                                <w:t>脱机</w:t>
                              </w:r>
                              <w:r>
                                <w:rPr>
                                  <w:rFonts w:cs="Times New Roman"/>
                                  <w:sz w:val="18"/>
                                  <w:szCs w:val="18"/>
                                </w:rPr>
                                <w:t>登录成功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0" name="肘形连接符 100"/>
                        <wps:cNvCnPr>
                          <a:stCxn id="101" idx="2"/>
                          <a:endCxn id="99" idx="0"/>
                        </wps:cNvCnPr>
                        <wps:spPr>
                          <a:xfrm rot="5400000">
                            <a:off x="950686" y="5423416"/>
                            <a:ext cx="426748" cy="283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菱形 101"/>
                        <wps:cNvSpPr/>
                        <wps:spPr>
                          <a:xfrm>
                            <a:off x="426972" y="4801884"/>
                            <a:ext cx="1477010" cy="4095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7152BB" w14:textId="32DFC74F" w:rsidR="002E7503" w:rsidRDefault="002E7503" w:rsidP="00A16BBE">
                              <w:pPr>
                                <w:spacing w:before="0" w:after="0" w:line="240" w:lineRule="auto"/>
                                <w:jc w:val="center"/>
                                <w:rPr>
                                  <w:sz w:val="24"/>
                                  <w:szCs w:val="24"/>
                                </w:rPr>
                              </w:pPr>
                              <w:r>
                                <w:rPr>
                                  <w:rFonts w:hint="eastAsia"/>
                                </w:rPr>
                                <w:t>准许</w:t>
                              </w:r>
                              <w:r>
                                <w:t>脱机登录</w:t>
                              </w:r>
                            </w:p>
                            <w:p w14:paraId="3B014A6A" w14:textId="77777777" w:rsidR="002E7503" w:rsidRDefault="002E7503" w:rsidP="002E057F">
                              <w:pPr>
                                <w:pStyle w:val="af5"/>
                                <w:spacing w:before="0" w:beforeAutospacing="0" w:after="200" w:afterAutospacing="0" w:line="276" w:lineRule="auto"/>
                                <w:jc w:val="center"/>
                              </w:pPr>
                              <w:r>
                                <w:rPr>
                                  <w:rFonts w:cs="Times New Roman" w:hint="eastAsia"/>
                                  <w:sz w:val="18"/>
                                  <w:szCs w:val="18"/>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2" name="肘形连接符 102"/>
                        <wps:cNvCnPr>
                          <a:stCxn id="104" idx="2"/>
                          <a:endCxn id="101" idx="0"/>
                        </wps:cNvCnPr>
                        <wps:spPr>
                          <a:xfrm rot="16200000" flipH="1">
                            <a:off x="978753" y="4615160"/>
                            <a:ext cx="370612" cy="283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 name="文本框 84"/>
                        <wps:cNvSpPr txBox="1"/>
                        <wps:spPr>
                          <a:xfrm>
                            <a:off x="1218226" y="5203178"/>
                            <a:ext cx="727710" cy="387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074375" w14:textId="0BA5C1A7" w:rsidR="002E7503" w:rsidRDefault="002E7503" w:rsidP="002E057F">
                              <w:pPr>
                                <w:pStyle w:val="af5"/>
                                <w:spacing w:before="0" w:beforeAutospacing="0" w:after="0" w:afterAutospacing="0" w:line="276" w:lineRule="auto"/>
                              </w:pPr>
                              <w:r>
                                <w:rPr>
                                  <w:rFonts w:cs="Times New Roman" w:hint="eastAsia"/>
                                  <w:sz w:val="18"/>
                                  <w:szCs w:val="18"/>
                                </w:rPr>
                                <w:t>准许</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4" name="菱形 104"/>
                        <wps:cNvSpPr/>
                        <wps:spPr>
                          <a:xfrm>
                            <a:off x="424137" y="4021697"/>
                            <a:ext cx="1477010" cy="4095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D6FCC2" w14:textId="678A6869" w:rsidR="002E7503" w:rsidRDefault="002E7503" w:rsidP="00557DB0">
                              <w:pPr>
                                <w:pStyle w:val="af5"/>
                                <w:spacing w:before="0" w:beforeAutospacing="0" w:after="0" w:afterAutospacing="0"/>
                                <w:jc w:val="center"/>
                              </w:pPr>
                              <w:r>
                                <w:rPr>
                                  <w:rFonts w:cs="Times New Roman" w:hint="eastAsia"/>
                                  <w:sz w:val="18"/>
                                  <w:szCs w:val="18"/>
                                </w:rPr>
                                <w:t>检查</w:t>
                              </w:r>
                              <w:r>
                                <w:rPr>
                                  <w:rFonts w:cs="Times New Roman"/>
                                  <w:sz w:val="18"/>
                                  <w:szCs w:val="18"/>
                                </w:rPr>
                                <w:t>缓存</w:t>
                              </w:r>
                            </w:p>
                            <w:p w14:paraId="72AB655B" w14:textId="77777777" w:rsidR="002E7503" w:rsidRDefault="002E7503" w:rsidP="00557DB0">
                              <w:pPr>
                                <w:pStyle w:val="af5"/>
                                <w:spacing w:before="0" w:beforeAutospacing="0" w:after="200" w:afterAutospacing="0" w:line="276" w:lineRule="auto"/>
                                <w:jc w:val="center"/>
                              </w:pPr>
                              <w:r>
                                <w:rPr>
                                  <w:rFonts w:cs="Times New Roman" w:hint="eastAsia"/>
                                  <w:sz w:val="18"/>
                                  <w:szCs w:val="18"/>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5" name="肘形连接符 105"/>
                        <wps:cNvCnPr>
                          <a:stCxn id="104" idx="1"/>
                          <a:endCxn id="61" idx="1"/>
                        </wps:cNvCnPr>
                        <wps:spPr>
                          <a:xfrm rot="10800000" flipH="1">
                            <a:off x="424137" y="1793019"/>
                            <a:ext cx="2540316" cy="2433467"/>
                          </a:xfrm>
                          <a:prstGeom prst="bentConnector3">
                            <a:avLst>
                              <a:gd name="adj1" fmla="val -899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文本框 84"/>
                        <wps:cNvSpPr txBox="1"/>
                        <wps:spPr>
                          <a:xfrm>
                            <a:off x="1199176" y="4304309"/>
                            <a:ext cx="727710" cy="3724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010A7D" w14:textId="77777777" w:rsidR="002E7503" w:rsidRDefault="002E7503" w:rsidP="00A16BBE">
                              <w:pPr>
                                <w:pStyle w:val="af5"/>
                                <w:spacing w:beforeAutospacing="0" w:after="0" w:afterAutospacing="0" w:line="276" w:lineRule="auto"/>
                              </w:pPr>
                              <w:r>
                                <w:rPr>
                                  <w:rFonts w:cs="Times New Roman" w:hint="eastAsia"/>
                                  <w:sz w:val="18"/>
                                  <w:szCs w:val="18"/>
                                </w:rPr>
                                <w:t>有缓存</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4" name="曲线连接符 114"/>
                        <wps:cNvCnPr>
                          <a:stCxn id="55" idx="1"/>
                          <a:endCxn id="64" idx="3"/>
                        </wps:cNvCnPr>
                        <wps:spPr>
                          <a:xfrm rot="16200000" flipV="1">
                            <a:off x="4392673" y="4260239"/>
                            <a:ext cx="2313456" cy="778876"/>
                          </a:xfrm>
                          <a:prstGeom prst="curvedConnector2">
                            <a:avLst/>
                          </a:prstGeom>
                          <a:ln>
                            <a:solidFill>
                              <a:schemeClr val="accent6">
                                <a:lumMod val="75000"/>
                              </a:schemeClr>
                            </a:solidFill>
                            <a:prstDash val="sysDot"/>
                            <a:tailEnd type="none"/>
                          </a:ln>
                        </wps:spPr>
                        <wps:style>
                          <a:lnRef idx="1">
                            <a:schemeClr val="accent1"/>
                          </a:lnRef>
                          <a:fillRef idx="0">
                            <a:schemeClr val="accent1"/>
                          </a:fillRef>
                          <a:effectRef idx="0">
                            <a:schemeClr val="accent1"/>
                          </a:effectRef>
                          <a:fontRef idx="minor">
                            <a:schemeClr val="tx1"/>
                          </a:fontRef>
                        </wps:style>
                        <wps:bodyPr/>
                      </wps:wsp>
                      <wps:wsp>
                        <wps:cNvPr id="115" name="肘形连接符 115"/>
                        <wps:cNvCnPr>
                          <a:stCxn id="101" idx="1"/>
                          <a:endCxn id="61" idx="1"/>
                        </wps:cNvCnPr>
                        <wps:spPr>
                          <a:xfrm rot="10800000" flipH="1">
                            <a:off x="426971" y="1793018"/>
                            <a:ext cx="2537481" cy="3213654"/>
                          </a:xfrm>
                          <a:prstGeom prst="bentConnector3">
                            <a:avLst>
                              <a:gd name="adj1" fmla="val -900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6" name="文本框 84"/>
                        <wps:cNvSpPr txBox="1"/>
                        <wps:spPr>
                          <a:xfrm>
                            <a:off x="269536" y="4665300"/>
                            <a:ext cx="727710" cy="410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857DF1" w14:textId="3EDCC81C" w:rsidR="002E7503" w:rsidRDefault="002E7503" w:rsidP="00EA3632">
                              <w:pPr>
                                <w:pStyle w:val="af5"/>
                                <w:spacing w:before="0" w:beforeAutospacing="0" w:after="0" w:afterAutospacing="0" w:line="276" w:lineRule="auto"/>
                              </w:pPr>
                              <w:r>
                                <w:rPr>
                                  <w:rFonts w:cs="Times New Roman" w:hint="eastAsia"/>
                                  <w:sz w:val="18"/>
                                  <w:szCs w:val="18"/>
                                </w:rPr>
                                <w:t>不准许</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9" name="文本框 84"/>
                        <wps:cNvSpPr txBox="1"/>
                        <wps:spPr>
                          <a:xfrm>
                            <a:off x="179999" y="6215039"/>
                            <a:ext cx="2687560" cy="4102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25828F" w14:textId="08BE3185" w:rsidR="002E7503" w:rsidRDefault="002E7503" w:rsidP="00CD6CFD">
                              <w:pPr>
                                <w:pStyle w:val="af5"/>
                                <w:spacing w:before="0" w:beforeAutospacing="0" w:after="0" w:afterAutospacing="0" w:line="276" w:lineRule="auto"/>
                              </w:pPr>
                              <w:r>
                                <w:rPr>
                                  <w:rFonts w:cs="Times New Roman"/>
                                  <w:sz w:val="18"/>
                                  <w:szCs w:val="18"/>
                                </w:rPr>
                                <w:t>准许脱机登录：</w:t>
                              </w:r>
                              <w:r>
                                <w:rPr>
                                  <w:rFonts w:cs="Times New Roman" w:hint="eastAsia"/>
                                  <w:sz w:val="18"/>
                                  <w:szCs w:val="18"/>
                                </w:rPr>
                                <w:t>用户</w:t>
                              </w:r>
                              <w:r>
                                <w:rPr>
                                  <w:rFonts w:cs="Times New Roman"/>
                                  <w:sz w:val="18"/>
                                  <w:szCs w:val="18"/>
                                </w:rPr>
                                <w:t>信息缓存应当有一个</w:t>
                              </w:r>
                              <w:r>
                                <w:rPr>
                                  <w:rFonts w:cs="Times New Roman" w:hint="eastAsia"/>
                                  <w:sz w:val="18"/>
                                  <w:szCs w:val="18"/>
                                </w:rPr>
                                <w:t>可持久存储数据</w:t>
                              </w:r>
                              <w:r>
                                <w:rPr>
                                  <w:rFonts w:cs="Times New Roman"/>
                                  <w:sz w:val="18"/>
                                  <w:szCs w:val="18"/>
                                </w:rPr>
                                <w:t>记录是否准许用户脱机登录。默认</w:t>
                              </w:r>
                              <w:r>
                                <w:rPr>
                                  <w:rFonts w:cs="Times New Roman" w:hint="eastAsia"/>
                                  <w:sz w:val="18"/>
                                  <w:szCs w:val="18"/>
                                </w:rPr>
                                <w:t>准许</w:t>
                              </w:r>
                              <w:r>
                                <w:rPr>
                                  <w:rFonts w:cs="Times New Roman"/>
                                  <w:sz w:val="18"/>
                                  <w:szCs w:val="18"/>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 name="剪去同侧角的矩形 14"/>
                        <wps:cNvSpPr/>
                        <wps:spPr>
                          <a:xfrm>
                            <a:off x="2615979" y="3221770"/>
                            <a:ext cx="3609893" cy="2161263"/>
                          </a:xfrm>
                          <a:prstGeom prst="snip2SameRect">
                            <a:avLst>
                              <a:gd name="adj1" fmla="val 49042"/>
                              <a:gd name="adj2" fmla="val 0"/>
                            </a:avLst>
                          </a:prstGeom>
                          <a:solidFill>
                            <a:srgbClr val="DF2E28">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文本框 84"/>
                        <wps:cNvSpPr txBox="1"/>
                        <wps:spPr>
                          <a:xfrm>
                            <a:off x="4515943" y="2355645"/>
                            <a:ext cx="1789608" cy="410210"/>
                          </a:xfrm>
                          <a:prstGeom prst="rect">
                            <a:avLst/>
                          </a:prstGeom>
                          <a:solidFill>
                            <a:srgbClr val="DF2E28">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F6E8D5" w14:textId="08BFDC43" w:rsidR="002E7503" w:rsidRPr="00A37DCC" w:rsidRDefault="002E7503" w:rsidP="00A37DCC">
                              <w:pPr>
                                <w:jc w:val="center"/>
                                <w:rPr>
                                  <w:color w:val="000000" w:themeColor="text1"/>
                                  <w:sz w:val="24"/>
                                  <w:szCs w:val="24"/>
                                </w:rPr>
                              </w:pPr>
                              <w:r w:rsidRPr="00A37DCC">
                                <w:rPr>
                                  <w:rFonts w:hint="eastAsia"/>
                                  <w:color w:val="000000" w:themeColor="text1"/>
                                </w:rPr>
                                <w:t>该</w:t>
                              </w:r>
                              <w:r w:rsidRPr="00A37DCC">
                                <w:rPr>
                                  <w:color w:val="000000" w:themeColor="text1"/>
                                </w:rPr>
                                <w:t>部分逻辑后</w:t>
                              </w:r>
                              <w:proofErr w:type="gramStart"/>
                              <w:r w:rsidRPr="00A37DCC">
                                <w:rPr>
                                  <w:color w:val="000000" w:themeColor="text1"/>
                                </w:rPr>
                                <w:t>文称为</w:t>
                              </w:r>
                              <w:proofErr w:type="gramEnd"/>
                              <w:r w:rsidRPr="00A37DCC">
                                <w:rPr>
                                  <w:color w:val="000000" w:themeColor="text1"/>
                                </w:rPr>
                                <w:t>“</w:t>
                              </w:r>
                              <w:r w:rsidRPr="00A37DCC">
                                <w:rPr>
                                  <w:color w:val="000000" w:themeColor="text1"/>
                                </w:rPr>
                                <w:t>用户鉴权</w:t>
                              </w:r>
                              <w:r w:rsidRPr="00A37DCC">
                                <w:rPr>
                                  <w:color w:val="000000" w:themeColor="text1"/>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 name="曲线连接符 20"/>
                        <wps:cNvCnPr>
                          <a:stCxn id="200" idx="2"/>
                          <a:endCxn id="14" idx="0"/>
                        </wps:cNvCnPr>
                        <wps:spPr>
                          <a:xfrm rot="16200000" flipH="1">
                            <a:off x="5050036" y="3126565"/>
                            <a:ext cx="1536547" cy="815125"/>
                          </a:xfrm>
                          <a:prstGeom prst="curvedConnector4">
                            <a:avLst>
                              <a:gd name="adj1" fmla="val 14836"/>
                              <a:gd name="adj2" fmla="val 137820"/>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wps:wsp>
                        <wps:cNvPr id="248" name="矩形 248"/>
                        <wps:cNvSpPr/>
                        <wps:spPr>
                          <a:xfrm>
                            <a:off x="3851911" y="6208429"/>
                            <a:ext cx="1456690" cy="605838"/>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0B6588F" w14:textId="18BBF7FA" w:rsidR="002E7503" w:rsidRDefault="002E7503" w:rsidP="007C72D5">
                              <w:pPr>
                                <w:jc w:val="center"/>
                                <w:rPr>
                                  <w:sz w:val="24"/>
                                  <w:szCs w:val="24"/>
                                </w:rPr>
                              </w:pPr>
                              <w:r>
                                <w:rPr>
                                  <w:rFonts w:hint="eastAsia"/>
                                </w:rPr>
                                <w:t>直接</w:t>
                              </w:r>
                              <w:r>
                                <w:t>尝试同步操作</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9" name="直角上箭头 249"/>
                        <wps:cNvSpPr/>
                        <wps:spPr>
                          <a:xfrm rot="5400000">
                            <a:off x="3344059" y="6137329"/>
                            <a:ext cx="415096" cy="415868"/>
                          </a:xfrm>
                          <a:prstGeom prst="bentUp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文本框 84"/>
                        <wps:cNvSpPr txBox="1"/>
                        <wps:spPr>
                          <a:xfrm>
                            <a:off x="256200" y="3646826"/>
                            <a:ext cx="727710" cy="5568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F54552" w14:textId="7E14880F" w:rsidR="002E7503" w:rsidRDefault="002E7503" w:rsidP="005455E0">
                              <w:pPr>
                                <w:pStyle w:val="af5"/>
                                <w:spacing w:beforeAutospacing="0" w:after="0" w:afterAutospacing="0" w:line="276" w:lineRule="auto"/>
                              </w:pPr>
                              <w:r>
                                <w:rPr>
                                  <w:rFonts w:cs="Times New Roman" w:hint="eastAsia"/>
                                  <w:sz w:val="18"/>
                                  <w:szCs w:val="18"/>
                                </w:rPr>
                                <w:t>缓存无默认登录用户信息</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画布 5" o:spid="_x0000_s1026" editas="canvas" style="width:521.25pt;height:556.6pt;mso-position-horizontal-relative:char;mso-position-vertical-relative:line" coordsize="66198,70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198;height:70681;visibility:visible;mso-wrap-style:square">
                  <v:fill o:detectmouseclick="t"/>
                  <v:path o:connecttype="none"/>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112" o:spid="_x0000_s1028" type="#_x0000_t38" style="position:absolute;left:2357;top:15843;width:37072;height:27213;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3oU8IAAADcAAAADwAAAGRycy9kb3ducmV2LnhtbERP0YrCMBB8F/yHsIIvYlM98KQ2igqC&#10;h/dy6geszdpWm01pota/N8KBb7M7OzM76aI1lbhT40rLCkZRDII4s7rkXMHxsBlOQTiPrLGyTAqe&#10;5GAx73ZSTLR98B/d9z4XwYRdggoK7+tESpcVZNBFtiYO3Nk2Bn0Ym1zqBh/B3FRyHMcTabDkkFBg&#10;TeuCsuv+ZhQMTvS73NFXWLb19Cc336fLaqdUv9cuZyA8tf5z/K/e6vD+aAzvMgGB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E3oU8IAAADcAAAADwAAAAAAAAAAAAAA&#10;AAChAgAAZHJzL2Rvd25yZXYueG1sUEsFBgAAAAAEAAQA+QAAAJADAAAAAA==&#10;" adj="10800" strokecolor="#2375b8 [2409]">
                  <v:stroke dashstyle="1 1"/>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13" o:spid="_x0000_s1029" type="#_x0000_t22" style="position:absolute;left:3619;top:2151;width:7334;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p90cEA&#10;AADbAAAADwAAAGRycy9kb3ducmV2LnhtbERPTWvCQBC9C/6HZQq9BN2oIDVmFRGkpTfT9j5mp9mQ&#10;7GzMbjT9912h0Ns83ufk+9G24ka9rx0rWMxTEMSl0zVXCj4/TrMXED4ga2wdk4If8rDfTSc5Ztrd&#10;+Uy3IlQihrDPUIEJocuk9KUhi37uOuLIfbveYoiwr6Tu8R7DbSuXabqWFmuODQY7Ohoqm2KwCvhC&#10;9HpNhq9ks0q65XA4Fu9NodTz03jYggg0hn/xn/tNx/krePwSD5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6fdHBAAAA2wAAAA8AAAAAAAAAAAAAAAAAmAIAAGRycy9kb3du&#10;cmV2LnhtbFBLBQYAAAAABAAEAPUAAACGAwAAAAA=&#10;" adj="4520" fillcolor="#4a9bdc [3209]" strokecolor="#174e7a [1609]" strokeweight="1pt">
                  <v:textbox>
                    <w:txbxContent>
                      <w:p w14:paraId="6078DC83" w14:textId="74BADDD8" w:rsidR="002E7503" w:rsidRDefault="002E7503" w:rsidP="0069416B">
                        <w:pPr>
                          <w:jc w:val="center"/>
                        </w:pPr>
                        <w:r>
                          <w:rPr>
                            <w:rFonts w:hint="eastAsia"/>
                          </w:rPr>
                          <w:t>用户</w:t>
                        </w:r>
                        <w:r>
                          <w:t>登录信息缓存</w:t>
                        </w:r>
                      </w:p>
                    </w:txbxContent>
                  </v:textbox>
                </v:shape>
                <v:shape id="曲线连接符 108" o:spid="_x0000_s1030" type="#_x0000_t38" style="position:absolute;left:5335;top:12865;width:12570;height:8668;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xJZMEAAADcAAAADwAAAGRycy9kb3ducmV2LnhtbERPzYrCQAy+L/gOQ4S9LDpVYZXqKLog&#10;rLgXfx4gdmJb7WRKZ1br25uD4C35/vJltmhdpW7UhNKzgUE/AUWceVtybuB4WPcmoEJEtlh5JgMP&#10;CrCYdz5mmFp/5x3d9jFXEsIhRQNFjHWqdcgKchj6viYW7uwbh1HWJte2wbuEu0oPk+RbOyxZLhRY&#10;009B2XX/7wx8nehvuaWRgG092eRufLqstsZ8dtvlFFSkNr7FL/evlfqJtJVnZAI9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fElkwQAAANwAAAAPAAAAAAAAAAAAAAAA&#10;AKECAABkcnMvZG93bnJldi54bWxQSwUGAAAAAAQABAD5AAAAjwMAAAAA&#10;" adj="10800" strokecolor="#2375b8 [2409]">
                  <v:stroke dashstyle="1 1"/>
                </v:shape>
                <v:shape id="曲线连接符 109" o:spid="_x0000_s1031" type="#_x0000_t38" style="position:absolute;left:12085;top:6115;width:37072;height:46669;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Ds/8IAAADcAAAADwAAAGRycy9kb3ducmV2LnhtbERP26rCMBB8F/yHsIIvB01VOGo1igqC&#10;oi9ePmBt1rbabEoTtf69OXDAt9mdnZmd6bw2hXhS5XLLCnrdCARxYnXOqYLzad0ZgXAeWWNhmRS8&#10;ycF81mxMMdb2xQd6Hn0qggm7GBVk3pexlC7JyKDr2pI4cFdbGfRhrFKpK3wFc1PIfhT9SoM5h4QM&#10;S1pllNyPD6Pg50L7xY4GYVmXo21qhpfbcqdUu1UvJiA81f57/K/e6PB+NIa/MgGBnH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zDs/8IAAADcAAAADwAAAAAAAAAAAAAA&#10;AAChAgAAZHJzL2Rvd25yZXYueG1sUEsFBgAAAAAEAAQA+QAAAJADAAAAAA==&#10;" adj="10800" strokecolor="#2375b8 [2409]">
                  <v:stroke dashstyle="1 1"/>
                </v:shape>
                <v:shape id="曲线连接符 110" o:spid="_x0000_s1032" type="#_x0000_t38" style="position:absolute;left:-5195;top:23395;width:29302;height:4340;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PTv8EAAADcAAAADwAAAGRycy9kb3ducmV2LnhtbERPzYrCQAy+L/gOQwQvi05V2JXqKCoI&#10;intZ9QFiJ7bVTqZ0Rq1vbw4Le0u+v3yZLVpXqQc1ofRsYDhIQBFn3pacGzgdN/0JqBCRLVaeycCL&#10;AizmnY8ZptY/+Zceh5grCeGQooEixjrVOmQFOQwDXxMLd/GNwyhrk2vb4FPCXaVHSfKlHZYsFwqs&#10;aV1QdjvcnYHPM/0s9zQWsK0nu9x9n6+rvTG9brucgorUxn/xn3trpf5Q6sszMoGev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09O/wQAAANwAAAAPAAAAAAAAAAAAAAAA&#10;AKECAABkcnMvZG93bnJldi54bWxQSwUGAAAAAAQABAD5AAAAjwMAAAAA&#10;" adj="10800" strokecolor="#2375b8 [2409]">
                  <v:stroke dashstyle="1 1"/>
                </v:shape>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曲线连接符 111" o:spid="_x0000_s1033" type="#_x0000_t40" style="position:absolute;left:20849;top:-5169;width:2520;height:29645;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nfYcQAAADcAAAADwAAAGRycy9kb3ducmV2LnhtbERPS2vCQBC+F/wPywjedBMr0qZugiil&#10;Ui8+Ss9Ddpqkzc7G7BrT/npXEHqbj+85i6w3teiodZVlBfEkAkGcW11xoeDj+Dp+AuE8ssbaMin4&#10;JQdZOnhYYKLthffUHXwhQgi7BBWU3jeJlC4vyaCb2IY4cF+2NegDbAupW7yEcFPLaRTNpcGKQ0OJ&#10;Da1Kyn8OZ6Pgs8tn/fbt/TTd/M3Wj9/HwuLzTqnRsF++gPDU+3/x3b3RYX4cw+2ZcIFM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qd9hxAAAANwAAAAPAAAAAAAAAAAA&#10;AAAAAKECAABkcnMvZG93bnJldi54bWxQSwUGAAAAAAQABAD5AAAAkgMAAAAA&#10;" adj="-19602,12119,41202" strokecolor="#2375b8 [2409]">
                  <v:stroke dashstyle="1 1"/>
                </v:shape>
                <v:shape id="圆柱形 55" o:spid="_x0000_s1034" type="#_x0000_t22" style="position:absolute;left:55721;top:58064;width:7334;height:87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VVRMYA&#10;AADbAAAADwAAAGRycy9kb3ducmV2LnhtbESPQWvCQBSE74L/YXmCF6kblUhNXUWKgpceanvJ7Zl9&#10;ZlOzb9PsatL++m6h0OMwM98w621va3Gn1leOFcymCQjiwumKSwXvb4eHRxA+IGusHZOCL/Kw3QwH&#10;a8y06/iV7qdQighhn6ECE0KTSekLQxb91DXE0bu41mKIsi2lbrGLcFvLeZIspcWK44LBhp4NFdfT&#10;zSrYN+ZjsfTp92d3yMN5Nnm55PlKqfGo3z2BCNSH//Bf+6gVpCn8fo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DVVRMYAAADbAAAADwAAAAAAAAAAAAAAAACYAgAAZHJz&#10;L2Rvd25yZXYueG1sUEsFBgAAAAAEAAQA9QAAAIsDAAAAAA==&#10;" adj="4523" fillcolor="#4a9bdc [3209]" strokecolor="#174e7a [1609]" strokeweight="1pt">
                  <v:textbox>
                    <w:txbxContent>
                      <w:p w14:paraId="40695B96" w14:textId="435E0EA5" w:rsidR="002E7503" w:rsidRDefault="002E7503" w:rsidP="00DF1B49">
                        <w:pPr>
                          <w:pStyle w:val="af5"/>
                          <w:spacing w:beforeAutospacing="0" w:after="200" w:afterAutospacing="0" w:line="276" w:lineRule="auto"/>
                          <w:jc w:val="center"/>
                        </w:pPr>
                        <w:r>
                          <w:rPr>
                            <w:rFonts w:cs="Times New Roman" w:hint="eastAsia"/>
                            <w:sz w:val="18"/>
                            <w:szCs w:val="18"/>
                          </w:rPr>
                          <w:t>服务器</w:t>
                        </w:r>
                        <w:r>
                          <w:rPr>
                            <w:rFonts w:cs="Times New Roman"/>
                            <w:sz w:val="18"/>
                            <w:szCs w:val="18"/>
                          </w:rPr>
                          <w:br/>
                          <w:t>用户信息</w:t>
                        </w:r>
                      </w:p>
                    </w:txbxContent>
                  </v:textbox>
                </v:shape>
                <v:rect id="矩形 35" o:spid="_x0000_s1035" style="position:absolute;left:29644;top:584;width:14573;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ZrjMUA&#10;AADbAAAADwAAAGRycy9kb3ducmV2LnhtbESPQWvCQBSE74L/YXlCb3XTaoukbkRCIx56sKk/4JF9&#10;TUKyb+PuqrG/vlsoeBxm5htmvRlNLy7kfGtZwdM8AUFcWd1yreD4VTyuQPiArLG3TApu5GGTTSdr&#10;TLW98iddylCLCGGfooImhCGV0lcNGfRzOxBH79s6gyFKV0vt8BrhppfPSfIqDbYcFxocKG+o6sqz&#10;UeB/dsVp6Q6HnS7e8+64uukPkyv1MBu3byACjeEe/m/vtYLFC/x9iT9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lmuMxQAAANsAAAAPAAAAAAAAAAAAAAAAAJgCAABkcnMv&#10;ZG93bnJldi54bWxQSwUGAAAAAAQABAD1AAAAigMAAAAA&#10;" fillcolor="black [3200]" strokecolor="black [1600]" strokeweight="1pt">
                  <v:textbox inset="0,0,0,0">
                    <w:txbxContent>
                      <w:p w14:paraId="5EFD2D52" w14:textId="45598608" w:rsidR="002E7503" w:rsidRDefault="002E7503" w:rsidP="00DF1B49">
                        <w:pPr>
                          <w:jc w:val="center"/>
                        </w:pPr>
                        <w:r>
                          <w:rPr>
                            <w:rFonts w:hint="eastAsia"/>
                          </w:rPr>
                          <w:t>启动</w:t>
                        </w:r>
                      </w:p>
                    </w:txbxContent>
                  </v:textbox>
                </v:rect>
                <v:rect id="矩形 61" o:spid="_x0000_s1036" style="position:absolute;left:29644;top:15882;width:14573;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wF9sMA&#10;AADbAAAADwAAAGRycy9kb3ducmV2LnhtbESP0WoCMRRE3wv9h3ALvmniPqhsjVJbBAWL7dYPuGyu&#10;u1s3N0sSdf17UxD6OMzMGWa+7G0rLuRD41jDeKRAEJfONFxpOPyshzMQISIbbB2ThhsFWC6en+aY&#10;G3flb7oUsRIJwiFHDXWMXS5lKGuyGEauI07e0XmLMUlfSePxmuC2lZlSE2mx4bRQY0fvNZWn4mw1&#10;2H0x203Nb7bafin26uP8me1J68FL//YKIlIf/8OP9sZomIzh70v6A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wF9sMAAADbAAAADwAAAAAAAAAAAAAAAACYAgAAZHJzL2Rv&#10;d25yZXYueG1sUEsFBgAAAAAEAAQA9QAAAIgDAAAAAA==&#10;" fillcolor="#df2e28 [3204]" strokecolor="#711411 [1604]" strokeweight="1pt">
                  <v:textbox inset="0,0,0,0">
                    <w:txbxContent>
                      <w:p w14:paraId="4A56C1CC" w14:textId="3666680D" w:rsidR="002E7503" w:rsidRDefault="002E7503" w:rsidP="00DF1B49">
                        <w:pPr>
                          <w:pStyle w:val="af5"/>
                          <w:spacing w:beforeAutospacing="0" w:after="200" w:afterAutospacing="0" w:line="276" w:lineRule="auto"/>
                          <w:jc w:val="center"/>
                        </w:pPr>
                        <w:r>
                          <w:rPr>
                            <w:rFonts w:cs="Times New Roman" w:hint="eastAsia"/>
                            <w:sz w:val="18"/>
                            <w:szCs w:val="18"/>
                          </w:rPr>
                          <w:t>显示</w:t>
                        </w:r>
                        <w:r>
                          <w:rPr>
                            <w:rFonts w:cs="Times New Roman"/>
                            <w:sz w:val="18"/>
                            <w:szCs w:val="18"/>
                          </w:rPr>
                          <w:t>登录界面</w:t>
                        </w:r>
                      </w:p>
                    </w:txbxContent>
                  </v:textbox>
                </v:rect>
                <v:rect id="矩形 63" o:spid="_x0000_s1037" style="position:absolute;left:8667;top:23484;width:14573;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I+GsMA&#10;AADbAAAADwAAAGRycy9kb3ducmV2LnhtbESP0WoCMRRE3wv+Q7hC32riClZWo2iL0EKLdfUDLpvr&#10;7urmZkmibv++KRT6OMzMGWax6m0rbuRD41jDeKRAEJfONFxpOB62TzMQISIbbB2Thm8KsFoOHhaY&#10;G3fnPd2KWIkE4ZCjhjrGLpcylDVZDCPXESfv5LzFmKSvpPF4T3DbykypqbTYcFqosaOXmspLcbUa&#10;7K6YfTybc7Z5/1Ls1ev1M9uR1o/Dfj0HEamP/+G/9pvRMJ3A75f0A+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I+GsMAAADbAAAADwAAAAAAAAAAAAAAAACYAgAAZHJzL2Rv&#10;d25yZXYueG1sUEsFBgAAAAAEAAQA9QAAAIgDAAAAAA==&#10;" fillcolor="#df2e28 [3204]" strokecolor="#711411 [1604]" strokeweight="1pt">
                  <v:textbox inset="0,0,0,0">
                    <w:txbxContent>
                      <w:p w14:paraId="35438FA1" w14:textId="04CC5CC9" w:rsidR="002E7503" w:rsidRDefault="002E7503" w:rsidP="00DF1B49">
                        <w:pPr>
                          <w:pStyle w:val="af5"/>
                          <w:spacing w:beforeAutospacing="0" w:after="200" w:afterAutospacing="0" w:line="276" w:lineRule="auto"/>
                          <w:jc w:val="center"/>
                        </w:pPr>
                        <w:r>
                          <w:rPr>
                            <w:rFonts w:cs="Times New Roman" w:hint="eastAsia"/>
                            <w:sz w:val="18"/>
                            <w:szCs w:val="18"/>
                          </w:rPr>
                          <w:t>从</w:t>
                        </w:r>
                        <w:r>
                          <w:rPr>
                            <w:rFonts w:cs="Times New Roman"/>
                            <w:sz w:val="18"/>
                            <w:szCs w:val="18"/>
                          </w:rPr>
                          <w:t>本地缓存获取用户信息</w:t>
                        </w:r>
                      </w:p>
                    </w:txbxContent>
                  </v:textbox>
                </v:rect>
                <v:rect id="矩形 64" o:spid="_x0000_s1038" style="position:absolute;left:37026;top:32881;width:14573;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p63cEA&#10;AADbAAAADwAAAGRycy9kb3ducmV2LnhtbESPT4vCMBTE7wt+h/AEb2tqEdFqlCIKXtc/4PHRPJti&#10;81KbaOu3NwsLexxm5jfMatPbWryo9ZVjBZNxAoK4cLriUsH5tP+eg/ABWWPtmBS8ycNmPfhaYaZd&#10;xz/0OoZSRAj7DBWYEJpMSl8YsujHriGO3s21FkOUbSl1i12E21qmSTKTFiuOCwYb2hoq7senVcDX&#10;/WPRzfNcdqmx9/Ti3jtzVWo07PMliEB9+A//tQ9awWwKv1/iD5Dr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et3BAAAA2wAAAA8AAAAAAAAAAAAAAAAAmAIAAGRycy9kb3du&#10;cmV2LnhtbFBLBQYAAAAABAAEAPUAAACGAwAAAAA=&#10;" fillcolor="#e9bf35 [3206]" strokecolor="white [3201]" strokeweight="1.5pt">
                  <v:textbox inset="0,0,0,0">
                    <w:txbxContent>
                      <w:p w14:paraId="00D81AF8" w14:textId="4ADDD11D" w:rsidR="002E7503" w:rsidRDefault="002E7503" w:rsidP="00E12426">
                        <w:pPr>
                          <w:jc w:val="center"/>
                        </w:pPr>
                        <w:r>
                          <w:t>用户信息调用</w:t>
                        </w:r>
                        <w:r>
                          <w:t>Login</w:t>
                        </w:r>
                        <w:r>
                          <w:t>接口</w:t>
                        </w:r>
                      </w:p>
                    </w:txbxContent>
                  </v:textbox>
                </v:rect>
                <v:shapetype id="_x0000_t4" coordsize="21600,21600" o:spt="4" path="m10800,l,10800,10800,21600,21600,10800xe">
                  <v:stroke joinstyle="miter"/>
                  <v:path gradientshapeok="t" o:connecttype="rect" textboxrect="5400,5400,16200,16200"/>
                </v:shapetype>
                <v:shape id="菱形 36" o:spid="_x0000_s1039" type="#_x0000_t4" style="position:absolute;left:29644;top:8394;width:14573;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r48cQA&#10;AADbAAAADwAAAGRycy9kb3ducmV2LnhtbESPzWrDMBCE74W+g9hAb43slMTFjRKKQ8GngFPn0Nti&#10;bWwTa2Us+advXxUKPQ4z8w2zPy6mExMNrrWsIF5HIIgrq1uuFZSfH8+vIJxH1thZJgXf5OB4eHzY&#10;Y6rtzAVNF1+LAGGXooLG+z6V0lUNGXRr2xMH72YHgz7IoZZ6wDnATSc3UbSTBlsOCw32lDVU3S+j&#10;UbC9FqckpuQcX2/JaMvsKz/zVqmn1fL+BsLT4v/Df+1cK3jZwe+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6+PHEAAAA2wAAAA8AAAAAAAAAAAAAAAAAmAIAAGRycy9k&#10;b3ducmV2LnhtbFBLBQYAAAAABAAEAPUAAACJAwAAAAA=&#10;" fillcolor="#df2e28 [3204]" strokecolor="#711411 [1604]" strokeweight="1pt">
                  <v:textbox inset="0,0,0,0">
                    <w:txbxContent>
                      <w:p w14:paraId="486B2E85" w14:textId="40532957" w:rsidR="002E7503" w:rsidRDefault="002E7503" w:rsidP="00032EA0">
                        <w:pPr>
                          <w:spacing w:before="0" w:after="0" w:line="240" w:lineRule="auto"/>
                          <w:jc w:val="center"/>
                        </w:pPr>
                        <w:r>
                          <w:t>检查缓存</w:t>
                        </w:r>
                      </w:p>
                      <w:p w14:paraId="52A22926" w14:textId="77777777" w:rsidR="002E7503" w:rsidRDefault="002E7503" w:rsidP="00DF1B49">
                        <w:pPr>
                          <w:jc w:val="center"/>
                        </w:pPr>
                      </w:p>
                    </w:txbxContent>
                  </v:textbox>
                </v:shape>
                <v:shape id="菱形 75" o:spid="_x0000_s1040" type="#_x0000_t4" style="position:absolute;left:17907;top:32881;width:14773;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LfRsMA&#10;AADbAAAADwAAAGRycy9kb3ducmV2LnhtbESPQYvCMBSE78L+h/CEvWlaoVa6pkVcBE+CWg/eHs2z&#10;Ldu8lCZq999vFgSPw8x8w6yL0XTiQYNrLSuI5xEI4srqlmsF5Xk3W4FwHlljZ5kU/JKDIv+YrDHT&#10;9slHepx8LQKEXYYKGu/7TEpXNWTQzW1PHLybHQz6IIda6gGfAW46uYiipTTYclhosKdtQ9XP6W4U&#10;JJfjdxpTeogvt/Ruy+11f+BEqc/puPkC4Wn07/CrvdcK0gT+v4QfI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LfRsMAAADbAAAADwAAAAAAAAAAAAAAAACYAgAAZHJzL2Rv&#10;d25yZXYueG1sUEsFBgAAAAAEAAQA9QAAAIgDAAAAAA==&#10;" fillcolor="#df2e28 [3204]" strokecolor="#711411 [1604]" strokeweight="1pt">
                  <v:textbox inset="0,0,0,0">
                    <w:txbxContent>
                      <w:p w14:paraId="330AE01D" w14:textId="47F2FD28" w:rsidR="002E7503" w:rsidRDefault="002E7503" w:rsidP="00032EA0">
                        <w:pPr>
                          <w:spacing w:before="0" w:after="0" w:line="240" w:lineRule="auto"/>
                          <w:jc w:val="center"/>
                          <w:rPr>
                            <w:sz w:val="24"/>
                            <w:szCs w:val="24"/>
                          </w:rPr>
                        </w:pPr>
                        <w:r>
                          <w:rPr>
                            <w:rFonts w:hint="eastAsia"/>
                          </w:rPr>
                          <w:t>检查联网</w:t>
                        </w:r>
                      </w:p>
                      <w:p w14:paraId="43449898" w14:textId="77777777" w:rsidR="002E7503" w:rsidRDefault="002E7503" w:rsidP="00032EA0">
                        <w:pPr>
                          <w:pStyle w:val="af5"/>
                          <w:spacing w:beforeAutospacing="0" w:after="200" w:afterAutospacing="0" w:line="276" w:lineRule="auto"/>
                          <w:jc w:val="center"/>
                        </w:pPr>
                        <w:r>
                          <w:rPr>
                            <w:rFonts w:cs="Times New Roman"/>
                            <w:sz w:val="18"/>
                            <w:szCs w:val="18"/>
                          </w:rPr>
                          <w:t> </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7" o:spid="_x0000_s1041" type="#_x0000_t34" style="position:absolute;left:35074;top:6537;width:3714;height: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oaEcIAAADbAAAADwAAAGRycy9kb3ducmV2LnhtbESPUWvCMBSF3wf7D+EKe5upE7dRm8qY&#10;DBwIc50/4NJcm9LmpiRR679fBMHHwznnO5xiNdpenMiH1rGC2TQDQVw73XKjYP/39fwOIkRkjb1j&#10;UnChAKvy8aHAXLsz/9Kpio1IEA45KjAxDrmUoTZkMUzdQJy8g/MWY5K+kdrjOcFtL1+y7FVabDkt&#10;GBzo01DdVUebKOvws+gqM6fQ6R19++3gD1ulnibjxxJEpDHew7f2RiuYv8H1S/oBsv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xoaEcIAAADbAAAADwAAAAAAAAAAAAAA&#10;AAChAgAAZHJzL2Rvd25yZXYueG1sUEsFBgAAAAAEAAQA+QAAAJADAAAAAA==&#10;" strokecolor="#df2e28 [3204]">
                  <v:stroke endarrow="block"/>
                </v:shape>
                <v:shapetype id="_x0000_t33" coordsize="21600,21600" o:spt="33" o:oned="t" path="m,l21600,r,21600e" filled="f">
                  <v:stroke joinstyle="miter"/>
                  <v:path arrowok="t" fillok="f" o:connecttype="none"/>
                  <o:lock v:ext="edit" shapetype="t"/>
                </v:shapetype>
                <v:shape id="肘形连接符 38" o:spid="_x0000_s1042" type="#_x0000_t33" style="position:absolute;left:15954;top:10442;width:13690;height:1304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pcHcEAAADbAAAADwAAAGRycy9kb3ducmV2LnhtbERPy2rCQBTdC/7DcAU3opNaqBIdRUoK&#10;LgptouL2krkmwcydkJnm8fedRaHLw3nvj4OpRUetqywreFlFIIhzqysuFFwvH8stCOeRNdaWScFI&#10;Do6H6WSPsbY9p9RlvhAhhF2MCkrvm1hKl5dk0K1sQxy4h20N+gDbQuoW+xBuarmOojdpsOLQUGJD&#10;7yXlz+zHKPi6y/HWLG6fY7JJkrU0w3fOqVLz2XDagfA0+H/xn/usFbyGseFL+AHy8A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SlwdwQAAANsAAAAPAAAAAAAAAAAAAAAA&#10;AKECAABkcnMvZG93bnJldi54bWxQSwUGAAAAAAQABAD5AAAAjwMAAAAA&#10;" strokecolor="#df2e28 [3204]">
                  <v:stroke endarrow="block"/>
                </v:shape>
                <v:rect id="矩形 76" o:spid="_x0000_s1043" style="position:absolute;left:29644;top:23556;width:14573;height:4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wLX8MA&#10;AADbAAAADwAAAGRycy9kb3ducmV2LnhtbESP0WoCMRRE3wv9h3CFvmniPqisRtGWQgst6uoHXDbX&#10;3dXNzZJE3f59UxD6OMzMGWax6m0rbuRD41jDeKRAEJfONFxpOB7ehzMQISIbbB2Thh8KsFo+Py0w&#10;N+7Oe7oVsRIJwiFHDXWMXS5lKGuyGEauI07eyXmLMUlfSePxnuC2lZlSE2mx4bRQY0evNZWX4mo1&#10;2G0x+5qac7b53Cn26u36nW1J65dBv56DiNTH//Cj/WE0TCfw9yX9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wLX8MAAADbAAAADwAAAAAAAAAAAAAAAACYAgAAZHJzL2Rv&#10;d25yZXYueG1sUEsFBgAAAAAEAAQA9QAAAIgDAAAAAA==&#10;" fillcolor="#df2e28 [3204]" strokecolor="#711411 [1604]" strokeweight="1pt">
                  <v:textbox inset="0,0,0,0">
                    <w:txbxContent>
                      <w:p w14:paraId="3CFFA9ED" w14:textId="317CC83D" w:rsidR="002E7503" w:rsidRDefault="002E7503" w:rsidP="00B851FF">
                        <w:pPr>
                          <w:jc w:val="center"/>
                          <w:rPr>
                            <w:sz w:val="24"/>
                            <w:szCs w:val="24"/>
                          </w:rPr>
                        </w:pPr>
                        <w:r>
                          <w:rPr>
                            <w:rFonts w:hint="eastAsia"/>
                          </w:rPr>
                          <w:t>从</w:t>
                        </w:r>
                        <w:r>
                          <w:t>用户输入获取用户信息</w:t>
                        </w:r>
                      </w:p>
                    </w:txbxContent>
                  </v:textbox>
                </v:rect>
                <v:shape id="肘形连接符 39" o:spid="_x0000_s1044" type="#_x0000_t34" style="position:absolute;left:35235;top:14186;width:3392;height: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ocnsMAAADbAAAADwAAAGRycy9kb3ducmV2LnhtbESPQWvCQBSE74L/YXmF3nRTCzVGV9GI&#10;4KVKrd6f2WcSzL5Ns9uY/vuuIHgcZuYbZrboTCVaalxpWcHbMAJBnFldcq7g+L0ZxCCcR9ZYWSYF&#10;f+RgMe/3Zphoe+Mvag8+FwHCLkEFhfd1IqXLCjLohrYmDt7FNgZ9kE0udYO3ADeVHEXRhzRYclgo&#10;sKa0oOx6+DUKzuP96bpb6/gzXf9EK0TXpnWs1OtLt5yC8NT5Z/jR3moF7xO4fwk/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xaHJ7DAAAA2wAAAA8AAAAAAAAAAAAA&#10;AAAAoQIAAGRycy9kb3ducmV2LnhtbFBLBQYAAAAABAAEAPkAAACRAwAAAAA=&#10;" strokecolor="#df2e28 [3204]">
                  <v:stroke endarrow="block"/>
                </v:shape>
                <v:shape id="肘形连接符 40" o:spid="_x0000_s1045" type="#_x0000_t34" style="position:absolute;left:35142;top:21767;width:3578;height: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bGfsEAAADbAAAADwAAAGRycy9kb3ducmV2LnhtbERPTW+CQBC9m/gfNmPSmyxtmkrQ1bQQ&#10;Ey+tKep9yk6ByM4iuwL9991Dkx5f3vdmN5lWDNS7xrKCxygGQVxa3XCl4HzaLxMQziNrbC2Tgh9y&#10;sNvOZxtMtR35k4bCVyKEsEtRQe19l0rpypoMush2xIH7tr1BH2BfSd3jGMJNK5/i+EUabDg01NhR&#10;VlN5Le5GwdfqeLl+5Dp5z/Jb/IbohqxLlHpYTK9rEJ4m/y/+cx+0guewPnwJP0B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ZsZ+wQAAANsAAAAPAAAAAAAAAAAAAAAA&#10;AKECAABkcnMvZG93bnJldi54bWxQSwUGAAAAAAQABAD5AAAAjwMAAAAA&#10;" strokecolor="#df2e28 [3204]">
                  <v:stroke endarrow="block"/>
                </v:shape>
                <v:rect id="矩形 79" o:spid="_x0000_s1046" style="position:absolute;left:27241;top:56331;width:14567;height:4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HYScQA&#10;AADbAAAADwAAAGRycy9kb3ducmV2LnhtbESPQWvCQBSE70L/w/KE3nSjlNZGVymhEQ8eNPUHPLLP&#10;JJh9G3e3Gv31XaHgcZiZb5jFqjetuJDzjWUFk3ECgri0uuFKweEnH81A+ICssbVMCm7kYbV8GSww&#10;1fbKe7oUoRIRwj5FBXUIXSqlL2sy6Me2I47e0TqDIUpXSe3wGuGmldMkeZcGG44LNXaU1VSeil+j&#10;wN/X+fnN7XZrnX9np8PsprcmU+p12H/NQQTqwzP8395oBR+f8PgSf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x2EnEAAAA2wAAAA8AAAAAAAAAAAAAAAAAmAIAAGRycy9k&#10;b3ducmV2LnhtbFBLBQYAAAAABAAEAPUAAACJAwAAAAA=&#10;" fillcolor="black [3200]" strokecolor="black [1600]" strokeweight="1pt">
                  <v:textbox inset="0,0,0,0">
                    <w:txbxContent>
                      <w:p w14:paraId="388C11F6" w14:textId="0AC625FB" w:rsidR="002E7503" w:rsidRDefault="002E7503" w:rsidP="00B851FF">
                        <w:pPr>
                          <w:pStyle w:val="af5"/>
                          <w:spacing w:beforeAutospacing="0" w:after="200" w:afterAutospacing="0" w:line="276" w:lineRule="auto"/>
                          <w:jc w:val="center"/>
                        </w:pPr>
                        <w:r>
                          <w:rPr>
                            <w:rFonts w:cs="Times New Roman" w:hint="eastAsia"/>
                            <w:sz w:val="18"/>
                            <w:szCs w:val="18"/>
                          </w:rPr>
                          <w:t>联网登录</w:t>
                        </w:r>
                        <w:r>
                          <w:rPr>
                            <w:rFonts w:cs="Times New Roman"/>
                            <w:sz w:val="18"/>
                            <w:szCs w:val="18"/>
                          </w:rPr>
                          <w:t>成功</w:t>
                        </w:r>
                      </w:p>
                    </w:txbxContent>
                  </v:textbox>
                </v:rect>
                <v:shape id="菱形 81" o:spid="_x0000_s1047" type="#_x0000_t4" style="position:absolute;left:36931;top:40390;width:14770;height:4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ypYsAA&#10;AADbAAAADwAAAGRycy9kb3ducmV2LnhtbESPzQrCMBCE74LvEFbwpmkFrVSjiCJ4Evw7eFuatS02&#10;m9JErW9vBMHjMDPfMPNlayrxpMaVlhXEwwgEcWZ1ybmC82k7mIJwHlljZZkUvMnBctHtzDHV9sUH&#10;eh59LgKEXYoKCu/rVEqXFWTQDW1NHLybbQz6IJtc6gZfAW4qOYqiiTRYclgosKZ1Qdn9+DAKxpfD&#10;Jokp2ceXW/Kw5/V1t+exUv1eu5qB8NT6f/jX3mkF0xi+X8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qypYsAAAADbAAAADwAAAAAAAAAAAAAAAACYAgAAZHJzL2Rvd25y&#10;ZXYueG1sUEsFBgAAAAAEAAQA9QAAAIUDAAAAAA==&#10;" fillcolor="#df2e28 [3204]" strokecolor="#711411 [1604]" strokeweight="1pt">
                  <v:textbox inset="0,0,0,0">
                    <w:txbxContent>
                      <w:p w14:paraId="24D4DF80" w14:textId="12580706" w:rsidR="002E7503" w:rsidRDefault="002E7503" w:rsidP="007A053E">
                        <w:pPr>
                          <w:pStyle w:val="af5"/>
                          <w:spacing w:before="0" w:beforeAutospacing="0" w:after="0" w:afterAutospacing="0"/>
                          <w:jc w:val="center"/>
                        </w:pPr>
                        <w:r>
                          <w:rPr>
                            <w:rFonts w:cs="Times New Roman" w:hint="eastAsia"/>
                            <w:sz w:val="18"/>
                            <w:szCs w:val="18"/>
                          </w:rPr>
                          <w:t>分析</w:t>
                        </w:r>
                        <w:r>
                          <w:rPr>
                            <w:rFonts w:cs="Times New Roman"/>
                            <w:sz w:val="18"/>
                            <w:szCs w:val="18"/>
                          </w:rPr>
                          <w:t>调用结果</w:t>
                        </w:r>
                      </w:p>
                      <w:p w14:paraId="158EE880" w14:textId="77777777" w:rsidR="002E7503" w:rsidRDefault="002E7503" w:rsidP="007A053E">
                        <w:pPr>
                          <w:pStyle w:val="af5"/>
                          <w:spacing w:before="0" w:beforeAutospacing="0" w:after="200" w:afterAutospacing="0" w:line="276" w:lineRule="auto"/>
                          <w:jc w:val="center"/>
                        </w:pPr>
                        <w:r>
                          <w:rPr>
                            <w:rFonts w:cs="Times New Roman" w:hint="eastAsia"/>
                            <w:sz w:val="18"/>
                            <w:szCs w:val="18"/>
                          </w:rPr>
                          <w:t> </w:t>
                        </w:r>
                      </w:p>
                    </w:txbxContent>
                  </v:textbox>
                </v:shape>
                <v:shape id="肘形连接符 42" o:spid="_x0000_s1048" type="#_x0000_t34" style="position:absolute;left:17973;top:25561;width:5301;height:93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j9ksMAAADbAAAADwAAAGRycy9kb3ducmV2LnhtbESPT2vCQBTE7wW/w/IEb3WjlDZEN0Ej&#10;hV7a4r/7M/tMgtm3MbvG9Nt3CwWPw8z8hllmg2lET52rLSuYTSMQxIXVNZcKDvv35xiE88gaG8uk&#10;4IccZOnoaYmJtnfeUr/zpQgQdgkqqLxvEyldUZFBN7UtcfDOtjPog+xKqTu8B7hp5DyKXqXBmsNC&#10;hS3lFRWX3c0oOL19Hy9fGx1/5ptrtEZ0fd7GSk3Gw2oBwtPgH+H/9odW8DKHvy/hB8j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4/ZLDAAAA2wAAAA8AAAAAAAAAAAAA&#10;AAAAoQIAAGRycy9kb3ducmV2LnhtbFBLBQYAAAAABAAEAPkAAACRAwAAAAA=&#10;" strokecolor="#df2e28 [3204]">
                  <v:stroke endarrow="block"/>
                </v:shape>
                <v:shape id="肘形连接符 43" o:spid="_x0000_s1049" type="#_x0000_t34" style="position:absolute;left:28494;top:24444;width:5236;height:1163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dvb8IAAADbAAAADwAAAGRycy9kb3ducmV2LnhtbESPUWvCMBSF3wf7D+EKe5up041Rm8qY&#10;DBwIc50/4NJcm9LmpiRR679fBMHHwznnO5xiNdpenMiH1rGC2TQDQVw73XKjYP/39fwOIkRkjb1j&#10;UnChAKvy8aHAXLsz/9Kpio1IEA45KjAxDrmUoTZkMUzdQJy8g/MWY5K+kdrjOcFtL1+y7E1abDkt&#10;GBzo01DdVUebKOvw89pVZk6h0zv69tvBH7ZKPU3GjyWISGO8h2/tjVawmMP1S/oBsv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Cdvb8IAAADbAAAADwAAAAAAAAAAAAAA&#10;AAChAgAAZHJzL2Rvd25yZXYueG1sUEsFBgAAAAAEAAQA+QAAAJADAAAAAA==&#10;" strokecolor="#df2e28 [3204]">
                  <v:stroke endarrow="block"/>
                </v:shape>
                <v:shape id="肘形连接符 44" o:spid="_x0000_s1050" type="#_x0000_t34" style="position:absolute;left:32680;top:34929;width:4346;height: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2mpMQAAADbAAAADwAAAGRycy9kb3ducmV2LnhtbESP0WoCMRRE3wv+Q7iCL0WzirSyGkW2&#10;WAq+VOsHXDbXzeLmZtmkmu7XN4Lg4zAzZ5jVJtpGXKnztWMF00kGgrh0uuZKwelnN16A8AFZY+OY&#10;FPyRh8168LLCXLsbH+h6DJVIEPY5KjAhtLmUvjRk0U9cS5y8s+sshiS7SuoObwluGznLsjdpsea0&#10;YLClwlB5Of5aBd/x/eNSxv1rMd315tB/FhH7WqnRMG6XIALF8Aw/2l9awXwO9y/pB8j1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DaakxAAAANsAAAAPAAAAAAAAAAAA&#10;AAAAAKECAABkcnMvZG93bnJldi54bWxQSwUGAAAAAAQABAD5AAAAkgMAAAAA&#10;" strokecolor="#df2e28 [3204]">
                  <v:stroke endarrow="block"/>
                </v:shape>
                <v:shape id="肘形连接符 45" o:spid="_x0000_s1051" type="#_x0000_t34" style="position:absolute;left:42608;top:38682;width:3413;height: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Fl5sQAAADbAAAADwAAAGRycy9kb3ducmV2LnhtbESPQWvCQBSE74L/YXlCb7ppqTak2YhG&#10;Cl6saNv7a/Y1CWbfptltjP++Kwgeh5n5hkmXg2lET52rLSt4nEUgiAuray4VfH68TWMQziNrbCyT&#10;ggs5WGbjUYqJtmc+UH/0pQgQdgkqqLxvEyldUZFBN7MtcfB+bGfQB9mVUnd4DnDTyKcoWkiDNYeF&#10;ClvKKypOxz+j4Ptl/3V63+h4l29+ozWi6/M2VuphMqxeQXga/D18a2+1guc5XL+EHy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EWXmxAAAANsAAAAPAAAAAAAAAAAA&#10;AAAAAKECAABkcnMvZG93bnJldi54bWxQSwUGAAAAAAQABAD5AAAAkgMAAAAA&#10;" strokecolor="#df2e28 [3204]">
                  <v:stroke endarrow="block"/>
                </v:shape>
                <v:shape id="肘形连接符 48" o:spid="_x0000_s1052" type="#_x0000_t33" style="position:absolute;left:34499;top:42435;width:2432;height:555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wvYMEAAADbAAAADwAAAGRycy9kb3ducmV2LnhtbERPy2rCQBTdC/7DcAU3opNKqRIdRUoK&#10;LgptouL2krkmwcydkJnm8fedRaHLw3nvj4OpRUetqywreFlFIIhzqysuFFwvH8stCOeRNdaWScFI&#10;Do6H6WSPsbY9p9RlvhAhhF2MCkrvm1hKl5dk0K1sQxy4h20N+gDbQuoW+xBuarmOojdpsOLQUGJD&#10;7yXlz+zHKPi6y/HWLG6fY7JJkrU0w3fOqVLz2XDagfA0+H/xn/usFbyGseFL+AHy8A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0TC9gwQAAANsAAAAPAAAAAAAAAAAAAAAA&#10;AKECAABkcnMvZG93bnJldi54bWxQSwUGAAAAAAQABAD5AAAAjwMAAAAA&#10;" strokecolor="#df2e28 [3204]">
                  <v:stroke endarrow="block"/>
                </v:shape>
                <v:shape id="肘形连接符 49" o:spid="_x0000_s1053" type="#_x0000_t33" style="position:absolute;left:51701;top:42435;width:2254;height:555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2xlcQAAADbAAAADwAAAGRycy9kb3ducmV2LnhtbESPQWvCQBSE7wX/w/KE3pqNIsHGrFKF&#10;0p5K1R48PrPPbGr2bZrdavLvuwXB4zAz3zDFqreNuFDna8cKJkkKgrh0uuZKwdf+9WkOwgdkjY1j&#10;UjCQh9Vy9FBgrt2Vt3TZhUpECPscFZgQ2lxKXxqy6BPXEkfv5DqLIcqukrrDa4TbRk7TNJMWa44L&#10;BlvaGCrPu1+rwE7XaI5y/jbJDgN+nj/cj/yeKfU47l8WIAL14R6+td+1gtkz/H+JP0A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TbGVxAAAANsAAAAPAAAAAAAAAAAA&#10;AAAAAKECAABkcnMvZG93bnJldi54bWxQSwUGAAAAAAQABAD5AAAAkgMAAAAA&#10;" strokecolor="#df2e28 [3204]">
                  <v:stroke endarrow="block"/>
                </v:shape>
                <v:shape id="肘形连接符 52" o:spid="_x0000_s1054" type="#_x0000_t34" style="position:absolute;left:44217;top:17930;width:17022;height:3209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DusYAAADbAAAADwAAAGRycy9kb3ducmV2LnhtbESPW2vCQBSE3wv9D8sp+CK6MWAp0VXE&#10;C/rmpaKvh+wxSZs9G7Orif313ULBx2FmvmHG09aU4k61KywrGPQjEMSp1QVnCo6fq94HCOeRNZaW&#10;ScGDHEwnry9jTLRteE/3g89EgLBLUEHufZVI6dKcDLq+rYiDd7G1QR9knUldYxPgppRxFL1LgwWH&#10;hRwrmueUfh9uRsHifNp1Z9tmuVv/dFdf16G7ZXGqVOetnY1AeGr9M/zf3mgFwxj+voQfIC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xg7rGAAAA2wAAAA8AAAAAAAAA&#10;AAAAAAAAoQIAAGRycy9kb3ducmV2LnhtbFBLBQYAAAAABAAEAPkAAACUAwAAAAA=&#10;" adj="-2901" strokecolor="#df2e28 [3204]">
                  <v:stroke endarrow="block"/>
                </v:shape>
                <v:shape id="肘形连接符 83" o:spid="_x0000_s1055" type="#_x0000_t33" style="position:absolute;left:11626;top:34929;width:6281;height:5287;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EHi8MAAADbAAAADwAAAGRycy9kb3ducmV2LnhtbESPT4vCMBTE7wt+h/AEL4umKuxKNYpI&#10;BQ+C6z+8PppnW2xeShO1/fZGEPY4zMxvmNmiMaV4UO0KywqGgwgEcWp1wZmC03Hdn4BwHlljaZkU&#10;tORgMe98zTDW9sl7ehx8JgKEXYwKcu+rWEqX5mTQDWxFHLyrrQ36IOtM6hqfAW5KOYqiH2mw4LCQ&#10;Y0WrnNLb4W4U7C6yPVff522b/CbJSJrmL+W9Ur1us5yC8NT4//CnvdEKJmN4fwk/QM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FRB4vDAAAA2wAAAA8AAAAAAAAAAAAA&#10;AAAAoQIAAGRycy9kb3ducmV2LnhtbFBLBQYAAAAABAAEAPkAAACRAwAAAAA=&#10;" strokecolor="#df2e28 [3204]">
                  <v:stroke endarrow="block"/>
                </v:shape>
                <v:shape id="同侧圆角矩形 17" o:spid="_x0000_s1056" style="position:absolute;left:51943;top:6159;width:12636;height:8793;visibility:visible;mso-wrap-style:square;v-text-anchor:middle" coordsize="1263651,87937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Y3br8A&#10;AADbAAAADwAAAGRycy9kb3ducmV2LnhtbERPTYvCMBC9L/gfwgje1tSKq1TTIoLQ04JdxevQjG2x&#10;mZQm1vrvzcLC3ubxPmeXjaYVA/WusaxgMY9AEJdWN1wpOP8cPzcgnEfW2FomBS9ykKWTjx0m2j75&#10;REPhKxFC2CWooPa+S6R0ZU0G3dx2xIG72d6gD7CvpO7xGcJNK+Mo+pIGGw4NNXZ0qKm8Fw+jwF9W&#10;cdPGy6H8Hooql+bKebxUajYd91sQnkb/L/5z5zrMX8PvL+EAmb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BjduvwAAANsAAAAPAAAAAAAAAAAAAAAAAJgCAABkcnMvZG93bnJl&#10;di54bWxQSwUGAAAAAAQABAD1AAAAhAMAAAAA&#10;" adj="-11796480,,5400" path="m146566,r970519,c1198031,,1263651,65620,1263651,146566r,732812l1263651,879378,,879378r,l,146566c,65620,65620,,146566,xe" fillcolor="#81bb42 [3207]" strokecolor="white [3201]" strokeweight="1.5pt">
                  <v:stroke joinstyle="miter"/>
                  <v:formulas/>
                  <v:path arrowok="t" o:connecttype="custom" o:connectlocs="146566,0;1117085,0;1263651,146566;1263651,879378;1263651,879378;0,879378;0,879378;0,146566;146566,0" o:connectangles="0,0,0,0,0,0,0,0,0" textboxrect="0,0,1263651,879378"/>
                  <v:textbox>
                    <w:txbxContent>
                      <w:p w14:paraId="0C5DB240" w14:textId="192B04EB" w:rsidR="002E7503" w:rsidRDefault="002E7503" w:rsidP="00DF1B49">
                        <w:pPr>
                          <w:spacing w:before="0" w:after="0" w:line="240" w:lineRule="auto"/>
                          <w:jc w:val="center"/>
                        </w:pPr>
                        <w:r>
                          <w:rPr>
                            <w:rFonts w:hint="eastAsia"/>
                          </w:rPr>
                          <w:t>登录</w:t>
                        </w:r>
                        <w:r>
                          <w:t>界面</w:t>
                        </w:r>
                      </w:p>
                      <w:p w14:paraId="52DDF46A" w14:textId="0593D540" w:rsidR="002E7503" w:rsidRDefault="002E7503" w:rsidP="00DF1B49">
                        <w:pPr>
                          <w:spacing w:before="0" w:after="0" w:line="240" w:lineRule="auto"/>
                          <w:jc w:val="center"/>
                        </w:pPr>
                        <w:r>
                          <w:t>A</w:t>
                        </w:r>
                        <w:r>
                          <w:t>：</w:t>
                        </w:r>
                        <w:r>
                          <w:rPr>
                            <w:rFonts w:hint="eastAsia"/>
                          </w:rPr>
                          <w:t>允许更改用户</w:t>
                        </w:r>
                      </w:p>
                      <w:p w14:paraId="1368AA15" w14:textId="484DD56E" w:rsidR="002E7503" w:rsidRDefault="002E7503" w:rsidP="00DF1B49">
                        <w:pPr>
                          <w:spacing w:before="0" w:after="0" w:line="240" w:lineRule="auto"/>
                          <w:jc w:val="center"/>
                        </w:pPr>
                        <w:r>
                          <w:rPr>
                            <w:rFonts w:hint="eastAsia"/>
                          </w:rPr>
                          <w:t>B</w:t>
                        </w:r>
                        <w:r>
                          <w:rPr>
                            <w:rFonts w:hint="eastAsia"/>
                          </w:rPr>
                          <w:t>：</w:t>
                        </w:r>
                        <w:r>
                          <w:t>不准</w:t>
                        </w:r>
                        <w:r>
                          <w:rPr>
                            <w:rFonts w:hint="eastAsia"/>
                          </w:rPr>
                          <w:t>更改用户</w:t>
                        </w:r>
                      </w:p>
                    </w:txbxContent>
                  </v:textbox>
                </v:shape>
                <v:shapetype id="_x0000_t202" coordsize="21600,21600" o:spt="202" path="m,l,21600r21600,l21600,xe">
                  <v:stroke joinstyle="miter"/>
                  <v:path gradientshapeok="t" o:connecttype="rect"/>
                </v:shapetype>
                <v:shape id="文本框 84" o:spid="_x0000_s1057" type="#_x0000_t202" style="position:absolute;left:38008;top:11874;width:7283;height:43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IF8QA&#10;AADbAAAADwAAAGRycy9kb3ducmV2LnhtbESP3WrCQBSE7wu+w3IE7+pGEZHoKiJo04IFfx7gkD1m&#10;Y7JnQ3Yb07fvCkIvh5n5hllteluLjlpfOlYwGScgiHOnSy4UXC/79wUIH5A11o5JwS952KwHbytM&#10;tXvwibpzKESEsE9RgQmhSaX0uSGLfuwa4ujdXGsxRNkWUrf4iHBby2mSzKXFkuOCwYZ2hvLq/GMV&#10;HMrb5PLdVUVjqs+Pw1d2vGf3oNRo2G+XIAL14T/8amdawWIGzy/xB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9yBfEAAAA2wAAAA8AAAAAAAAAAAAAAAAAmAIAAGRycy9k&#10;b3ducmV2LnhtbFBLBQYAAAAABAAEAPUAAACJAwAAAAA=&#10;" filled="f" stroked="f" strokeweight=".5pt">
                  <v:textbox inset="0,0,0,0">
                    <w:txbxContent>
                      <w:p w14:paraId="29E8B3D2" w14:textId="77777777" w:rsidR="002E7503" w:rsidRDefault="002E7503" w:rsidP="005455E0">
                        <w:pPr>
                          <w:spacing w:before="0" w:after="0" w:line="240" w:lineRule="auto"/>
                          <w:rPr>
                            <w:sz w:val="24"/>
                            <w:szCs w:val="24"/>
                          </w:rPr>
                        </w:pPr>
                        <w:r>
                          <w:rPr>
                            <w:rFonts w:hint="eastAsia"/>
                          </w:rPr>
                          <w:t>缓存</w:t>
                        </w:r>
                        <w:r>
                          <w:t>有</w:t>
                        </w:r>
                        <w:r>
                          <w:rPr>
                            <w:rFonts w:hint="eastAsia"/>
                          </w:rPr>
                          <w:t>默认登录用户信息</w:t>
                        </w:r>
                      </w:p>
                      <w:p w14:paraId="3A010738" w14:textId="2085039F" w:rsidR="002E7503" w:rsidRPr="005455E0" w:rsidRDefault="002E7503" w:rsidP="00B53FBB">
                        <w:pPr>
                          <w:spacing w:before="0" w:after="0" w:line="240" w:lineRule="auto"/>
                        </w:pPr>
                      </w:p>
                    </w:txbxContent>
                  </v:textbox>
                </v:shape>
                <v:shape id="文本框 84" o:spid="_x0000_s1058" type="#_x0000_t202" style="position:absolute;left:25143;top:6350;width:7277;height:37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tjMQA&#10;AADbAAAADwAAAGRycy9kb3ducmV2LnhtbESP3WrCQBSE7wu+w3IE7+pGQZHoKiJo04IFfx7gkD1m&#10;Y7JnQ3Yb07fvCkIvh5n5hllteluLjlpfOlYwGScgiHOnSy4UXC/79wUIH5A11o5JwS952KwHbytM&#10;tXvwibpzKESEsE9RgQmhSaX0uSGLfuwa4ujdXGsxRNkWUrf4iHBby2mSzKXFkuOCwYZ2hvLq/GMV&#10;HMrb5PLdVUVjqs+Pw1d2vGf3oNRo2G+XIAL14T/8amdawWIGzy/xB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xbYzEAAAA2wAAAA8AAAAAAAAAAAAAAAAAmAIAAGRycy9k&#10;b3ducmV2LnhtbFBLBQYAAAAABAAEAPUAAACJAwAAAAA=&#10;" filled="f" stroked="f" strokeweight=".5pt">
                  <v:textbox inset="0,0,0,0">
                    <w:txbxContent>
                      <w:p w14:paraId="36D41A80" w14:textId="019F7F53" w:rsidR="002E7503" w:rsidRDefault="002E7503" w:rsidP="00B53FBB">
                        <w:pPr>
                          <w:spacing w:before="0" w:after="0" w:line="240" w:lineRule="auto"/>
                          <w:rPr>
                            <w:sz w:val="24"/>
                            <w:szCs w:val="24"/>
                          </w:rPr>
                        </w:pPr>
                        <w:r>
                          <w:rPr>
                            <w:rFonts w:hint="eastAsia"/>
                          </w:rPr>
                          <w:t>缓存</w:t>
                        </w:r>
                        <w:r>
                          <w:t>有</w:t>
                        </w:r>
                        <w:r>
                          <w:rPr>
                            <w:rFonts w:hint="eastAsia"/>
                          </w:rPr>
                          <w:t>默认登录用户信息</w:t>
                        </w:r>
                      </w:p>
                    </w:txbxContent>
                  </v:textbox>
                </v:shape>
                <v:shape id="文本框 84" o:spid="_x0000_s1059" type="#_x0000_t202" style="position:absolute;left:32680;top:31555;width:7277;height:38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z+8MA&#10;AADbAAAADwAAAGRycy9kb3ducmV2LnhtbESP0YrCMBRE3xf8h3AF39ZUH0SqUURQuwsKq37Apbk2&#10;tc1NabK1/v1GEPZxmJkzzHLd21p01PrSsYLJOAFBnDtdcqHgetl9zkH4gKyxdkwKnuRhvRp8LDHV&#10;7sE/1J1DISKEfYoKTAhNKqXPDVn0Y9cQR+/mWoshyraQusVHhNtaTpNkJi2WHBcMNrQ1lFfnX6tg&#10;X94ml1NXFY2pvg777+x4z+5BqdGw3yxABOrDf/jdzrSC+QxeX+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z+8MAAADbAAAADwAAAAAAAAAAAAAAAACYAgAAZHJzL2Rv&#10;d25yZXYueG1sUEsFBgAAAAAEAAQA9QAAAIgDAAAAAA==&#10;" filled="f" stroked="f" strokeweight=".5pt">
                  <v:textbox inset="0,0,0,0">
                    <w:txbxContent>
                      <w:p w14:paraId="23880150" w14:textId="1DDC07C5" w:rsidR="002E7503" w:rsidRDefault="002E7503" w:rsidP="00B53FBB">
                        <w:pPr>
                          <w:pStyle w:val="af5"/>
                          <w:spacing w:beforeAutospacing="0" w:after="0" w:afterAutospacing="0" w:line="276" w:lineRule="auto"/>
                        </w:pPr>
                        <w:r>
                          <w:rPr>
                            <w:rFonts w:cs="Times New Roman" w:hint="eastAsia"/>
                            <w:sz w:val="18"/>
                            <w:szCs w:val="18"/>
                          </w:rPr>
                          <w:t>有联网</w:t>
                        </w:r>
                      </w:p>
                    </w:txbxContent>
                  </v:textbox>
                </v:shape>
                <v:shape id="文本框 84" o:spid="_x0000_s1060" type="#_x0000_t202" style="position:absolute;left:13448;top:32217;width:7277;height:3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9WYMQA&#10;AADbAAAADwAAAGRycy9kb3ducmV2LnhtbESP3WrCQBSE7wu+w3IE7+pGL1Siq4igTQsW/HmAQ/aY&#10;jcmeDdltTN++Kwi9HGbmG2a16W0tOmp96VjBZJyAIM6dLrlQcL3s3xcgfEDWWDsmBb/kYbMevK0w&#10;1e7BJ+rOoRARwj5FBSaEJpXS54Ys+rFriKN3c63FEGVbSN3iI8JtLadJMpMWS44LBhvaGcqr849V&#10;cChvk8t3VxWNqT4/Dl/Z8Z7dg1KjYb9dggjUh//wq51pBYs5PL/EH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vVmDEAAAA2wAAAA8AAAAAAAAAAAAAAAAAmAIAAGRycy9k&#10;b3ducmV2LnhtbFBLBQYAAAAABAAEAPUAAACJAwAAAAA=&#10;" filled="f" stroked="f" strokeweight=".5pt">
                  <v:textbox inset="0,0,0,0">
                    <w:txbxContent>
                      <w:p w14:paraId="6D33D056" w14:textId="2D91E235" w:rsidR="002E7503" w:rsidRDefault="002E7503" w:rsidP="00B53FBB">
                        <w:pPr>
                          <w:pStyle w:val="af5"/>
                          <w:spacing w:before="0" w:beforeAutospacing="0" w:after="0" w:afterAutospacing="0" w:line="276" w:lineRule="auto"/>
                        </w:pPr>
                        <w:r>
                          <w:rPr>
                            <w:rFonts w:cs="Times New Roman" w:hint="eastAsia"/>
                            <w:sz w:val="18"/>
                            <w:szCs w:val="18"/>
                          </w:rPr>
                          <w:t>无联网</w:t>
                        </w:r>
                      </w:p>
                    </w:txbxContent>
                  </v:textbox>
                </v:shape>
                <v:shape id="文本框 84" o:spid="_x0000_s1061" type="#_x0000_t202" style="position:absolute;left:31242;top:39386;width:7277;height:3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DCEsAA&#10;AADbAAAADwAAAGRycy9kb3ducmV2LnhtbERPzYrCMBC+C/sOYRb2pql7WKQaRQTduqBg9QGGZmxq&#10;m0lpYu2+vTkIHj++/8VqsI3oqfOVYwXTSQKCuHC64lLB5bwdz0D4gKyxcUwK/snDavkxWmCq3YNP&#10;1OehFDGEfYoKTAhtKqUvDFn0E9cSR+7qOoshwq6UusNHDLeN/E6SH2mx4thgsKWNoaLO71bBrrpO&#10;z8e+LltT7393f9nhlt2CUl+fw3oOItAQ3uKXO9MKZnFs/BJ/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TDCEsAAAADbAAAADwAAAAAAAAAAAAAAAACYAgAAZHJzL2Rvd25y&#10;ZXYueG1sUEsFBgAAAAAEAAQA9QAAAIUDAAAAAA==&#10;" filled="f" stroked="f" strokeweight=".5pt">
                  <v:textbox inset="0,0,0,0">
                    <w:txbxContent>
                      <w:p w14:paraId="6D78FDDB" w14:textId="48D1FD8D" w:rsidR="002E7503" w:rsidRDefault="002E7503" w:rsidP="00B53FBB">
                        <w:pPr>
                          <w:pStyle w:val="af5"/>
                          <w:spacing w:before="0" w:beforeAutospacing="0" w:after="0" w:afterAutospacing="0" w:line="276" w:lineRule="auto"/>
                        </w:pPr>
                        <w:r>
                          <w:rPr>
                            <w:rFonts w:cs="Times New Roman" w:hint="eastAsia"/>
                            <w:sz w:val="18"/>
                            <w:szCs w:val="18"/>
                          </w:rPr>
                          <w:t>鉴权</w:t>
                        </w:r>
                        <w:r>
                          <w:rPr>
                            <w:rFonts w:cs="Times New Roman"/>
                            <w:sz w:val="18"/>
                            <w:szCs w:val="18"/>
                          </w:rPr>
                          <w:t>通过</w:t>
                        </w:r>
                      </w:p>
                    </w:txbxContent>
                  </v:textbox>
                </v:shape>
                <v:shape id="文本框 84" o:spid="_x0000_s1062" type="#_x0000_t202" style="position:absolute;left:52282;top:39301;width:7277;height:3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xnicQA&#10;AADbAAAADwAAAGRycy9kb3ducmV2LnhtbESP3WrCQBSE7wu+w3IE7+pGL8RGVxFBG4UW/HmAQ/aY&#10;jcmeDdltjG/vFgq9HGbmG2a57m0tOmp96VjBZJyAIM6dLrlQcL3s3ucgfEDWWDsmBU/ysF4N3paY&#10;avfgE3XnUIgIYZ+iAhNCk0rpc0MW/dg1xNG7udZiiLItpG7xEeG2ltMkmUmLJccFgw1tDeXV+ccq&#10;2Je3yeW7q4rGVIfP/TH7umf3oNRo2G8WIAL14T/81860gvkH/H6JP0C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8Z4nEAAAA2wAAAA8AAAAAAAAAAAAAAAAAmAIAAGRycy9k&#10;b3ducmV2LnhtbFBLBQYAAAAABAAEAPUAAACJAwAAAAA=&#10;" filled="f" stroked="f" strokeweight=".5pt">
                  <v:textbox inset="0,0,0,0">
                    <w:txbxContent>
                      <w:p w14:paraId="192511FF" w14:textId="6BF15E04" w:rsidR="002E7503" w:rsidRDefault="002E7503" w:rsidP="00B53FBB">
                        <w:pPr>
                          <w:pStyle w:val="af5"/>
                          <w:spacing w:before="0" w:beforeAutospacing="0" w:after="0" w:afterAutospacing="0" w:line="276" w:lineRule="auto"/>
                        </w:pPr>
                        <w:r>
                          <w:rPr>
                            <w:rFonts w:cs="Times New Roman" w:hint="eastAsia"/>
                            <w:sz w:val="18"/>
                            <w:szCs w:val="18"/>
                          </w:rPr>
                          <w:t>鉴权失败</w:t>
                        </w:r>
                      </w:p>
                    </w:txbxContent>
                  </v:textbox>
                </v:shape>
                <v:rect id="矩形 92" o:spid="_x0000_s1063" style="position:absolute;left:46672;top:47986;width:14567;height:40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vrpsQA&#10;AADbAAAADwAAAGRycy9kb3ducmV2LnhtbESP0WoCMRRE3wX/IdyCb5p0H9SuRtEWQaHFdusHXDa3&#10;u1s3N0sSdfv3TaHg4zAzZ5jluretuJIPjWMNjxMFgrh0puFKw+lzN56DCBHZYOuYNPxQgPVqOFhi&#10;btyNP+haxEokCIccNdQxdrmUoazJYpi4jjh5X85bjEn6ShqPtwS3rcyUmkqLDaeFGjt6rqk8Fxer&#10;wR6L+evMfGfbw7tir14ub9mRtB499JsFiEh9vIf/23uj4SmDv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xr66bEAAAA2wAAAA8AAAAAAAAAAAAAAAAAmAIAAGRycy9k&#10;b3ducmV2LnhtbFBLBQYAAAAABAAEAPUAAACJAwAAAAA=&#10;" fillcolor="#df2e28 [3204]" strokecolor="#711411 [1604]" strokeweight="1pt">
                  <v:textbox inset="0,0,0,0">
                    <w:txbxContent>
                      <w:p w14:paraId="69DDC791" w14:textId="1AC4880F" w:rsidR="002E7503" w:rsidRDefault="002E7503" w:rsidP="00B53FBB">
                        <w:pPr>
                          <w:jc w:val="center"/>
                          <w:rPr>
                            <w:sz w:val="24"/>
                            <w:szCs w:val="24"/>
                          </w:rPr>
                        </w:pPr>
                        <w:r>
                          <w:rPr>
                            <w:rFonts w:hint="eastAsia"/>
                          </w:rPr>
                          <w:t>清空</w:t>
                        </w:r>
                        <w:r>
                          <w:t>用户</w:t>
                        </w:r>
                        <w:r>
                          <w:rPr>
                            <w:rFonts w:hint="eastAsia"/>
                          </w:rPr>
                          <w:t>登录</w:t>
                        </w:r>
                        <w:r>
                          <w:t>缓存</w:t>
                        </w:r>
                      </w:p>
                    </w:txbxContent>
                  </v:textbox>
                </v:rect>
                <v:rect id="矩形 93" o:spid="_x0000_s1064" style="position:absolute;left:27215;top:47986;width:14567;height:4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dOPcQA&#10;AADbAAAADwAAAGRycy9kb3ducmV2LnhtbESP0WoCMRRE3wv+Q7iFvtWkW2h1NYq2FCpU1NUPuGxu&#10;d7dubpYk6vbvTaHg4zAzZ5jpvLetOJMPjWMNT0MFgrh0puFKw2H/8TgCESKywdYxafilAPPZ4G6K&#10;uXEX3tG5iJVIEA45aqhj7HIpQ1mTxTB0HXHyvp23GJP0lTQeLwluW5kp9SItNpwWauzorabyWJys&#10;BrspRl+v5idbrraKvXo/rbMNaf1w3y8mICL18Rb+b38aDeNn+PuSfoC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nTj3EAAAA2wAAAA8AAAAAAAAAAAAAAAAAmAIAAGRycy9k&#10;b3ducmV2LnhtbFBLBQYAAAAABAAEAPUAAACJAwAAAAA=&#10;" fillcolor="#df2e28 [3204]" strokecolor="#711411 [1604]" strokeweight="1pt">
                  <v:textbox inset="0,0,0,0">
                    <w:txbxContent>
                      <w:p w14:paraId="5A2FA9BC" w14:textId="77ED9092" w:rsidR="002E7503" w:rsidRDefault="002E7503" w:rsidP="00B53FBB">
                        <w:pPr>
                          <w:pStyle w:val="af5"/>
                          <w:spacing w:beforeAutospacing="0" w:after="200" w:afterAutospacing="0" w:line="276" w:lineRule="auto"/>
                          <w:jc w:val="center"/>
                        </w:pPr>
                        <w:r>
                          <w:rPr>
                            <w:rFonts w:cs="Times New Roman" w:hint="eastAsia"/>
                            <w:sz w:val="18"/>
                            <w:szCs w:val="18"/>
                          </w:rPr>
                          <w:t>写入用户登录缓存</w:t>
                        </w:r>
                      </w:p>
                    </w:txbxContent>
                  </v:textbox>
                </v:rect>
                <v:shape id="肘形连接符 94" o:spid="_x0000_s1065" type="#_x0000_t34" style="position:absolute;left:32378;top:54184;width:4268;height:2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3sOsMAAADbAAAADwAAAGRycy9kb3ducmV2LnhtbESPQWvCQBSE74L/YXmF3nRTKTVGV9GI&#10;4KVKrd6f2WcSzL5Ns9uY/vuuIHgcZuYbZrboTCVaalxpWcHbMAJBnFldcq7g+L0ZxCCcR9ZYWSYF&#10;f+RgMe/3Zphoe+Mvag8+FwHCLkEFhfd1IqXLCjLohrYmDt7FNgZ9kE0udYO3ADeVHEXRhzRYclgo&#10;sKa0oOx6+DUKzuP96bpb6/gzXf9EK0TXpnWs1OtLt5yC8NT5Z/jR3moFk3e4fwk/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Q97DrDAAAA2wAAAA8AAAAAAAAAAAAA&#10;AAAAoQIAAGRycy9kb3ducmV2LnhtbFBLBQYAAAAABAAEAPkAAACRAwAAAAA=&#10;" strokecolor="#df2e28 [3204]">
                  <v:stroke endarrow="block"/>
                </v:shape>
                <v:shapetype id="_x0000_t37" coordsize="21600,21600" o:spt="37" o:oned="t" path="m,c10800,,21600,10800,21600,21600e" filled="f">
                  <v:path arrowok="t" fillok="f" o:connecttype="none"/>
                  <o:lock v:ext="edit" shapetype="t"/>
                </v:shapetype>
                <v:shape id="曲线连接符 98" o:spid="_x0000_s1066" type="#_x0000_t37" style="position:absolute;left:36931;top:10555;width:15012;height:5327;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sivrwAAADbAAAADwAAAGRycy9kb3ducmV2LnhtbERPvQrCMBDeBd8hnOCmqSKi1SgiiOKm&#10;FlyP5myLzaU20Vaf3gyC48f3v1y3phQvql1hWcFoGIEgTq0uOFOQXHaDGQjnkTWWlknBmxysV93O&#10;EmNtGz7R6+wzEULYxagg976KpXRpTgbd0FbEgbvZ2qAPsM6krrEJ4aaU4yiaSoMFh4YcK9rmlN7P&#10;T6Pg+hk/NtxMPs0x4esxxcO+aCdK9XvtZgHCU+v/4p/7oBXMw9j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psivrwAAADbAAAADwAAAAAAAAAAAAAAAAChAgAA&#10;ZHJzL2Rvd25yZXYueG1sUEsFBgAAAAAEAAQA+QAAAIoDAAAAAA==&#10;" strokecolor="#608b31 [2407]">
                  <v:stroke dashstyle="1 1"/>
                </v:shape>
                <v:rect id="矩形 99" o:spid="_x0000_s1067" style="position:absolute;left:4342;top:56382;width:14567;height:40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0+s8UA&#10;AADbAAAADwAAAGRycy9kb3ducmV2LnhtbESPwWrDMBBE74X+g9hAb42cUIrjRgnBxKaHHpw0H7BY&#10;G9vEWrmSmtj9+qpQyHGYmTfMejuaXlzJ+c6ygsU8AUFcW91xo+D0WTynIHxA1thbJgUTedhuHh/W&#10;mGl74wNdj6EREcI+QwVtCEMmpa9bMujndiCO3tk6gyFK10jt8BbhppfLJHmVBjuOCy0OlLdUX47f&#10;RoH/KYuvF1dVpS72+eWUTvrD5Eo9zcbdG4hAY7iH/9vvWsFqBX9f4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vT6zxQAAANsAAAAPAAAAAAAAAAAAAAAAAJgCAABkcnMv&#10;ZG93bnJldi54bWxQSwUGAAAAAAQABAD1AAAAigMAAAAA&#10;" fillcolor="black [3200]" strokecolor="black [1600]" strokeweight="1pt">
                  <v:textbox inset="0,0,0,0">
                    <w:txbxContent>
                      <w:p w14:paraId="329468FB" w14:textId="4E1D6304" w:rsidR="002E7503" w:rsidRDefault="002E7503" w:rsidP="00FB4610">
                        <w:pPr>
                          <w:pStyle w:val="af5"/>
                          <w:spacing w:beforeAutospacing="0" w:after="200" w:afterAutospacing="0" w:line="276" w:lineRule="auto"/>
                          <w:jc w:val="center"/>
                        </w:pPr>
                        <w:r>
                          <w:rPr>
                            <w:rFonts w:cs="Times New Roman" w:hint="eastAsia"/>
                            <w:sz w:val="18"/>
                            <w:szCs w:val="18"/>
                          </w:rPr>
                          <w:t>脱机</w:t>
                        </w:r>
                        <w:r>
                          <w:rPr>
                            <w:rFonts w:cs="Times New Roman"/>
                            <w:sz w:val="18"/>
                            <w:szCs w:val="18"/>
                          </w:rPr>
                          <w:t>登录成功</w:t>
                        </w:r>
                      </w:p>
                    </w:txbxContent>
                  </v:textbox>
                </v:rect>
                <v:shape id="肘形连接符 100" o:spid="_x0000_s1068" type="#_x0000_t34" style="position:absolute;left:9506;top:54234;width:4268;height:2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sFcMAAADcAAAADwAAAGRycy9kb3ducmV2LnhtbESP0WoCMRBF3wv+Q5hC32q2lRbZGqVY&#10;CgqCuvoBw2bcLLuZLEmq2793Hgp9u8PcOXPvYjX6Xl0ppjawgZdpAYq4DrblxsD59P08B5UyssU+&#10;MBn4pQSr5eRhgaUNNz7StcqNEginEg24nIdS61Q78pimYSCW3SVEj1nG2Ggb8SZw3+vXonjXHluW&#10;Dw4HWjuqu+rHC+Ur7d+6ys0odfZA27gb4mVnzNPj+PkBKtOY/81/1xsr8QuJL2VEgV7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2f7BXDAAAA3AAAAA8AAAAAAAAAAAAA&#10;AAAAoQIAAGRycy9kb3ducmV2LnhtbFBLBQYAAAAABAAEAPkAAACRAwAAAAA=&#10;" strokecolor="#df2e28 [3204]">
                  <v:stroke endarrow="block"/>
                </v:shape>
                <v:shape id="菱形 101" o:spid="_x0000_s1069" type="#_x0000_t4" style="position:absolute;left:4269;top:48018;width:14770;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tZ774A&#10;AADcAAAADwAAAGRycy9kb3ducmV2LnhtbERPSwrCMBDdC94hjOBO0wpaqUYRRXAl+Fu4G5qxLTaT&#10;0kSttzeC4G4e7zvzZWsq8aTGlZYVxMMIBHFmdcm5gvNpO5iCcB5ZY2WZFLzJwXLR7cwx1fbFB3oe&#10;fS5CCLsUFRTe16mULivIoBvamjhwN9sY9AE2udQNvkK4qeQoiibSYMmhocCa1gVl9+PDKBhfDpsk&#10;pmQfX27Jw57X192ex0r1e+1qBsJT6//in3unw/wohu8z4QK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1rWe++AAAA3AAAAA8AAAAAAAAAAAAAAAAAmAIAAGRycy9kb3ducmV2&#10;LnhtbFBLBQYAAAAABAAEAPUAAACDAwAAAAA=&#10;" fillcolor="#df2e28 [3204]" strokecolor="#711411 [1604]" strokeweight="1pt">
                  <v:textbox inset="0,0,0,0">
                    <w:txbxContent>
                      <w:p w14:paraId="617152BB" w14:textId="32DFC74F" w:rsidR="002E7503" w:rsidRDefault="002E7503" w:rsidP="00A16BBE">
                        <w:pPr>
                          <w:spacing w:before="0" w:after="0" w:line="240" w:lineRule="auto"/>
                          <w:jc w:val="center"/>
                          <w:rPr>
                            <w:sz w:val="24"/>
                            <w:szCs w:val="24"/>
                          </w:rPr>
                        </w:pPr>
                        <w:r>
                          <w:rPr>
                            <w:rFonts w:hint="eastAsia"/>
                          </w:rPr>
                          <w:t>准许</w:t>
                        </w:r>
                        <w:r>
                          <w:t>脱机登录</w:t>
                        </w:r>
                      </w:p>
                      <w:p w14:paraId="3B014A6A" w14:textId="77777777" w:rsidR="002E7503" w:rsidRDefault="002E7503" w:rsidP="002E057F">
                        <w:pPr>
                          <w:pStyle w:val="af5"/>
                          <w:spacing w:before="0" w:beforeAutospacing="0" w:after="200" w:afterAutospacing="0" w:line="276" w:lineRule="auto"/>
                          <w:jc w:val="center"/>
                        </w:pPr>
                        <w:r>
                          <w:rPr>
                            <w:rFonts w:cs="Times New Roman" w:hint="eastAsia"/>
                            <w:sz w:val="18"/>
                            <w:szCs w:val="18"/>
                          </w:rPr>
                          <w:t> </w:t>
                        </w:r>
                      </w:p>
                    </w:txbxContent>
                  </v:textbox>
                </v:shape>
                <v:shape id="肘形连接符 102" o:spid="_x0000_s1070" type="#_x0000_t34" style="position:absolute;left:9787;top:46151;width:3706;height:2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tr7MIAAADcAAAADwAAAGRycy9kb3ducmV2LnhtbERPTWvCQBC9C/0PyxS86W492JC6CRop&#10;eLFF297H7JgEs7NpdhvTf98tCN7m8T5nlY+2FQP1vnGs4WmuQBCXzjRcafj8eJ0lIHxANtg6Jg2/&#10;5CHPHiYrTI278oGGY6hEDGGfooY6hC6V0pc1WfRz1xFH7ux6iyHCvpKmx2sMt61cKLWUFhuODTV2&#10;VNRUXo4/VsPp+f3r8rY1yb7YfqsNoh+KLtF6+jiuX0AEGsNdfHPvTJyvFvD/TLxAZ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Btr7MIAAADcAAAADwAAAAAAAAAAAAAA&#10;AAChAgAAZHJzL2Rvd25yZXYueG1sUEsFBgAAAAAEAAQA+QAAAJADAAAAAA==&#10;" strokecolor="#df2e28 [3204]">
                  <v:stroke endarrow="block"/>
                </v:shape>
                <v:shape id="文本框 84" o:spid="_x0000_s1071" type="#_x0000_t202" style="position:absolute;left:12182;top:52031;width:7277;height:3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07KMMA&#10;AADcAAAADwAAAGRycy9kb3ducmV2LnhtbERP3WrCMBS+F/YO4Qi701QHQ2qjiDDtBhNW9wCH5rSp&#10;bU5Kk9Xu7ZfBYHfn4/s92X6ynRhp8I1jBatlAoK4dLrhWsHn9WWxAeEDssbOMSn4Jg/73cMsw1S7&#10;O3/QWIRaxBD2KSowIfSplL40ZNEvXU8cucoNFkOEQy31gPcYbju5TpJnabHh2GCwp6Ohsi2+rIJT&#10;U62ul7Gte9O+nk9v+fstvwWlHufTYQsi0BT+xX/uXMf5yRP8PhMv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m07KMMAAADcAAAADwAAAAAAAAAAAAAAAACYAgAAZHJzL2Rv&#10;d25yZXYueG1sUEsFBgAAAAAEAAQA9QAAAIgDAAAAAA==&#10;" filled="f" stroked="f" strokeweight=".5pt">
                  <v:textbox inset="0,0,0,0">
                    <w:txbxContent>
                      <w:p w14:paraId="42074375" w14:textId="0BA5C1A7" w:rsidR="002E7503" w:rsidRDefault="002E7503" w:rsidP="002E057F">
                        <w:pPr>
                          <w:pStyle w:val="af5"/>
                          <w:spacing w:before="0" w:beforeAutospacing="0" w:after="0" w:afterAutospacing="0" w:line="276" w:lineRule="auto"/>
                        </w:pPr>
                        <w:r>
                          <w:rPr>
                            <w:rFonts w:cs="Times New Roman" w:hint="eastAsia"/>
                            <w:sz w:val="18"/>
                            <w:szCs w:val="18"/>
                          </w:rPr>
                          <w:t>准许</w:t>
                        </w:r>
                      </w:p>
                    </w:txbxContent>
                  </v:textbox>
                </v:shape>
                <v:shape id="菱形 104" o:spid="_x0000_s1072" type="#_x0000_t4" style="position:absolute;left:4241;top:40216;width:14770;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z6d8AA&#10;AADcAAAADwAAAGRycy9kb3ducmV2LnhtbERPTYvCMBC9C/6HMII3TStqpRpFXBY8CWo9eBuasS02&#10;k9JErf/eLCx4m8f7nNWmM7V4UusqywricQSCOLe64kJBdv4dLUA4j6yxtkwK3uRgs+73Vphq++Ij&#10;PU++ECGEXYoKSu+bVEqXl2TQjW1DHLibbQ36ANtC6hZfIdzUchJFc2mw4tBQYkO7kvL76WEUzC7H&#10;nySm5BBfbsnDZrvr/sAzpYaDbrsE4anzX/G/e6/D/GgKf8+EC+T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Rz6d8AAAADcAAAADwAAAAAAAAAAAAAAAACYAgAAZHJzL2Rvd25y&#10;ZXYueG1sUEsFBgAAAAAEAAQA9QAAAIUDAAAAAA==&#10;" fillcolor="#df2e28 [3204]" strokecolor="#711411 [1604]" strokeweight="1pt">
                  <v:textbox inset="0,0,0,0">
                    <w:txbxContent>
                      <w:p w14:paraId="20D6FCC2" w14:textId="678A6869" w:rsidR="002E7503" w:rsidRDefault="002E7503" w:rsidP="00557DB0">
                        <w:pPr>
                          <w:pStyle w:val="af5"/>
                          <w:spacing w:before="0" w:beforeAutospacing="0" w:after="0" w:afterAutospacing="0"/>
                          <w:jc w:val="center"/>
                        </w:pPr>
                        <w:r>
                          <w:rPr>
                            <w:rFonts w:cs="Times New Roman" w:hint="eastAsia"/>
                            <w:sz w:val="18"/>
                            <w:szCs w:val="18"/>
                          </w:rPr>
                          <w:t>检查</w:t>
                        </w:r>
                        <w:r>
                          <w:rPr>
                            <w:rFonts w:cs="Times New Roman"/>
                            <w:sz w:val="18"/>
                            <w:szCs w:val="18"/>
                          </w:rPr>
                          <w:t>缓存</w:t>
                        </w:r>
                      </w:p>
                      <w:p w14:paraId="72AB655B" w14:textId="77777777" w:rsidR="002E7503" w:rsidRDefault="002E7503" w:rsidP="00557DB0">
                        <w:pPr>
                          <w:pStyle w:val="af5"/>
                          <w:spacing w:before="0" w:beforeAutospacing="0" w:after="200" w:afterAutospacing="0" w:line="276" w:lineRule="auto"/>
                          <w:jc w:val="center"/>
                        </w:pPr>
                        <w:r>
                          <w:rPr>
                            <w:rFonts w:cs="Times New Roman" w:hint="eastAsia"/>
                            <w:sz w:val="18"/>
                            <w:szCs w:val="18"/>
                          </w:rPr>
                          <w:t> </w:t>
                        </w:r>
                      </w:p>
                    </w:txbxContent>
                  </v:textbox>
                </v:shape>
                <v:shape id="肘形连接符 105" o:spid="_x0000_s1073" type="#_x0000_t34" style="position:absolute;left:4241;top:17930;width:25403;height:24334;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4KlsIAAADcAAAADwAAAGRycy9kb3ducmV2LnhtbERPS2vCQBC+F/wPywi9FN0o1Ed0FSm0&#10;eBF8oschO01Cs7Mhs9X4712h0Nt8fM+ZL1tXqSs1Uno2MOgnoIgzb0vODRwPn70JKAnIFivPZOBO&#10;AstF52WOqfU33tF1H3IVQ1hSNFCEUKdaS1aQQ+n7mjhy375xGCJscm0bvMVwV+lhkoy0w5JjQ4E1&#10;fRSU/ex/nYHRl11vTxvZnt/kMtTj6eYu56kxr912NQMVqA3/4j/32sb5yTs8n4kX6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4KlsIAAADcAAAADwAAAAAAAAAAAAAA&#10;AAChAgAAZHJzL2Rvd25yZXYueG1sUEsFBgAAAAAEAAQA+QAAAJADAAAAAA==&#10;" adj="-1944" strokecolor="#df2e28 [3204]">
                  <v:stroke endarrow="block"/>
                </v:shape>
                <v:shape id="文本框 84" o:spid="_x0000_s1074" type="#_x0000_t202" style="position:absolute;left:11991;top:43043;width:7277;height:3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Y9K8MA&#10;AADcAAAADwAAAGRycy9kb3ducmV2LnhtbERPzWrCQBC+C32HZYTedKOHVmJWEaGaFio09gGG7CQb&#10;k50N2W1M375bKPQ2H9/vZPvJdmKkwTeOFayWCQji0umGawWf15fFBoQPyBo7x6Tgmzzsdw+zDFPt&#10;7vxBYxFqEUPYp6jAhNCnUvrSkEW/dD1x5Co3WAwRDrXUA95juO3kOkmepMWGY4PBno6Gyrb4sgpO&#10;TbW6Xsa27k37ej695e+3/BaUepxPhy2IQFP4F/+5cx3nJ8/w+0y8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Y9K8MAAADcAAAADwAAAAAAAAAAAAAAAACYAgAAZHJzL2Rv&#10;d25yZXYueG1sUEsFBgAAAAAEAAQA9QAAAIgDAAAAAA==&#10;" filled="f" stroked="f" strokeweight=".5pt">
                  <v:textbox inset="0,0,0,0">
                    <w:txbxContent>
                      <w:p w14:paraId="61010A7D" w14:textId="77777777" w:rsidR="002E7503" w:rsidRDefault="002E7503" w:rsidP="00A16BBE">
                        <w:pPr>
                          <w:pStyle w:val="af5"/>
                          <w:spacing w:beforeAutospacing="0" w:after="0" w:afterAutospacing="0" w:line="276" w:lineRule="auto"/>
                        </w:pPr>
                        <w:r>
                          <w:rPr>
                            <w:rFonts w:cs="Times New Roman" w:hint="eastAsia"/>
                            <w:sz w:val="18"/>
                            <w:szCs w:val="18"/>
                          </w:rPr>
                          <w:t>有缓存</w:t>
                        </w:r>
                      </w:p>
                    </w:txbxContent>
                  </v:textbox>
                </v:shape>
                <v:shape id="曲线连接符 114" o:spid="_x0000_s1075" type="#_x0000_t37" style="position:absolute;left:43926;top:42602;width:23135;height:7789;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Q+HsMAAADcAAAADwAAAGRycy9kb3ducmV2LnhtbERPS2vCQBC+F/wPywje6m6KtJK6igSE&#10;HtJC1YO9DdkxCWZnY3bz6L/vFgq9zcf3nM1uso0YqPO1Yw3JUoEgLpypudRwPh0e1yB8QDbYOCYN&#10;3+Rht509bDA1buRPGo6hFDGEfYoaqhDaVEpfVGTRL11LHLmr6yyGCLtSmg7HGG4b+aTUs7RYc2yo&#10;sKWsouJ27K2GO/eX7KX+yOUtWavyXbZ5pr60Xsyn/SuIQFP4F/+530ycn6zg95l4gd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kPh7DAAAA3AAAAA8AAAAAAAAAAAAA&#10;AAAAoQIAAGRycy9kb3ducmV2LnhtbFBLBQYAAAAABAAEAPkAAACRAwAAAAA=&#10;" strokecolor="#2375b8 [2409]">
                  <v:stroke dashstyle="1 1"/>
                </v:shape>
                <v:shape id="肘形连接符 115" o:spid="_x0000_s1076" type="#_x0000_t34" style="position:absolute;left:4269;top:17930;width:25375;height:32136;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qCZcEAAADcAAAADwAAAGRycy9kb3ducmV2LnhtbERPy6rCMBDdX/AfwghuLpoq+KAaRQVB&#10;d9rrQndDM7bFZlKbqPXvjSDc3RzOc2aLxpTiQbUrLCvo9yIQxKnVBWcKjn+b7gSE88gaS8uk4EUO&#10;FvPWzwxjbZ98oEfiMxFC2MWoIPe+iqV0aU4GXc9WxIG72NqgD7DOpK7xGcJNKQdRNJIGCw4NOVa0&#10;zim9JnejYLSPzrebWf2uk/OpGI9X1UbKnVKddrOcgvDU+H/x173VYX5/CJ9nwgVy/g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OoJlwQAAANwAAAAPAAAAAAAAAAAAAAAA&#10;AKECAABkcnMvZG93bnJldi54bWxQSwUGAAAAAAQABAD5AAAAjwMAAAAA&#10;" adj="-1946" strokecolor="#df2e28 [3204]">
                  <v:stroke endarrow="block"/>
                </v:shape>
                <v:shape id="文本框 84" o:spid="_x0000_s1077" type="#_x0000_t202" style="position:absolute;left:2695;top:46653;width:7277;height:4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MObcIA&#10;AADcAAAADwAAAGRycy9kb3ducmV2LnhtbERPzYrCMBC+L/gOYQRva9o9iFSjiKDWhRVWfYChGZva&#10;ZlKabO2+/UYQ9jYf3+8s14NtRE+drxwrSKcJCOLC6YpLBdfL7n0OwgdkjY1jUvBLHtar0dsSM+0e&#10;/E39OZQihrDPUIEJoc2k9IUhi37qWuLI3VxnMUTYlVJ3+IjhtpEfSTKTFiuODQZb2hoq6vOPVbCv&#10;bunl1Ndla+rjYf+Zf93ze1BqMh42CxCBhvAvfrlzHeenM3g+Ey+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ww5twgAAANwAAAAPAAAAAAAAAAAAAAAAAJgCAABkcnMvZG93&#10;bnJldi54bWxQSwUGAAAAAAQABAD1AAAAhwMAAAAA&#10;" filled="f" stroked="f" strokeweight=".5pt">
                  <v:textbox inset="0,0,0,0">
                    <w:txbxContent>
                      <w:p w14:paraId="7C857DF1" w14:textId="3EDCC81C" w:rsidR="002E7503" w:rsidRDefault="002E7503" w:rsidP="00EA3632">
                        <w:pPr>
                          <w:pStyle w:val="af5"/>
                          <w:spacing w:before="0" w:beforeAutospacing="0" w:after="0" w:afterAutospacing="0" w:line="276" w:lineRule="auto"/>
                        </w:pPr>
                        <w:r>
                          <w:rPr>
                            <w:rFonts w:cs="Times New Roman" w:hint="eastAsia"/>
                            <w:sz w:val="18"/>
                            <w:szCs w:val="18"/>
                          </w:rPr>
                          <w:t>不准许</w:t>
                        </w:r>
                      </w:p>
                    </w:txbxContent>
                  </v:textbox>
                </v:shape>
                <v:shape id="文本框 84" o:spid="_x0000_s1078" type="#_x0000_t202" style="position:absolute;left:1799;top:62150;width:26876;height:4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ZRcIA&#10;AADcAAAADwAAAGRycy9kb3ducmV2LnhtbERP24rCMBB9X/Afwgi+rak+iFajiKDbXXDBywcMzdjU&#10;NpPSZGv37zeCsG9zONdZbXpbi45aXzpWMBknIIhzp0suFFwv+/c5CB+QNdaOScEvedisB28rTLV7&#10;8Im6cyhEDGGfogITQpNK6XNDFv3YNcSRu7nWYoiwLaRu8RHDbS2nSTKTFkuODQYb2hnKq/OPVXAo&#10;b5PLd1cVjak+Pw5f2fGe3YNSo2G/XYII1Id/8cud6Th/sYDnM/EC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j5lFwgAAANwAAAAPAAAAAAAAAAAAAAAAAJgCAABkcnMvZG93&#10;bnJldi54bWxQSwUGAAAAAAQABAD1AAAAhwMAAAAA&#10;" filled="f" stroked="f" strokeweight=".5pt">
                  <v:textbox inset="0,0,0,0">
                    <w:txbxContent>
                      <w:p w14:paraId="1E25828F" w14:textId="08BE3185" w:rsidR="002E7503" w:rsidRDefault="002E7503" w:rsidP="00CD6CFD">
                        <w:pPr>
                          <w:pStyle w:val="af5"/>
                          <w:spacing w:before="0" w:beforeAutospacing="0" w:after="0" w:afterAutospacing="0" w:line="276" w:lineRule="auto"/>
                        </w:pPr>
                        <w:r>
                          <w:rPr>
                            <w:rFonts w:cs="Times New Roman"/>
                            <w:sz w:val="18"/>
                            <w:szCs w:val="18"/>
                          </w:rPr>
                          <w:t>准许脱机登录：</w:t>
                        </w:r>
                        <w:r>
                          <w:rPr>
                            <w:rFonts w:cs="Times New Roman" w:hint="eastAsia"/>
                            <w:sz w:val="18"/>
                            <w:szCs w:val="18"/>
                          </w:rPr>
                          <w:t>用户</w:t>
                        </w:r>
                        <w:r>
                          <w:rPr>
                            <w:rFonts w:cs="Times New Roman"/>
                            <w:sz w:val="18"/>
                            <w:szCs w:val="18"/>
                          </w:rPr>
                          <w:t>信息缓存应当有一个</w:t>
                        </w:r>
                        <w:r>
                          <w:rPr>
                            <w:rFonts w:cs="Times New Roman" w:hint="eastAsia"/>
                            <w:sz w:val="18"/>
                            <w:szCs w:val="18"/>
                          </w:rPr>
                          <w:t>可持久存储数据</w:t>
                        </w:r>
                        <w:r>
                          <w:rPr>
                            <w:rFonts w:cs="Times New Roman"/>
                            <w:sz w:val="18"/>
                            <w:szCs w:val="18"/>
                          </w:rPr>
                          <w:t>记录是否准许用户脱机登录。默认</w:t>
                        </w:r>
                        <w:r>
                          <w:rPr>
                            <w:rFonts w:cs="Times New Roman" w:hint="eastAsia"/>
                            <w:sz w:val="18"/>
                            <w:szCs w:val="18"/>
                          </w:rPr>
                          <w:t>准许</w:t>
                        </w:r>
                        <w:r>
                          <w:rPr>
                            <w:rFonts w:cs="Times New Roman"/>
                            <w:sz w:val="18"/>
                            <w:szCs w:val="18"/>
                          </w:rPr>
                          <w:t>。</w:t>
                        </w:r>
                      </w:p>
                    </w:txbxContent>
                  </v:textbox>
                </v:shape>
                <v:shape id="剪去同侧角的矩形 14" o:spid="_x0000_s1079" style="position:absolute;left:26159;top:32217;width:36099;height:21613;visibility:visible;mso-wrap-style:square;v-text-anchor:middle" coordsize="3609893,2161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VJ1sMA&#10;AADbAAAADwAAAGRycy9kb3ducmV2LnhtbERP22rCQBB9L/QflhF8040XShqzCaEqFIul1XzAkJ0m&#10;odnZkN1q+vddQejbHM510nw0nbjQ4FrLChbzCARxZXXLtYLyvJ/FIJxH1thZJgW/5CDPHh9STLS9&#10;8iddTr4WIYRdggoa7/tESlc1ZNDNbU8cuC87GPQBDrXUA15DuOnkMoqepMGWQ0ODPb00VH2ffoyC&#10;5/Ux3q121bLcF4fVe7Gt33T8odR0MhYbEJ5G/y++u191mL+G2y/hAJ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VJ1sMAAADbAAAADwAAAAAAAAAAAAAAAACYAgAAZHJzL2Rv&#10;d25yZXYueG1sUEsFBgAAAAAEAAQA9QAAAIgDAAAAAA==&#10;" path="m1059927,l2549966,,3609893,1059927r,1101336l3609893,2161263,,2161263r,l,1059927,1059927,xe" fillcolor="#df2e28" stroked="f" strokeweight="1pt">
                  <v:fill opacity="13107f"/>
                  <v:path arrowok="t" o:connecttype="custom" o:connectlocs="1059927,0;2549966,0;3609893,1059927;3609893,2161263;3609893,2161263;0,2161263;0,2161263;0,1059927;1059927,0" o:connectangles="0,0,0,0,0,0,0,0,0"/>
                </v:shape>
                <v:shape id="文本框 84" o:spid="_x0000_s1080" type="#_x0000_t202" style="position:absolute;left:45159;top:23556;width:17896;height:41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euUMUA&#10;AADcAAAADwAAAGRycy9kb3ducmV2LnhtbESPzWrDMBCE74W+g9hCb7XcHkziRAkhJTSUHJo/ct1Y&#10;G8vEWhlJddy3rwqFHIeZ+YaZzgfbip58aBwreM1yEMSV0w3XCg771csIRIjIGlvHpOCHAsxnjw9T&#10;LLW78Zb6XaxFgnAoUYGJsSulDJUhiyFzHXHyLs5bjEn6WmqPtwS3rXzL80JabDgtGOxoaai67r6t&#10;gs+z8br4+liNi+P7drzenM5Nf1Lq+WlYTEBEGuI9/N9eawWJC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x65QxQAAANwAAAAPAAAAAAAAAAAAAAAAAJgCAABkcnMv&#10;ZG93bnJldi54bWxQSwUGAAAAAAQABAD1AAAAigMAAAAA&#10;" fillcolor="#df2e28" stroked="f" strokeweight="1pt">
                  <v:fill opacity="13107f"/>
                  <v:textbox inset="0,0,0,0">
                    <w:txbxContent>
                      <w:p w14:paraId="2DF6E8D5" w14:textId="08BFDC43" w:rsidR="002E7503" w:rsidRPr="00A37DCC" w:rsidRDefault="002E7503" w:rsidP="00A37DCC">
                        <w:pPr>
                          <w:jc w:val="center"/>
                          <w:rPr>
                            <w:color w:val="000000" w:themeColor="text1"/>
                            <w:sz w:val="24"/>
                            <w:szCs w:val="24"/>
                          </w:rPr>
                        </w:pPr>
                        <w:r w:rsidRPr="00A37DCC">
                          <w:rPr>
                            <w:rFonts w:hint="eastAsia"/>
                            <w:color w:val="000000" w:themeColor="text1"/>
                          </w:rPr>
                          <w:t>该</w:t>
                        </w:r>
                        <w:r w:rsidRPr="00A37DCC">
                          <w:rPr>
                            <w:color w:val="000000" w:themeColor="text1"/>
                          </w:rPr>
                          <w:t>部分逻辑后</w:t>
                        </w:r>
                        <w:proofErr w:type="gramStart"/>
                        <w:r w:rsidRPr="00A37DCC">
                          <w:rPr>
                            <w:color w:val="000000" w:themeColor="text1"/>
                          </w:rPr>
                          <w:t>文称为</w:t>
                        </w:r>
                        <w:proofErr w:type="gramEnd"/>
                        <w:r w:rsidRPr="00A37DCC">
                          <w:rPr>
                            <w:color w:val="000000" w:themeColor="text1"/>
                          </w:rPr>
                          <w:t>“</w:t>
                        </w:r>
                        <w:r w:rsidRPr="00A37DCC">
                          <w:rPr>
                            <w:color w:val="000000" w:themeColor="text1"/>
                          </w:rPr>
                          <w:t>用户鉴权</w:t>
                        </w:r>
                        <w:r w:rsidRPr="00A37DCC">
                          <w:rPr>
                            <w:color w:val="000000" w:themeColor="text1"/>
                          </w:rPr>
                          <w:t>”</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曲线连接符 20" o:spid="_x0000_s1081" type="#_x0000_t39" style="position:absolute;left:50500;top:31265;width:15366;height:815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v0MsEAAADbAAAADwAAAGRycy9kb3ducmV2LnhtbERPTWvCQBC9F/wPywi91Y05hDa6iloE&#10;eyhS9eBxyI5JcHc2ZLcm/fedQ6HHx/terkfv1IP62AY2MJ9loIirYFuuDVzO+5dXUDEhW3SBycAP&#10;RVivJk9LLG0Y+Isep1QrCeFYooEmpa7UOlYNeYyz0BELdwu9xySwr7XtcZBw73SeZYX22LI0NNjR&#10;rqHqfvr2BvLztSje9fFeuFwP7nb8ePvcdsY8T8fNAlSiMf2L/9wHKz5ZL1/kB+jV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e/QywQAAANsAAAAPAAAAAAAAAAAAAAAA&#10;AKECAABkcnMvZG93bnJldi54bWxQSwUGAAAAAAQABAD5AAAAjwMAAAAA&#10;" adj="3205,29769" strokecolor="#fe801a [3205]">
                  <v:stroke startarrow="block" endarrow="block"/>
                </v:shape>
                <v:rect id="矩形 248" o:spid="_x0000_s1082" style="position:absolute;left:38519;top:62084;width:14567;height:6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rdMIA&#10;AADcAAAADwAAAGRycy9kb3ducmV2LnhtbERPTYvCMBC9C/6HMII3TZWlSNcoKi4uCkp1l70OzdhW&#10;m0lponb/vTkIHh/vezpvTSXu1LjSsoLRMAJBnFldcq7g5/Q1mIBwHlljZZkU/JOD+azbmWKi7YNT&#10;uh99LkIIuwQVFN7XiZQuK8igG9qaOHBn2xj0ATa51A0+Qrip5DiKYmmw5NBQYE2rgrLr8WYU7NPl&#10;3+WS1fawW2/M72a73Y3iWKl+r118gvDU+rf45f7WCsYfYW04E46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T6t0wgAAANwAAAAPAAAAAAAAAAAAAAAAAJgCAABkcnMvZG93&#10;bnJldi54bWxQSwUGAAAAAAQABAD1AAAAhwMAAAAA&#10;" fillcolor="#81bb42 [3207]" strokecolor="#405d21 [1607]" strokeweight="1pt">
                  <v:textbox inset="0,0,0,0">
                    <w:txbxContent>
                      <w:p w14:paraId="40B6588F" w14:textId="18BBF7FA" w:rsidR="002E7503" w:rsidRDefault="002E7503" w:rsidP="007C72D5">
                        <w:pPr>
                          <w:jc w:val="center"/>
                          <w:rPr>
                            <w:sz w:val="24"/>
                            <w:szCs w:val="24"/>
                          </w:rPr>
                        </w:pPr>
                        <w:r>
                          <w:rPr>
                            <w:rFonts w:hint="eastAsia"/>
                          </w:rPr>
                          <w:t>直接</w:t>
                        </w:r>
                        <w:r>
                          <w:t>尝试同步操作</w:t>
                        </w:r>
                      </w:p>
                    </w:txbxContent>
                  </v:textbox>
                </v:rect>
                <v:shape id="直角上箭头 249" o:spid="_x0000_s1083" style="position:absolute;left:33440;top:61373;width:4151;height:4159;rotation:90;visibility:visible;mso-wrap-style:square;v-text-anchor:middle" coordsize="415096,415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kfUMQA&#10;AADcAAAADwAAAGRycy9kb3ducmV2LnhtbESPQWvCQBSE7wX/w/IEb3WjlFKjq6gg9GChVS/entln&#10;Esy+DdkXjf/eLQgeh5n5hpktOlepKzWh9GxgNExAEWfelpwbOOw371+ggiBbrDyTgTsFWMx7bzNM&#10;rb/xH113kqsI4ZCigUKkTrUOWUEOw9DXxNE7+8ahRNnk2jZ4i3BX6XGSfGqHJceFAmtaF5Rddq0z&#10;IF22Ov6uf7bb8706tVbb9rQRYwb9bjkFJdTJK/xsf1sD448J/J+JR0DP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ZH1DEAAAA3AAAAA8AAAAAAAAAAAAAAAAAmAIAAGRycy9k&#10;b3ducmV2LnhtbFBLBQYAAAAABAAEAPUAAACJAwAAAAA=&#10;" path="m,312094r259435,l259435,103774r-51887,l311322,,415096,103774r-51887,l363209,415868,,415868,,312094xe" fillcolor="#81bb42 [3207]" strokecolor="#405d21 [1607]" strokeweight="1pt">
                  <v:path arrowok="t" o:connecttype="custom" o:connectlocs="0,312094;259435,312094;259435,103774;207548,103774;311322,0;415096,103774;363209,103774;363209,415868;0,415868;0,312094" o:connectangles="0,0,0,0,0,0,0,0,0,0"/>
                </v:shape>
                <v:shape id="文本框 84" o:spid="_x0000_s1084" type="#_x0000_t202" style="position:absolute;left:2562;top:36468;width:7277;height:5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JdY8EA&#10;AADcAAAADwAAAGRycy9kb3ducmV2LnhtbERP3WrCMBS+H/gO4QjezbQKMqpRRNB1Awf+PMChOTa1&#10;zUlpstq9/XIhePnx/a82g21ET52vHCtIpwkI4sLpiksF18v+/QOED8gaG8ek4I88bNajtxVm2j34&#10;RP05lCKGsM9QgQmhzaT0hSGLfupa4sjdXGcxRNiVUnf4iOG2kbMkWUiLFccGgy3tDBX1+dcqOFS3&#10;9PLT12Vr6q/Pw3d+vOf3oNRkPGyXIAIN4SV+unOtYJ7G+fFMPA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6iXWPBAAAA3AAAAA8AAAAAAAAAAAAAAAAAmAIAAGRycy9kb3du&#10;cmV2LnhtbFBLBQYAAAAABAAEAPUAAACGAwAAAAA=&#10;" filled="f" stroked="f" strokeweight=".5pt">
                  <v:textbox inset="0,0,0,0">
                    <w:txbxContent>
                      <w:p w14:paraId="6DF54552" w14:textId="7E14880F" w:rsidR="002E7503" w:rsidRDefault="002E7503" w:rsidP="005455E0">
                        <w:pPr>
                          <w:pStyle w:val="af5"/>
                          <w:spacing w:beforeAutospacing="0" w:after="0" w:afterAutospacing="0" w:line="276" w:lineRule="auto"/>
                        </w:pPr>
                        <w:r>
                          <w:rPr>
                            <w:rFonts w:cs="Times New Roman" w:hint="eastAsia"/>
                            <w:sz w:val="18"/>
                            <w:szCs w:val="18"/>
                          </w:rPr>
                          <w:t>缓存无默认登录用户信息</w:t>
                        </w:r>
                      </w:p>
                    </w:txbxContent>
                  </v:textbox>
                </v:shape>
                <w10:anchorlock/>
              </v:group>
            </w:pict>
          </mc:Fallback>
        </mc:AlternateContent>
      </w:r>
    </w:p>
    <w:p w14:paraId="100A6327" w14:textId="5BC87938" w:rsidR="00350019" w:rsidRPr="00350019" w:rsidRDefault="002A76C3" w:rsidP="002A76C3">
      <w:pPr>
        <w:pStyle w:val="a6"/>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登录流程逻辑图</w:t>
      </w:r>
    </w:p>
    <w:p w14:paraId="50B9E2D6" w14:textId="77777777" w:rsidR="00010BDE" w:rsidRDefault="00010BDE" w:rsidP="00010BDE">
      <w:pPr>
        <w:pStyle w:val="2"/>
      </w:pPr>
      <w:r>
        <w:lastRenderedPageBreak/>
        <w:t>同步流程</w:t>
      </w:r>
    </w:p>
    <w:p w14:paraId="0640037D" w14:textId="3305D238" w:rsidR="00010BDE" w:rsidRDefault="00010BDE" w:rsidP="00010BDE">
      <w:r>
        <w:rPr>
          <w:rFonts w:hint="eastAsia"/>
        </w:rPr>
        <w:t>同步流程包括两个方面的内容。一个是切换到联网状态后客户端</w:t>
      </w:r>
      <w:r>
        <w:rPr>
          <w:rFonts w:hint="eastAsia"/>
        </w:rPr>
        <w:t>Action</w:t>
      </w:r>
      <w:r>
        <w:rPr>
          <w:rFonts w:hint="eastAsia"/>
        </w:rPr>
        <w:t>缓存的执行</w:t>
      </w:r>
      <w:r w:rsidR="00B44BE2">
        <w:rPr>
          <w:rFonts w:hint="eastAsia"/>
        </w:rPr>
        <w:t>（在执行动作过程中，使用到了</w:t>
      </w:r>
      <w:r w:rsidR="00B44BE2" w:rsidRPr="00B9285A">
        <w:rPr>
          <w:rFonts w:hint="eastAsia"/>
          <w:b/>
          <w:color w:val="FFFFFF" w:themeColor="background1"/>
          <w:shd w:val="clear" w:color="auto" w:fill="FFC000"/>
        </w:rPr>
        <w:t>“</w:t>
      </w:r>
      <w:r w:rsidR="00B44BE2">
        <w:rPr>
          <w:rFonts w:hint="eastAsia"/>
          <w:b/>
          <w:color w:val="FFFFFF" w:themeColor="background1"/>
          <w:shd w:val="clear" w:color="auto" w:fill="FFC000"/>
        </w:rPr>
        <w:t>调用</w:t>
      </w:r>
      <w:r w:rsidR="00B44BE2">
        <w:rPr>
          <w:rFonts w:hint="eastAsia"/>
          <w:b/>
          <w:color w:val="FFFFFF" w:themeColor="background1"/>
          <w:shd w:val="clear" w:color="auto" w:fill="FFC000"/>
        </w:rPr>
        <w:t>Action</w:t>
      </w:r>
      <w:r w:rsidR="00B44BE2">
        <w:rPr>
          <w:rFonts w:hint="eastAsia"/>
          <w:b/>
          <w:color w:val="FFFFFF" w:themeColor="background1"/>
          <w:shd w:val="clear" w:color="auto" w:fill="FFC000"/>
        </w:rPr>
        <w:t>接口</w:t>
      </w:r>
      <w:r w:rsidR="00B44BE2" w:rsidRPr="00B9285A">
        <w:rPr>
          <w:rFonts w:hint="eastAsia"/>
          <w:b/>
          <w:color w:val="FFFFFF" w:themeColor="background1"/>
          <w:shd w:val="clear" w:color="auto" w:fill="FFC000"/>
        </w:rPr>
        <w:t>”</w:t>
      </w:r>
      <w:r w:rsidR="00B44BE2">
        <w:rPr>
          <w:rFonts w:hint="eastAsia"/>
        </w:rPr>
        <w:t>和</w:t>
      </w:r>
      <w:r w:rsidR="00B44BE2" w:rsidRPr="00B9285A">
        <w:rPr>
          <w:rFonts w:hint="eastAsia"/>
          <w:b/>
          <w:color w:val="FFFFFF" w:themeColor="background1"/>
          <w:shd w:val="clear" w:color="auto" w:fill="FFC000"/>
        </w:rPr>
        <w:t>“</w:t>
      </w:r>
      <w:r w:rsidR="00B44BE2">
        <w:rPr>
          <w:rFonts w:hint="eastAsia"/>
          <w:b/>
          <w:color w:val="FFFFFF" w:themeColor="background1"/>
          <w:shd w:val="clear" w:color="auto" w:fill="FFC000"/>
        </w:rPr>
        <w:t>调用</w:t>
      </w:r>
      <w:r w:rsidR="00B44BE2">
        <w:rPr>
          <w:rFonts w:hint="eastAsia"/>
          <w:b/>
          <w:color w:val="FFFFFF" w:themeColor="background1"/>
          <w:shd w:val="clear" w:color="auto" w:fill="FFC000"/>
        </w:rPr>
        <w:t>Update</w:t>
      </w:r>
      <w:r w:rsidR="00B44BE2">
        <w:rPr>
          <w:rFonts w:hint="eastAsia"/>
          <w:b/>
          <w:color w:val="FFFFFF" w:themeColor="background1"/>
          <w:shd w:val="clear" w:color="auto" w:fill="FFC000"/>
        </w:rPr>
        <w:t>接口</w:t>
      </w:r>
      <w:r w:rsidR="00B44BE2" w:rsidRPr="00B9285A">
        <w:rPr>
          <w:rFonts w:hint="eastAsia"/>
          <w:b/>
          <w:color w:val="FFFFFF" w:themeColor="background1"/>
          <w:shd w:val="clear" w:color="auto" w:fill="FFC000"/>
        </w:rPr>
        <w:t>”</w:t>
      </w:r>
      <w:r w:rsidR="00B44BE2">
        <w:rPr>
          <w:rFonts w:hint="eastAsia"/>
        </w:rPr>
        <w:t>两个接口）</w:t>
      </w:r>
      <w:r>
        <w:rPr>
          <w:rFonts w:hint="eastAsia"/>
        </w:rPr>
        <w:t>，一个是文件上传下载的处理</w:t>
      </w:r>
      <w:r w:rsidR="00B44BE2">
        <w:rPr>
          <w:rFonts w:hint="eastAsia"/>
        </w:rPr>
        <w:t>（</w:t>
      </w:r>
      <w:r w:rsidR="00ED5CE7">
        <w:rPr>
          <w:rFonts w:hint="eastAsia"/>
        </w:rPr>
        <w:t>下载使用</w:t>
      </w:r>
      <w:r w:rsidR="00E64214">
        <w:rPr>
          <w:rFonts w:hint="eastAsia"/>
        </w:rPr>
        <w:t>固定的地址和文件</w:t>
      </w:r>
      <w:r w:rsidR="00E64214">
        <w:rPr>
          <w:rFonts w:hint="eastAsia"/>
        </w:rPr>
        <w:t>ID</w:t>
      </w:r>
      <w:r w:rsidR="00E64214">
        <w:rPr>
          <w:rFonts w:hint="eastAsia"/>
        </w:rPr>
        <w:t>参数即可；</w:t>
      </w:r>
      <w:r w:rsidR="00B44BE2">
        <w:rPr>
          <w:rFonts w:hint="eastAsia"/>
        </w:rPr>
        <w:t>在</w:t>
      </w:r>
      <w:r w:rsidR="00E64214">
        <w:rPr>
          <w:rFonts w:hint="eastAsia"/>
        </w:rPr>
        <w:t>上载过程</w:t>
      </w:r>
      <w:r w:rsidR="00B44BE2">
        <w:rPr>
          <w:rFonts w:hint="eastAsia"/>
        </w:rPr>
        <w:t>中，使用到了</w:t>
      </w:r>
      <w:r w:rsidR="00ED5CE7" w:rsidRPr="00B9285A">
        <w:rPr>
          <w:rFonts w:hint="eastAsia"/>
          <w:b/>
          <w:color w:val="FFFFFF" w:themeColor="background1"/>
          <w:shd w:val="clear" w:color="auto" w:fill="FFC000"/>
        </w:rPr>
        <w:t xml:space="preserve"> </w:t>
      </w:r>
      <w:r w:rsidR="00B44BE2" w:rsidRPr="00B9285A">
        <w:rPr>
          <w:rFonts w:hint="eastAsia"/>
          <w:b/>
          <w:color w:val="FFFFFF" w:themeColor="background1"/>
          <w:shd w:val="clear" w:color="auto" w:fill="FFC000"/>
        </w:rPr>
        <w:t>“</w:t>
      </w:r>
      <w:proofErr w:type="spellStart"/>
      <w:r w:rsidR="00B44BE2">
        <w:rPr>
          <w:rFonts w:hint="eastAsia"/>
          <w:b/>
          <w:color w:val="FFFFFF" w:themeColor="background1"/>
          <w:shd w:val="clear" w:color="auto" w:fill="FFC000"/>
        </w:rPr>
        <w:t>Upload</w:t>
      </w:r>
      <w:r w:rsidR="008744A7">
        <w:rPr>
          <w:b/>
          <w:color w:val="FFFFFF" w:themeColor="background1"/>
          <w:shd w:val="clear" w:color="auto" w:fill="FFC000"/>
        </w:rPr>
        <w:t>Complete</w:t>
      </w:r>
      <w:proofErr w:type="spellEnd"/>
      <w:r w:rsidR="00B44BE2" w:rsidRPr="00B9285A">
        <w:rPr>
          <w:rFonts w:hint="eastAsia"/>
          <w:b/>
          <w:color w:val="FFFFFF" w:themeColor="background1"/>
          <w:shd w:val="clear" w:color="auto" w:fill="FFC000"/>
        </w:rPr>
        <w:t>”</w:t>
      </w:r>
      <w:r w:rsidR="00B44BE2">
        <w:rPr>
          <w:rFonts w:hint="eastAsia"/>
        </w:rPr>
        <w:t>接口）</w:t>
      </w:r>
      <w:r>
        <w:rPr>
          <w:rFonts w:hint="eastAsia"/>
        </w:rPr>
        <w:t>。</w:t>
      </w:r>
      <w:r w:rsidR="0027460F">
        <w:rPr>
          <w:rFonts w:hint="eastAsia"/>
        </w:rPr>
        <w:t>其中</w:t>
      </w:r>
      <w:r w:rsidR="00DC318D">
        <w:rPr>
          <w:rFonts w:hint="eastAsia"/>
        </w:rPr>
        <w:t>，</w:t>
      </w:r>
      <w:r w:rsidR="006C49BD">
        <w:rPr>
          <w:rFonts w:hint="eastAsia"/>
        </w:rPr>
        <w:t>Action</w:t>
      </w:r>
      <w:r w:rsidR="006C49BD">
        <w:rPr>
          <w:rFonts w:hint="eastAsia"/>
        </w:rPr>
        <w:t>和</w:t>
      </w:r>
      <w:r w:rsidR="006C49BD">
        <w:rPr>
          <w:rFonts w:hint="eastAsia"/>
        </w:rPr>
        <w:t>Update</w:t>
      </w:r>
      <w:r w:rsidR="006C49BD">
        <w:rPr>
          <w:rFonts w:hint="eastAsia"/>
        </w:rPr>
        <w:t>两个接口都要绑定用户鉴权操作。</w:t>
      </w:r>
    </w:p>
    <w:p w14:paraId="60D27A6C" w14:textId="77777777" w:rsidR="00010BDE" w:rsidRDefault="00010BDE" w:rsidP="00010BDE">
      <w:pPr>
        <w:keepNext/>
      </w:pPr>
      <w:r>
        <w:rPr>
          <w:noProof/>
        </w:rPr>
        <mc:AlternateContent>
          <mc:Choice Requires="wpc">
            <w:drawing>
              <wp:inline distT="0" distB="0" distL="0" distR="0" wp14:anchorId="38604203" wp14:editId="47867929">
                <wp:extent cx="6655242" cy="6853555"/>
                <wp:effectExtent l="0" t="0" r="0" b="0"/>
                <wp:docPr id="245" name="画布 2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矩形 51"/>
                        <wps:cNvSpPr/>
                        <wps:spPr>
                          <a:xfrm>
                            <a:off x="376312" y="44358"/>
                            <a:ext cx="1457322" cy="4095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7024D96" w14:textId="77777777" w:rsidR="002E7503" w:rsidRDefault="002E7503" w:rsidP="00010BDE">
                              <w:pPr>
                                <w:jc w:val="center"/>
                              </w:pPr>
                              <w:r>
                                <w:rPr>
                                  <w:rFonts w:hint="eastAsia"/>
                                </w:rPr>
                                <w:t>同步</w:t>
                              </w:r>
                              <w:r>
                                <w:t>开始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2" name="菱形 72"/>
                        <wps:cNvSpPr/>
                        <wps:spPr>
                          <a:xfrm>
                            <a:off x="376312" y="723455"/>
                            <a:ext cx="1457324" cy="4095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673726" w14:textId="77777777" w:rsidR="002E7503" w:rsidRDefault="002E7503" w:rsidP="00010BDE">
                              <w:pPr>
                                <w:spacing w:before="0" w:after="0" w:line="240" w:lineRule="auto"/>
                                <w:jc w:val="center"/>
                              </w:pPr>
                              <w:r>
                                <w:t>联机状态</w:t>
                              </w:r>
                            </w:p>
                            <w:p w14:paraId="08BBADD6" w14:textId="77777777" w:rsidR="002E7503" w:rsidRDefault="002E7503" w:rsidP="00010BDE">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wpg:cNvPr id="255" name="组合 255"/>
                        <wpg:cNvGrpSpPr/>
                        <wpg:grpSpPr>
                          <a:xfrm>
                            <a:off x="2249025" y="1895726"/>
                            <a:ext cx="1693424" cy="1278965"/>
                            <a:chOff x="2479582" y="2011637"/>
                            <a:chExt cx="1693424" cy="1278965"/>
                          </a:xfrm>
                        </wpg:grpSpPr>
                        <wps:wsp>
                          <wps:cNvPr id="243" name="矩形 243"/>
                          <wps:cNvSpPr/>
                          <wps:spPr>
                            <a:xfrm>
                              <a:off x="2479582" y="2011637"/>
                              <a:ext cx="1693424" cy="1278965"/>
                            </a:xfrm>
                            <a:prstGeom prst="rect">
                              <a:avLst/>
                            </a:prstGeom>
                            <a:solidFill>
                              <a:srgbClr val="DF2E28">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矩形 60"/>
                          <wps:cNvSpPr/>
                          <wps:spPr>
                            <a:xfrm>
                              <a:off x="2592927" y="2793500"/>
                              <a:ext cx="1457323" cy="409575"/>
                            </a:xfrm>
                            <a:prstGeom prst="rect">
                              <a:avLst/>
                            </a:prstGeom>
                          </wps:spPr>
                          <wps:style>
                            <a:lnRef idx="3">
                              <a:schemeClr val="lt1"/>
                            </a:lnRef>
                            <a:fillRef idx="1">
                              <a:schemeClr val="accent3"/>
                            </a:fillRef>
                            <a:effectRef idx="1">
                              <a:schemeClr val="accent3"/>
                            </a:effectRef>
                            <a:fontRef idx="minor">
                              <a:schemeClr val="lt1"/>
                            </a:fontRef>
                          </wps:style>
                          <wps:txbx>
                            <w:txbxContent>
                              <w:p w14:paraId="23089621" w14:textId="77777777" w:rsidR="002E7503" w:rsidRDefault="002E7503" w:rsidP="00010BDE">
                                <w:pPr>
                                  <w:jc w:val="center"/>
                                </w:pPr>
                                <w:r>
                                  <w:rPr>
                                    <w:rFonts w:hint="eastAsia"/>
                                  </w:rPr>
                                  <w:t>调用</w:t>
                                </w:r>
                                <w:r>
                                  <w:t>Action</w:t>
                                </w:r>
                                <w:r>
                                  <w:t>接口</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78" name="菱形 78"/>
                          <wps:cNvSpPr/>
                          <wps:spPr>
                            <a:xfrm>
                              <a:off x="2582942" y="2200944"/>
                              <a:ext cx="1477387" cy="4095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7429FC" w14:textId="77777777" w:rsidR="002E7503" w:rsidRDefault="002E7503" w:rsidP="00010BDE">
                                <w:pPr>
                                  <w:spacing w:before="0" w:after="0" w:line="240" w:lineRule="auto"/>
                                  <w:jc w:val="center"/>
                                  <w:rPr>
                                    <w:sz w:val="24"/>
                                    <w:szCs w:val="24"/>
                                  </w:rPr>
                                </w:pPr>
                                <w:r>
                                  <w:rPr>
                                    <w:rFonts w:hint="eastAsia"/>
                                  </w:rPr>
                                  <w:t>用户鉴权</w:t>
                                </w:r>
                              </w:p>
                              <w:p w14:paraId="527B72A6" w14:textId="77777777" w:rsidR="002E7503" w:rsidRDefault="002E7503" w:rsidP="00010BDE">
                                <w:pPr>
                                  <w:pStyle w:val="af5"/>
                                  <w:spacing w:beforeAutospacing="0" w:after="200" w:afterAutospacing="0" w:line="276" w:lineRule="auto"/>
                                  <w:jc w:val="center"/>
                                </w:pPr>
                                <w:r>
                                  <w:rPr>
                                    <w:rFonts w:cs="Times New Roman"/>
                                    <w:sz w:val="18"/>
                                    <w:szCs w:val="18"/>
                                  </w:rPr>
                                  <w:t> </w:t>
                                </w:r>
                              </w:p>
                            </w:txbxContent>
                          </wps:txbx>
                          <wps:bodyPr rot="0" spcFirstLastPara="0" vert="horz" wrap="square" lIns="0" tIns="0" rIns="0" bIns="0" numCol="1" spcCol="0" rtlCol="0" fromWordArt="0" anchor="ctr" anchorCtr="0" forceAA="0" compatLnSpc="1">
                            <a:prstTxWarp prst="textNoShape">
                              <a:avLst/>
                            </a:prstTxWarp>
                            <a:noAutofit/>
                          </wps:bodyPr>
                        </wps:wsp>
                      </wpg:wgp>
                      <wps:wsp>
                        <wps:cNvPr id="80" name="矩形 80"/>
                        <wps:cNvSpPr/>
                        <wps:spPr>
                          <a:xfrm>
                            <a:off x="2360182" y="6374964"/>
                            <a:ext cx="1470982" cy="40894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64EA3CCB" w14:textId="77777777" w:rsidR="002E7503" w:rsidRDefault="002E7503" w:rsidP="00010BDE">
                              <w:pPr>
                                <w:pStyle w:val="af5"/>
                                <w:spacing w:beforeAutospacing="0" w:after="200" w:afterAutospacing="0" w:line="276" w:lineRule="auto"/>
                                <w:jc w:val="center"/>
                              </w:pPr>
                              <w:r>
                                <w:rPr>
                                  <w:rFonts w:cs="Times New Roman"/>
                                  <w:sz w:val="18"/>
                                  <w:szCs w:val="18"/>
                                </w:rPr>
                                <w:t>同步结束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0" name="肘形连接符 90"/>
                        <wps:cNvCnPr>
                          <a:stCxn id="72" idx="3"/>
                          <a:endCxn id="233" idx="0"/>
                        </wps:cNvCnPr>
                        <wps:spPr>
                          <a:xfrm>
                            <a:off x="1833636" y="928243"/>
                            <a:ext cx="1247094" cy="238866"/>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 name="肘形连接符 95"/>
                        <wps:cNvCnPr>
                          <a:stCxn id="51" idx="2"/>
                          <a:endCxn id="72" idx="0"/>
                        </wps:cNvCnPr>
                        <wps:spPr>
                          <a:xfrm rot="16200000" flipH="1">
                            <a:off x="970212" y="588693"/>
                            <a:ext cx="269522" cy="1"/>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 name="文本框 97"/>
                        <wps:cNvSpPr txBox="1"/>
                        <wps:spPr>
                          <a:xfrm>
                            <a:off x="1851395" y="1593011"/>
                            <a:ext cx="997206" cy="180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2B2692" w14:textId="77777777" w:rsidR="002E7503" w:rsidRDefault="002E7503" w:rsidP="00010BDE">
                              <w:pPr>
                                <w:spacing w:before="0" w:after="0" w:line="240" w:lineRule="auto"/>
                              </w:pPr>
                              <w:r>
                                <w:rPr>
                                  <w:rFonts w:hint="eastAsia"/>
                                </w:rPr>
                                <w:t>有</w:t>
                              </w:r>
                              <w:r>
                                <w:t>Action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13" name="文本框 84"/>
                        <wps:cNvSpPr txBox="1"/>
                        <wps:spPr>
                          <a:xfrm>
                            <a:off x="411661" y="2018779"/>
                            <a:ext cx="988295" cy="180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7354F4" w14:textId="77777777" w:rsidR="002E7503" w:rsidRDefault="002E7503" w:rsidP="00010BDE">
                              <w:pPr>
                                <w:spacing w:before="0" w:after="0" w:line="240" w:lineRule="auto"/>
                                <w:rPr>
                                  <w:sz w:val="24"/>
                                  <w:szCs w:val="24"/>
                                </w:rPr>
                              </w:pPr>
                              <w:r>
                                <w:t>无</w:t>
                              </w:r>
                              <w:r>
                                <w:rPr>
                                  <w:rFonts w:hint="eastAsia"/>
                                </w:rPr>
                                <w:t>Action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8" name="文本框 84"/>
                        <wps:cNvSpPr txBox="1"/>
                        <wps:spPr>
                          <a:xfrm>
                            <a:off x="789036" y="1008758"/>
                            <a:ext cx="727710" cy="3877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8EEB08" w14:textId="77777777" w:rsidR="002E7503" w:rsidRDefault="002E7503" w:rsidP="00010BDE">
                              <w:pPr>
                                <w:pStyle w:val="af5"/>
                                <w:spacing w:beforeAutospacing="0" w:after="0" w:afterAutospacing="0" w:line="276" w:lineRule="auto"/>
                              </w:pPr>
                              <w:r>
                                <w:rPr>
                                  <w:rFonts w:cs="Times New Roman" w:hint="eastAsia"/>
                                  <w:sz w:val="18"/>
                                  <w:szCs w:val="18"/>
                                </w:rPr>
                                <w:t>联机</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0" name="文本框 84"/>
                        <wps:cNvSpPr txBox="1"/>
                        <wps:spPr>
                          <a:xfrm>
                            <a:off x="1917493" y="612968"/>
                            <a:ext cx="727710" cy="387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DB7C4E" w14:textId="77777777" w:rsidR="002E7503" w:rsidRDefault="002E7503" w:rsidP="00010BDE">
                              <w:pPr>
                                <w:pStyle w:val="af5"/>
                                <w:spacing w:before="0" w:beforeAutospacing="0" w:after="0" w:afterAutospacing="0" w:line="276" w:lineRule="auto"/>
                              </w:pPr>
                              <w:r>
                                <w:rPr>
                                  <w:rFonts w:cs="Times New Roman" w:hint="eastAsia"/>
                                  <w:sz w:val="18"/>
                                  <w:szCs w:val="18"/>
                                </w:rPr>
                                <w:t>脱机</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2" name="文本框 84"/>
                        <wps:cNvSpPr txBox="1"/>
                        <wps:spPr>
                          <a:xfrm>
                            <a:off x="4452551" y="3795178"/>
                            <a:ext cx="727710" cy="387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3C937A" w14:textId="77777777" w:rsidR="002E7503" w:rsidRDefault="002E7503" w:rsidP="00010BDE">
                              <w:pPr>
                                <w:pStyle w:val="af5"/>
                                <w:spacing w:before="0" w:beforeAutospacing="0" w:after="0" w:afterAutospacing="0" w:line="276" w:lineRule="auto"/>
                              </w:pPr>
                              <w:r>
                                <w:rPr>
                                  <w:rFonts w:cs="Times New Roman" w:hint="eastAsia"/>
                                  <w:sz w:val="18"/>
                                  <w:szCs w:val="18"/>
                                </w:rPr>
                                <w:t>联机</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3" name="文本框 84"/>
                        <wps:cNvSpPr txBox="1"/>
                        <wps:spPr>
                          <a:xfrm>
                            <a:off x="4198085" y="2382189"/>
                            <a:ext cx="727710" cy="386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F292AD" w14:textId="77777777" w:rsidR="002E7503" w:rsidRDefault="002E7503" w:rsidP="00010BDE">
                              <w:pPr>
                                <w:pStyle w:val="af5"/>
                                <w:spacing w:before="0" w:beforeAutospacing="0" w:after="0" w:afterAutospacing="0" w:line="276" w:lineRule="auto"/>
                              </w:pPr>
                              <w:r>
                                <w:rPr>
                                  <w:rFonts w:cs="Times New Roman" w:hint="eastAsia"/>
                                  <w:sz w:val="18"/>
                                  <w:szCs w:val="18"/>
                                </w:rPr>
                                <w:t>鉴权失败</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4" name="矩形 124"/>
                        <wps:cNvSpPr/>
                        <wps:spPr>
                          <a:xfrm>
                            <a:off x="4363253" y="6375599"/>
                            <a:ext cx="1460463" cy="4083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F1CB24" w14:textId="1E4623A4" w:rsidR="002E7503" w:rsidRDefault="002E7503" w:rsidP="00010BDE">
                              <w:pPr>
                                <w:jc w:val="center"/>
                                <w:rPr>
                                  <w:sz w:val="24"/>
                                  <w:szCs w:val="24"/>
                                </w:rPr>
                              </w:pPr>
                              <w:r>
                                <w:rPr>
                                  <w:rFonts w:hint="eastAsia"/>
                                </w:rPr>
                                <w:t>文件</w:t>
                              </w:r>
                              <w:r>
                                <w:t>上传下载过程</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1" name="肘形连接符 211"/>
                        <wps:cNvCnPr>
                          <a:stCxn id="78" idx="2"/>
                          <a:endCxn id="60" idx="0"/>
                        </wps:cNvCnPr>
                        <wps:spPr>
                          <a:xfrm rot="5400000">
                            <a:off x="2999566" y="2586075"/>
                            <a:ext cx="182981" cy="47"/>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2" name="肘形连接符 212"/>
                        <wps:cNvCnPr>
                          <a:stCxn id="213" idx="2"/>
                          <a:endCxn id="225" idx="1"/>
                        </wps:cNvCnPr>
                        <wps:spPr>
                          <a:xfrm rot="16200000" flipH="1">
                            <a:off x="327376" y="2790807"/>
                            <a:ext cx="2805439" cy="1250747"/>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 name="菱形 213"/>
                        <wps:cNvSpPr/>
                        <wps:spPr>
                          <a:xfrm>
                            <a:off x="366217" y="1603887"/>
                            <a:ext cx="1477010" cy="4095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0B0B2E" w14:textId="77777777" w:rsidR="002E7503" w:rsidRDefault="002E7503" w:rsidP="00010BDE">
                              <w:pPr>
                                <w:spacing w:before="0" w:after="0" w:line="240" w:lineRule="auto"/>
                              </w:pPr>
                              <w:r>
                                <w:rPr>
                                  <w:rFonts w:hint="eastAsia"/>
                                </w:rPr>
                                <w:t>Action</w:t>
                              </w:r>
                              <w:r>
                                <w:t>缓存</w:t>
                              </w:r>
                              <w:r>
                                <w:rPr>
                                  <w:rFonts w:cs="Times New Roman" w:hint="eastAsia"/>
                                  <w:szCs w:val="18"/>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4" name="文本框 84"/>
                        <wps:cNvSpPr txBox="1"/>
                        <wps:spPr>
                          <a:xfrm>
                            <a:off x="4952884" y="2997722"/>
                            <a:ext cx="966909" cy="54557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FA932B" w14:textId="2AB14144" w:rsidR="002E7503" w:rsidRDefault="002E7503" w:rsidP="00010BDE">
                              <w:r>
                                <w:t>不准许脱机</w:t>
                              </w:r>
                              <w:r>
                                <w:rPr>
                                  <w:rFonts w:hint="eastAsia"/>
                                </w:rPr>
                                <w:t>登录</w:t>
                              </w:r>
                              <w:r>
                                <w:br/>
                              </w:r>
                              <w:r>
                                <w:t>不准许更改用户</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7" name="矩形 217"/>
                        <wps:cNvSpPr/>
                        <wps:spPr>
                          <a:xfrm>
                            <a:off x="2363003" y="3275146"/>
                            <a:ext cx="1456690" cy="4083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F0A008" w14:textId="6C8EC3DD" w:rsidR="002E7503" w:rsidRPr="00467E4A" w:rsidRDefault="002E7503" w:rsidP="00467E4A">
                              <w:pPr>
                                <w:spacing w:before="0" w:after="0" w:line="240" w:lineRule="auto"/>
                                <w:jc w:val="center"/>
                              </w:pPr>
                              <w:r>
                                <w:rPr>
                                  <w:rFonts w:hint="eastAsia"/>
                                </w:rPr>
                                <w:t>清除</w:t>
                              </w:r>
                              <w:r>
                                <w:t>Action</w:t>
                              </w:r>
                              <w:r>
                                <w:t>缓存</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18" name="肘形连接符 218"/>
                        <wps:cNvCnPr>
                          <a:stCxn id="60" idx="2"/>
                          <a:endCxn id="217" idx="0"/>
                        </wps:cNvCnPr>
                        <wps:spPr>
                          <a:xfrm rot="16200000" flipH="1">
                            <a:off x="2997202" y="3180882"/>
                            <a:ext cx="187976" cy="316"/>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1" name="肘形连接符 221"/>
                        <wps:cNvCnPr>
                          <a:stCxn id="72" idx="2"/>
                          <a:endCxn id="213" idx="0"/>
                        </wps:cNvCnPr>
                        <wps:spPr>
                          <a:xfrm rot="5400000">
                            <a:off x="869420" y="1368332"/>
                            <a:ext cx="470857" cy="252"/>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2" name="矩形 222"/>
                        <wps:cNvSpPr/>
                        <wps:spPr>
                          <a:xfrm>
                            <a:off x="4437919" y="2682070"/>
                            <a:ext cx="1455420" cy="4083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383D3C" w14:textId="77777777" w:rsidR="002E7503" w:rsidRDefault="002E7503" w:rsidP="00010BDE">
                              <w:pPr>
                                <w:jc w:val="center"/>
                                <w:rPr>
                                  <w:sz w:val="24"/>
                                  <w:szCs w:val="24"/>
                                </w:rPr>
                              </w:pPr>
                              <w:r>
                                <w:rPr>
                                  <w:rFonts w:hint="eastAsia"/>
                                </w:rPr>
                                <w:t>到</w:t>
                              </w:r>
                              <w:r>
                                <w:t>登录流程的登录界面</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3" name="肘形连接符 223"/>
                        <wps:cNvCnPr>
                          <a:stCxn id="302" idx="2"/>
                          <a:endCxn id="225" idx="0"/>
                        </wps:cNvCnPr>
                        <wps:spPr>
                          <a:xfrm rot="5400000">
                            <a:off x="2921889" y="4441843"/>
                            <a:ext cx="344355" cy="184"/>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g:cNvPr id="254" name="组合 254"/>
                        <wpg:cNvGrpSpPr/>
                        <wpg:grpSpPr>
                          <a:xfrm>
                            <a:off x="2256975" y="4433729"/>
                            <a:ext cx="1692910" cy="1278890"/>
                            <a:chOff x="498379" y="3214448"/>
                            <a:chExt cx="1692910" cy="1278890"/>
                          </a:xfrm>
                        </wpg:grpSpPr>
                        <wps:wsp>
                          <wps:cNvPr id="244" name="矩形 244"/>
                          <wps:cNvSpPr/>
                          <wps:spPr>
                            <a:xfrm>
                              <a:off x="498379" y="3214448"/>
                              <a:ext cx="1692910" cy="1278890"/>
                            </a:xfrm>
                            <a:prstGeom prst="rect">
                              <a:avLst/>
                            </a:prstGeom>
                            <a:solidFill>
                              <a:srgbClr val="DF2E28">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4" name="矩形 224"/>
                          <wps:cNvSpPr/>
                          <wps:spPr>
                            <a:xfrm>
                              <a:off x="606900" y="3928310"/>
                              <a:ext cx="1456690" cy="409575"/>
                            </a:xfrm>
                            <a:prstGeom prst="rect">
                              <a:avLst/>
                            </a:prstGeom>
                          </wps:spPr>
                          <wps:style>
                            <a:lnRef idx="3">
                              <a:schemeClr val="lt1"/>
                            </a:lnRef>
                            <a:fillRef idx="1">
                              <a:schemeClr val="accent3"/>
                            </a:fillRef>
                            <a:effectRef idx="1">
                              <a:schemeClr val="accent3"/>
                            </a:effectRef>
                            <a:fontRef idx="minor">
                              <a:schemeClr val="lt1"/>
                            </a:fontRef>
                          </wps:style>
                          <wps:txbx>
                            <w:txbxContent>
                              <w:p w14:paraId="6491D09B" w14:textId="77777777" w:rsidR="002E7503" w:rsidRDefault="002E7503" w:rsidP="00010BDE">
                                <w:pPr>
                                  <w:jc w:val="center"/>
                                  <w:rPr>
                                    <w:sz w:val="24"/>
                                    <w:szCs w:val="24"/>
                                  </w:rPr>
                                </w:pPr>
                                <w:r>
                                  <w:rPr>
                                    <w:rFonts w:hint="eastAsia"/>
                                  </w:rPr>
                                  <w:t>调用</w:t>
                                </w:r>
                                <w:r>
                                  <w:t>Update</w:t>
                                </w:r>
                                <w:r>
                                  <w:rPr>
                                    <w:rFonts w:hint="eastAsia"/>
                                  </w:rPr>
                                  <w:t>接口</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5" name="菱形 225"/>
                          <wps:cNvSpPr/>
                          <wps:spPr>
                            <a:xfrm>
                              <a:off x="596873" y="3394832"/>
                              <a:ext cx="1477010" cy="4095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FCB1C9" w14:textId="77777777" w:rsidR="002E7503" w:rsidRDefault="002E7503" w:rsidP="00010BDE">
                                <w:pPr>
                                  <w:spacing w:before="0" w:after="0" w:line="240" w:lineRule="auto"/>
                                  <w:jc w:val="center"/>
                                  <w:rPr>
                                    <w:sz w:val="24"/>
                                    <w:szCs w:val="24"/>
                                  </w:rPr>
                                </w:pPr>
                                <w:r>
                                  <w:rPr>
                                    <w:rFonts w:hint="eastAsia"/>
                                  </w:rPr>
                                  <w:t>用户鉴权</w:t>
                                </w:r>
                              </w:p>
                              <w:p w14:paraId="213D3FF1" w14:textId="77777777" w:rsidR="002E7503" w:rsidRDefault="002E7503" w:rsidP="00010BDE">
                                <w:pPr>
                                  <w:pStyle w:val="af5"/>
                                  <w:spacing w:before="0" w:beforeAutospacing="0" w:after="200" w:afterAutospacing="0" w:line="276" w:lineRule="auto"/>
                                  <w:jc w:val="center"/>
                                </w:pPr>
                                <w:r>
                                  <w:rPr>
                                    <w:rFonts w:cs="Times New Roman" w:hint="eastAsia"/>
                                    <w:sz w:val="18"/>
                                    <w:szCs w:val="18"/>
                                  </w:rPr>
                                  <w:t> </w:t>
                                </w:r>
                              </w:p>
                            </w:txbxContent>
                          </wps:txbx>
                          <wps:bodyPr rot="0" spcFirstLastPara="0" vert="horz" wrap="square" lIns="0" tIns="0" rIns="0" bIns="0" numCol="1" spcCol="0" rtlCol="0" fromWordArt="0" anchor="ctr" anchorCtr="0" forceAA="0" compatLnSpc="1">
                            <a:prstTxWarp prst="textNoShape">
                              <a:avLst/>
                            </a:prstTxWarp>
                            <a:noAutofit/>
                          </wps:bodyPr>
                        </wps:wsp>
                      </wpg:wgp>
                      <wps:wsp>
                        <wps:cNvPr id="226" name="肘形连接符 226"/>
                        <wps:cNvCnPr>
                          <a:stCxn id="225" idx="2"/>
                          <a:endCxn id="224" idx="0"/>
                        </wps:cNvCnPr>
                        <wps:spPr>
                          <a:xfrm rot="5400000">
                            <a:off x="3031957" y="5085573"/>
                            <a:ext cx="123903" cy="133"/>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7" name="矩形 227"/>
                        <wps:cNvSpPr/>
                        <wps:spPr>
                          <a:xfrm>
                            <a:off x="2363424" y="5824690"/>
                            <a:ext cx="1456690" cy="4076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CAC4CF" w14:textId="76FEC161" w:rsidR="002E7503" w:rsidRDefault="002E7503" w:rsidP="00010BDE">
                              <w:pPr>
                                <w:pStyle w:val="af5"/>
                                <w:spacing w:beforeAutospacing="0" w:after="200" w:afterAutospacing="0" w:line="276" w:lineRule="auto"/>
                                <w:jc w:val="center"/>
                              </w:pPr>
                              <w:r>
                                <w:rPr>
                                  <w:rFonts w:cs="Times New Roman" w:hint="eastAsia"/>
                                  <w:sz w:val="18"/>
                                  <w:szCs w:val="18"/>
                                </w:rPr>
                                <w:t>更新</w:t>
                              </w:r>
                              <w:r>
                                <w:rPr>
                                  <w:rFonts w:cs="Times New Roman"/>
                                  <w:sz w:val="18"/>
                                  <w:szCs w:val="18"/>
                                </w:rPr>
                                <w:t>除文件上下传</w:t>
                              </w:r>
                              <w:r>
                                <w:rPr>
                                  <w:rFonts w:cs="Times New Roman" w:hint="eastAsia"/>
                                  <w:sz w:val="18"/>
                                  <w:szCs w:val="18"/>
                                </w:rPr>
                                <w:t>以外</w:t>
                              </w:r>
                              <w:r>
                                <w:rPr>
                                  <w:rFonts w:cs="Times New Roman"/>
                                  <w:sz w:val="18"/>
                                  <w:szCs w:val="18"/>
                                </w:rPr>
                                <w:t>数据</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8" name="肘形连接符 228"/>
                        <wps:cNvCnPr>
                          <a:stCxn id="224" idx="2"/>
                          <a:endCxn id="227" idx="0"/>
                        </wps:cNvCnPr>
                        <wps:spPr>
                          <a:xfrm rot="5400000">
                            <a:off x="2959043" y="5689892"/>
                            <a:ext cx="267524" cy="2072"/>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0" name="肘形连接符 230"/>
                        <wps:cNvCnPr>
                          <a:stCxn id="227" idx="2"/>
                          <a:endCxn id="80" idx="0"/>
                        </wps:cNvCnPr>
                        <wps:spPr>
                          <a:xfrm rot="16200000" flipH="1">
                            <a:off x="3022419" y="6301710"/>
                            <a:ext cx="142604" cy="3904"/>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2" name="肘形连接符 232"/>
                        <wps:cNvCnPr>
                          <a:stCxn id="80" idx="3"/>
                          <a:endCxn id="124" idx="1"/>
                        </wps:cNvCnPr>
                        <wps:spPr>
                          <a:xfrm>
                            <a:off x="3831164" y="6579434"/>
                            <a:ext cx="532089" cy="318"/>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3" name="菱形 233"/>
                        <wps:cNvSpPr/>
                        <wps:spPr>
                          <a:xfrm>
                            <a:off x="2352385" y="1167109"/>
                            <a:ext cx="1456690" cy="40894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ED2540" w14:textId="4573666A" w:rsidR="002E7503" w:rsidRDefault="002E7503" w:rsidP="00010BDE">
                              <w:pPr>
                                <w:spacing w:before="0" w:after="0" w:line="240" w:lineRule="auto"/>
                                <w:jc w:val="center"/>
                                <w:rPr>
                                  <w:sz w:val="24"/>
                                  <w:szCs w:val="24"/>
                                </w:rPr>
                              </w:pPr>
                              <w:r>
                                <w:t>尝试联网</w:t>
                              </w:r>
                            </w:p>
                            <w:p w14:paraId="3ABAB8E1" w14:textId="77777777" w:rsidR="002E7503" w:rsidRDefault="002E7503" w:rsidP="00010BDE">
                              <w:pPr>
                                <w:pStyle w:val="af5"/>
                                <w:spacing w:beforeAutospacing="0" w:after="200" w:afterAutospacing="0" w:line="276" w:lineRule="auto"/>
                                <w:jc w:val="center"/>
                              </w:pPr>
                              <w:r>
                                <w:rPr>
                                  <w:rFonts w:cs="Times New Roman"/>
                                  <w:sz w:val="18"/>
                                  <w:szCs w:val="18"/>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4" name="肘形连接符 234"/>
                        <wps:cNvCnPr>
                          <a:stCxn id="233" idx="3"/>
                          <a:endCxn id="273" idx="2"/>
                        </wps:cNvCnPr>
                        <wps:spPr>
                          <a:xfrm flipV="1">
                            <a:off x="3809075" y="453302"/>
                            <a:ext cx="1355919" cy="918277"/>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5" name="肘形连接符 235"/>
                        <wps:cNvCnPr>
                          <a:stCxn id="233" idx="1"/>
                          <a:endCxn id="213" idx="0"/>
                        </wps:cNvCnPr>
                        <wps:spPr>
                          <a:xfrm rot="10800000" flipV="1">
                            <a:off x="1104723" y="1371579"/>
                            <a:ext cx="1247663" cy="232308"/>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6" name="肘形连接符 236"/>
                        <wps:cNvCnPr>
                          <a:stCxn id="213" idx="3"/>
                          <a:endCxn id="78" idx="0"/>
                        </wps:cNvCnPr>
                        <wps:spPr>
                          <a:xfrm>
                            <a:off x="1843227" y="1808675"/>
                            <a:ext cx="1247852" cy="276358"/>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7" name="文本框 84"/>
                        <wps:cNvSpPr txBox="1"/>
                        <wps:spPr>
                          <a:xfrm>
                            <a:off x="5192412" y="4712972"/>
                            <a:ext cx="727710" cy="386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536529" w14:textId="77777777" w:rsidR="002E7503" w:rsidRDefault="002E7503" w:rsidP="00010BDE">
                              <w:pPr>
                                <w:pStyle w:val="af5"/>
                                <w:spacing w:before="0" w:beforeAutospacing="0" w:after="0" w:afterAutospacing="0" w:line="276" w:lineRule="auto"/>
                              </w:pPr>
                              <w:r>
                                <w:rPr>
                                  <w:rFonts w:cs="Times New Roman" w:hint="eastAsia"/>
                                  <w:sz w:val="18"/>
                                  <w:szCs w:val="18"/>
                                </w:rPr>
                                <w:t>脱机</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6" name="肘形连接符 256"/>
                        <wps:cNvCnPr>
                          <a:stCxn id="78" idx="3"/>
                          <a:endCxn id="222" idx="1"/>
                        </wps:cNvCnPr>
                        <wps:spPr>
                          <a:xfrm>
                            <a:off x="3829772" y="2289821"/>
                            <a:ext cx="608147" cy="596402"/>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7" name="肘形连接符 257"/>
                        <wps:cNvCnPr>
                          <a:stCxn id="258" idx="0"/>
                          <a:endCxn id="78" idx="3"/>
                        </wps:cNvCnPr>
                        <wps:spPr>
                          <a:xfrm rot="16200000" flipH="1" flipV="1">
                            <a:off x="4330058" y="1454885"/>
                            <a:ext cx="334650" cy="1335221"/>
                          </a:xfrm>
                          <a:prstGeom prst="bentConnector4">
                            <a:avLst>
                              <a:gd name="adj1" fmla="val -68310"/>
                              <a:gd name="adj2" fmla="val 7727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8" name="菱形 258"/>
                        <wps:cNvSpPr/>
                        <wps:spPr>
                          <a:xfrm>
                            <a:off x="4436648" y="1955171"/>
                            <a:ext cx="1456690" cy="40830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5C8C12" w14:textId="77777777" w:rsidR="002E7503" w:rsidRDefault="002E7503" w:rsidP="00010BDE">
                              <w:pPr>
                                <w:pStyle w:val="af5"/>
                                <w:spacing w:before="0" w:beforeAutospacing="0" w:after="0" w:afterAutospacing="0"/>
                                <w:jc w:val="center"/>
                              </w:pPr>
                              <w:r>
                                <w:rPr>
                                  <w:rFonts w:cs="Times New Roman" w:hint="eastAsia"/>
                                  <w:sz w:val="18"/>
                                  <w:szCs w:val="18"/>
                                </w:rPr>
                                <w:t>联机状态</w:t>
                              </w:r>
                            </w:p>
                            <w:p w14:paraId="53764E87" w14:textId="77777777" w:rsidR="002E7503" w:rsidRDefault="002E7503" w:rsidP="00010BDE">
                              <w:pPr>
                                <w:pStyle w:val="af5"/>
                                <w:spacing w:before="0" w:beforeAutospacing="0" w:after="200" w:afterAutospacing="0" w:line="276" w:lineRule="auto"/>
                                <w:jc w:val="center"/>
                              </w:pPr>
                              <w:r>
                                <w:rPr>
                                  <w:rFonts w:cs="Times New Roman" w:hint="eastAsia"/>
                                  <w:sz w:val="18"/>
                                  <w:szCs w:val="18"/>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9" name="肘形连接符 259"/>
                        <wps:cNvCnPr>
                          <a:stCxn id="222" idx="3"/>
                          <a:endCxn id="258" idx="3"/>
                        </wps:cNvCnPr>
                        <wps:spPr>
                          <a:xfrm flipH="1" flipV="1">
                            <a:off x="5893338" y="2159324"/>
                            <a:ext cx="1" cy="726899"/>
                          </a:xfrm>
                          <a:prstGeom prst="bentConnector3">
                            <a:avLst>
                              <a:gd name="adj1" fmla="val -2286000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0" name="肘形连接符 260"/>
                        <wps:cNvCnPr>
                          <a:stCxn id="258" idx="2"/>
                          <a:endCxn id="222" idx="0"/>
                        </wps:cNvCnPr>
                        <wps:spPr>
                          <a:xfrm rot="16200000" flipH="1">
                            <a:off x="5006014" y="2522455"/>
                            <a:ext cx="318594" cy="636"/>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1" name="矩形 261"/>
                        <wps:cNvSpPr/>
                        <wps:spPr>
                          <a:xfrm>
                            <a:off x="4391321" y="5029985"/>
                            <a:ext cx="1455420" cy="4076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AF6F86" w14:textId="77777777" w:rsidR="002E7503" w:rsidRDefault="002E7503" w:rsidP="00010BDE">
                              <w:pPr>
                                <w:pStyle w:val="af5"/>
                                <w:spacing w:beforeAutospacing="0" w:after="200" w:afterAutospacing="0" w:line="276" w:lineRule="auto"/>
                                <w:jc w:val="center"/>
                              </w:pPr>
                              <w:r>
                                <w:rPr>
                                  <w:rFonts w:cs="Times New Roman" w:hint="eastAsia"/>
                                  <w:sz w:val="18"/>
                                  <w:szCs w:val="18"/>
                                </w:rPr>
                                <w:t>到登录流程的登录界面</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2" name="菱形 262"/>
                        <wps:cNvSpPr/>
                        <wps:spPr>
                          <a:xfrm>
                            <a:off x="4390051" y="4282645"/>
                            <a:ext cx="1456690" cy="40767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5669C1" w14:textId="77777777" w:rsidR="002E7503" w:rsidRDefault="002E7503" w:rsidP="00010BDE">
                              <w:pPr>
                                <w:pStyle w:val="af5"/>
                                <w:spacing w:before="0" w:beforeAutospacing="0" w:after="0" w:afterAutospacing="0"/>
                                <w:jc w:val="center"/>
                              </w:pPr>
                              <w:r>
                                <w:rPr>
                                  <w:rFonts w:cs="Times New Roman" w:hint="eastAsia"/>
                                  <w:sz w:val="18"/>
                                  <w:szCs w:val="18"/>
                                </w:rPr>
                                <w:t>联机状态</w:t>
                              </w:r>
                            </w:p>
                            <w:p w14:paraId="1B23F78B" w14:textId="77777777" w:rsidR="002E7503" w:rsidRDefault="002E7503" w:rsidP="00010BDE">
                              <w:pPr>
                                <w:pStyle w:val="af5"/>
                                <w:spacing w:before="0" w:beforeAutospacing="0" w:after="200" w:afterAutospacing="0" w:line="276" w:lineRule="auto"/>
                                <w:jc w:val="center"/>
                              </w:pPr>
                              <w:r>
                                <w:rPr>
                                  <w:rFonts w:cs="Times New Roman" w:hint="eastAsia"/>
                                  <w:sz w:val="18"/>
                                  <w:szCs w:val="18"/>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3" name="肘形连接符 263"/>
                        <wps:cNvCnPr>
                          <a:stCxn id="225" idx="3"/>
                          <a:endCxn id="261" idx="1"/>
                        </wps:cNvCnPr>
                        <wps:spPr>
                          <a:xfrm>
                            <a:off x="3832479" y="4818901"/>
                            <a:ext cx="558842" cy="414919"/>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4" name="肘形连接符 264"/>
                        <wps:cNvCnPr>
                          <a:stCxn id="261" idx="3"/>
                          <a:endCxn id="262" idx="3"/>
                        </wps:cNvCnPr>
                        <wps:spPr>
                          <a:xfrm flipV="1">
                            <a:off x="5846741" y="4486480"/>
                            <a:ext cx="12700" cy="747340"/>
                          </a:xfrm>
                          <a:prstGeom prst="bentConnector3">
                            <a:avLst>
                              <a:gd name="adj1" fmla="val 180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5" name="肘形连接符 265"/>
                        <wps:cNvCnPr>
                          <a:stCxn id="262" idx="2"/>
                          <a:endCxn id="261" idx="0"/>
                        </wps:cNvCnPr>
                        <wps:spPr>
                          <a:xfrm rot="16200000" flipH="1">
                            <a:off x="4948878" y="4859832"/>
                            <a:ext cx="339670" cy="635"/>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6" name="肘形连接符 266"/>
                        <wps:cNvCnPr>
                          <a:stCxn id="262" idx="0"/>
                          <a:endCxn id="225" idx="3"/>
                        </wps:cNvCnPr>
                        <wps:spPr>
                          <a:xfrm rot="16200000" flipH="1" flipV="1">
                            <a:off x="4207310" y="3907814"/>
                            <a:ext cx="536256" cy="1285917"/>
                          </a:xfrm>
                          <a:prstGeom prst="bentConnector4">
                            <a:avLst>
                              <a:gd name="adj1" fmla="val -42629"/>
                              <a:gd name="adj2" fmla="val 7832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7" name="文本框 84"/>
                        <wps:cNvSpPr txBox="1"/>
                        <wps:spPr>
                          <a:xfrm>
                            <a:off x="5215666" y="2377798"/>
                            <a:ext cx="727710" cy="386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DC4EA9" w14:textId="77777777" w:rsidR="002E7503" w:rsidRDefault="002E7503" w:rsidP="00010BDE">
                              <w:pPr>
                                <w:pStyle w:val="af5"/>
                                <w:spacing w:before="0" w:beforeAutospacing="0" w:after="0" w:afterAutospacing="0" w:line="276" w:lineRule="auto"/>
                              </w:pPr>
                              <w:r>
                                <w:rPr>
                                  <w:rFonts w:cs="Times New Roman" w:hint="eastAsia"/>
                                  <w:sz w:val="18"/>
                                  <w:szCs w:val="18"/>
                                </w:rPr>
                                <w:t>脱机</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8" name="文本框 84"/>
                        <wps:cNvSpPr txBox="1"/>
                        <wps:spPr>
                          <a:xfrm>
                            <a:off x="4487956" y="1592915"/>
                            <a:ext cx="727710" cy="386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C287F5" w14:textId="77777777" w:rsidR="002E7503" w:rsidRDefault="002E7503" w:rsidP="00010BDE">
                              <w:pPr>
                                <w:pStyle w:val="af5"/>
                                <w:spacing w:before="0" w:beforeAutospacing="0" w:after="0" w:afterAutospacing="0" w:line="276" w:lineRule="auto"/>
                              </w:pPr>
                              <w:r>
                                <w:rPr>
                                  <w:rFonts w:cs="Times New Roman" w:hint="eastAsia"/>
                                  <w:sz w:val="18"/>
                                  <w:szCs w:val="18"/>
                                </w:rPr>
                                <w:t>联机</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9" name="文本框 84"/>
                        <wps:cNvSpPr txBox="1"/>
                        <wps:spPr>
                          <a:xfrm>
                            <a:off x="4171554" y="4749697"/>
                            <a:ext cx="727710" cy="386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E67E53" w14:textId="77777777" w:rsidR="002E7503" w:rsidRDefault="002E7503" w:rsidP="00010BDE">
                              <w:pPr>
                                <w:pStyle w:val="af5"/>
                                <w:spacing w:before="0" w:beforeAutospacing="0" w:after="0" w:afterAutospacing="0" w:line="276" w:lineRule="auto"/>
                              </w:pPr>
                              <w:r>
                                <w:rPr>
                                  <w:rFonts w:cs="Times New Roman" w:hint="eastAsia"/>
                                  <w:sz w:val="18"/>
                                  <w:szCs w:val="18"/>
                                </w:rPr>
                                <w:t>鉴权失败</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0" name="文本框 84"/>
                        <wps:cNvSpPr txBox="1"/>
                        <wps:spPr>
                          <a:xfrm>
                            <a:off x="4939241" y="5376793"/>
                            <a:ext cx="966470" cy="6168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8F218" w14:textId="6F94CB37" w:rsidR="002E7503" w:rsidRDefault="002E7503" w:rsidP="00010BDE">
                              <w:pPr>
                                <w:pStyle w:val="af5"/>
                                <w:spacing w:beforeAutospacing="0" w:after="200" w:afterAutospacing="0" w:line="276" w:lineRule="auto"/>
                              </w:pPr>
                              <w:r>
                                <w:rPr>
                                  <w:rFonts w:cs="Times New Roman" w:hint="eastAsia"/>
                                  <w:sz w:val="18"/>
                                  <w:szCs w:val="18"/>
                                </w:rPr>
                                <w:t>不准许脱机登录</w:t>
                              </w:r>
                              <w:r>
                                <w:rPr>
                                  <w:rFonts w:cs="Times New Roman"/>
                                  <w:sz w:val="18"/>
                                  <w:szCs w:val="18"/>
                                </w:rPr>
                                <w:br/>
                              </w:r>
                              <w:r>
                                <w:rPr>
                                  <w:rFonts w:cs="Times New Roman"/>
                                  <w:sz w:val="18"/>
                                  <w:szCs w:val="18"/>
                                </w:rPr>
                                <w:t>不准许更改用户</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1" name="文本框 84"/>
                        <wps:cNvSpPr txBox="1"/>
                        <wps:spPr>
                          <a:xfrm>
                            <a:off x="1917493" y="1277280"/>
                            <a:ext cx="727710" cy="387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BC688D" w14:textId="77777777" w:rsidR="002E7503" w:rsidRDefault="002E7503" w:rsidP="00010BDE">
                              <w:pPr>
                                <w:pStyle w:val="af5"/>
                                <w:spacing w:before="0" w:beforeAutospacing="0" w:after="0" w:afterAutospacing="0" w:line="276" w:lineRule="auto"/>
                              </w:pPr>
                              <w:r>
                                <w:rPr>
                                  <w:rFonts w:cs="Times New Roman" w:hint="eastAsia"/>
                                  <w:sz w:val="18"/>
                                  <w:szCs w:val="18"/>
                                </w:rPr>
                                <w:t>成功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2" name="文本框 84"/>
                        <wps:cNvSpPr txBox="1"/>
                        <wps:spPr>
                          <a:xfrm>
                            <a:off x="3901209" y="1290893"/>
                            <a:ext cx="727710" cy="386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0396EF" w14:textId="77777777" w:rsidR="002E7503" w:rsidRDefault="002E7503" w:rsidP="00010BDE">
                              <w:pPr>
                                <w:pStyle w:val="af5"/>
                                <w:spacing w:before="0" w:beforeAutospacing="0" w:after="0" w:afterAutospacing="0" w:line="276" w:lineRule="auto"/>
                              </w:pPr>
                              <w:r>
                                <w:rPr>
                                  <w:rFonts w:cs="Times New Roman" w:hint="eastAsia"/>
                                  <w:sz w:val="18"/>
                                  <w:szCs w:val="18"/>
                                </w:rPr>
                                <w:t>失败</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3" name="矩形 273"/>
                        <wps:cNvSpPr/>
                        <wps:spPr>
                          <a:xfrm>
                            <a:off x="4436649" y="44362"/>
                            <a:ext cx="1456690" cy="40894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4C1FAA8" w14:textId="77777777" w:rsidR="002E7503" w:rsidRDefault="002E7503" w:rsidP="00010BDE">
                              <w:pPr>
                                <w:pStyle w:val="af5"/>
                                <w:spacing w:beforeAutospacing="0" w:after="200" w:afterAutospacing="0" w:line="276" w:lineRule="auto"/>
                                <w:jc w:val="center"/>
                              </w:pPr>
                              <w:r>
                                <w:rPr>
                                  <w:rFonts w:cs="Times New Roman" w:hint="eastAsia"/>
                                  <w:sz w:val="18"/>
                                  <w:szCs w:val="18"/>
                                </w:rPr>
                                <w:t>同步失败</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02" name="矩形 302"/>
                        <wps:cNvSpPr/>
                        <wps:spPr>
                          <a:xfrm>
                            <a:off x="2366130" y="3861453"/>
                            <a:ext cx="1456055" cy="4083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0D04FB" w14:textId="6E4E219A" w:rsidR="002E7503" w:rsidRDefault="002E7503" w:rsidP="00206B45">
                              <w:pPr>
                                <w:jc w:val="center"/>
                                <w:rPr>
                                  <w:sz w:val="24"/>
                                  <w:szCs w:val="24"/>
                                </w:rPr>
                              </w:pPr>
                              <w:r>
                                <w:rPr>
                                  <w:rFonts w:hint="eastAsia"/>
                                </w:rPr>
                                <w:t>记录调用日志</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03" name="肘形连接符 303"/>
                        <wps:cNvCnPr>
                          <a:stCxn id="217" idx="2"/>
                          <a:endCxn id="302" idx="0"/>
                        </wps:cNvCnPr>
                        <wps:spPr>
                          <a:xfrm rot="16200000" flipH="1">
                            <a:off x="3003752" y="3771047"/>
                            <a:ext cx="178002" cy="281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245" o:spid="_x0000_s1085" editas="canvas" style="width:524.05pt;height:539.65pt;mso-position-horizontal-relative:char;mso-position-vertical-relative:line" coordsize="66548,68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">
                <v:shape id="_x0000_s1086" type="#_x0000_t75" style="position:absolute;width:66548;height:68535;visibility:visible;mso-wrap-style:square">
                  <v:fill o:detectmouseclick="t"/>
                  <v:path o:connecttype="none"/>
                </v:shape>
                <v:rect id="矩形 51" o:spid="_x0000_s1087" style="position:absolute;left:3763;top:443;width:14573;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KIL8UA&#10;AADbAAAADwAAAGRycy9kb3ducmV2LnhtbESPwWrDMBBE74X+g9hCbrWckJTgRgnFxKGHHtzUH7BY&#10;W9vEWjmSktj9+ipQ6HGYmTfMZjeaXlzJ+c6ygnmSgiCure64UVB9Fc9rED4ga+wtk4KJPOy2jw8b&#10;zLS98Sddj6EREcI+QwVtCEMmpa9bMugTOxBH79s6gyFK10jt8BbhppeLNH2RBjuOCy0OlLdUn44X&#10;o8D/HIrz0pXlQRf7/FStJ/1hcqVmT+PbK4hAY/gP/7XftYLVHO5f4g+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cogvxQAAANsAAAAPAAAAAAAAAAAAAAAAAJgCAABkcnMv&#10;ZG93bnJldi54bWxQSwUGAAAAAAQABAD1AAAAigMAAAAA&#10;" fillcolor="black [3200]" strokecolor="black [1600]" strokeweight="1pt">
                  <v:textbox inset="0,0,0,0">
                    <w:txbxContent>
                      <w:p w14:paraId="37024D96" w14:textId="77777777" w:rsidR="002E7503" w:rsidRDefault="002E7503" w:rsidP="00010BDE">
                        <w:pPr>
                          <w:jc w:val="center"/>
                        </w:pPr>
                        <w:r>
                          <w:rPr>
                            <w:rFonts w:hint="eastAsia"/>
                          </w:rPr>
                          <w:t>同步</w:t>
                        </w:r>
                        <w:r>
                          <w:t>开始</w:t>
                        </w:r>
                      </w:p>
                    </w:txbxContent>
                  </v:textbox>
                </v:rect>
                <v:shape id="菱形 72" o:spid="_x0000_s1088" type="#_x0000_t4" style="position:absolute;left:3763;top:7234;width:14573;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tHMsAA&#10;AADbAAAADwAAAGRycy9kb3ducmV2LnhtbESPzQrCMBCE74LvEFbwpmkFrVSjiCJ4Evw7eFuatS02&#10;m9JErW9vBMHjMDPfMPNlayrxpMaVlhXEwwgEcWZ1ybmC82k7mIJwHlljZZkUvMnBctHtzDHV9sUH&#10;eh59LgKEXYoKCu/rVEqXFWTQDW1NHLybbQz6IJtc6gZfAW4qOYqiiTRYclgosKZ1Qdn9+DAKxpfD&#10;Jokp2ceXW/Kw5/V1t+exUv1eu5qB8NT6f/jX3mkFyQi+X8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6tHMsAAAADbAAAADwAAAAAAAAAAAAAAAACYAgAAZHJzL2Rvd25y&#10;ZXYueG1sUEsFBgAAAAAEAAQA9QAAAIUDAAAAAA==&#10;" fillcolor="#df2e28 [3204]" strokecolor="#711411 [1604]" strokeweight="1pt">
                  <v:textbox inset="0,0,0,0">
                    <w:txbxContent>
                      <w:p w14:paraId="6E673726" w14:textId="77777777" w:rsidR="002E7503" w:rsidRDefault="002E7503" w:rsidP="00010BDE">
                        <w:pPr>
                          <w:spacing w:before="0" w:after="0" w:line="240" w:lineRule="auto"/>
                          <w:jc w:val="center"/>
                        </w:pPr>
                        <w:r>
                          <w:t>联机状态</w:t>
                        </w:r>
                      </w:p>
                      <w:p w14:paraId="08BBADD6" w14:textId="77777777" w:rsidR="002E7503" w:rsidRDefault="002E7503" w:rsidP="00010BDE">
                        <w:pPr>
                          <w:jc w:val="center"/>
                        </w:pPr>
                      </w:p>
                    </w:txbxContent>
                  </v:textbox>
                </v:shape>
                <v:group id="组合 255" o:spid="_x0000_s1089" style="position:absolute;left:22490;top:18957;width:16934;height:12789" coordorigin="24795,20116" coordsize="16934,127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rect id="矩形 243" o:spid="_x0000_s1090" style="position:absolute;left:24795;top:20116;width:16935;height:12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9mHMUA&#10;AADcAAAADwAAAGRycy9kb3ducmV2LnhtbESP3WrCQBCF7wu+wzJC7+pG2waNriEIhaYQaNUHGLKT&#10;H8zOhuzWpH36riD08nB+Ps4unUwnrjS41rKC5SICQVxa3XKt4Hx6e1qDcB5ZY2eZFPyQg3Q/e9hh&#10;ou3IX3Q9+lqEEXYJKmi87xMpXdmQQbewPXHwKjsY9EEOtdQDjmHcdHIVRbE02HIgNNjToaHycvw2&#10;AXLON0WcjdXvK1a+zKd4/Vl8KPU4n7ItCE+T/w/f2+9awerlGW5nwhG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z2YcxQAAANwAAAAPAAAAAAAAAAAAAAAAAJgCAABkcnMv&#10;ZG93bnJldi54bWxQSwUGAAAAAAQABAD1AAAAigMAAAAA&#10;" fillcolor="#df2e28" stroked="f" strokeweight="1pt">
                    <v:fill opacity="13107f"/>
                  </v:rect>
                  <v:rect id="矩形 60" o:spid="_x0000_s1091" style="position:absolute;left:25929;top:27935;width:14573;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F83r4A&#10;AADbAAAADwAAAGRycy9kb3ducmV2LnhtbERPTYvCMBC9C/sfwizsTVN7EK2mUkTBq65Cj0Mz25Q2&#10;k24Tbf33m4Owx8f73u0n24knDb5xrGC5SEAQV043XCu4fZ/maxA+IGvsHJOCF3nY5x+zHWbajXyh&#10;5zXUIoawz1CBCaHPpPSVIYt+4XriyP24wWKIcKilHnCM4baTaZKspMWGY4PBng6Gqvb6sAq4PP1u&#10;xnVRyDE1tk3v7nU0pVJfn1OxBRFoCv/it/usFazi+vgl/gCZ/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CRfN6+AAAA2wAAAA8AAAAAAAAAAAAAAAAAmAIAAGRycy9kb3ducmV2&#10;LnhtbFBLBQYAAAAABAAEAPUAAACDAwAAAAA=&#10;" fillcolor="#e9bf35 [3206]" strokecolor="white [3201]" strokeweight="1.5pt">
                    <v:textbox inset="0,0,0,0">
                      <w:txbxContent>
                        <w:p w14:paraId="23089621" w14:textId="77777777" w:rsidR="002E7503" w:rsidRDefault="002E7503" w:rsidP="00010BDE">
                          <w:pPr>
                            <w:jc w:val="center"/>
                          </w:pPr>
                          <w:r>
                            <w:rPr>
                              <w:rFonts w:hint="eastAsia"/>
                            </w:rPr>
                            <w:t>调用</w:t>
                          </w:r>
                          <w:r>
                            <w:t>Action</w:t>
                          </w:r>
                          <w:r>
                            <w:t>接口</w:t>
                          </w:r>
                        </w:p>
                      </w:txbxContent>
                    </v:textbox>
                  </v:rect>
                  <v:shape id="菱形 78" o:spid="_x0000_s1092" type="#_x0000_t4" style="position:absolute;left:25829;top:22009;width:14774;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Nw2L0A&#10;AADbAAAADwAAAGRycy9kb3ducmV2LnhtbERPvQrCMBDeBd8hnOCmaQWtVKOIIjgJah3cjuZsi82l&#10;NFHr25tBcPz4/pfrztTiRa2rLCuIxxEI4tzqigsF2WU/moNwHlljbZkUfMjBetXvLTHV9s0nep19&#10;IUIIuxQVlN43qZQuL8mgG9uGOHB32xr0AbaF1C2+Q7ip5SSKZtJgxaGhxIa2JeWP89MomF5PuySm&#10;5Bhf78nTZtvb4chTpYaDbrMA4anzf/HPfdAKkjA2fAk/QK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9kNw2L0AAADbAAAADwAAAAAAAAAAAAAAAACYAgAAZHJzL2Rvd25yZXYu&#10;eG1sUEsFBgAAAAAEAAQA9QAAAIIDAAAAAA==&#10;" fillcolor="#df2e28 [3204]" strokecolor="#711411 [1604]" strokeweight="1pt">
                    <v:textbox inset="0,0,0,0">
                      <w:txbxContent>
                        <w:p w14:paraId="1B7429FC" w14:textId="77777777" w:rsidR="002E7503" w:rsidRDefault="002E7503" w:rsidP="00010BDE">
                          <w:pPr>
                            <w:spacing w:before="0" w:after="0" w:line="240" w:lineRule="auto"/>
                            <w:jc w:val="center"/>
                            <w:rPr>
                              <w:sz w:val="24"/>
                              <w:szCs w:val="24"/>
                            </w:rPr>
                          </w:pPr>
                          <w:r>
                            <w:rPr>
                              <w:rFonts w:hint="eastAsia"/>
                            </w:rPr>
                            <w:t>用户鉴权</w:t>
                          </w:r>
                        </w:p>
                        <w:p w14:paraId="527B72A6" w14:textId="77777777" w:rsidR="002E7503" w:rsidRDefault="002E7503" w:rsidP="00010BDE">
                          <w:pPr>
                            <w:pStyle w:val="af5"/>
                            <w:spacing w:beforeAutospacing="0" w:after="200" w:afterAutospacing="0" w:line="276" w:lineRule="auto"/>
                            <w:jc w:val="center"/>
                          </w:pPr>
                          <w:r>
                            <w:rPr>
                              <w:rFonts w:cs="Times New Roman"/>
                              <w:sz w:val="18"/>
                              <w:szCs w:val="18"/>
                            </w:rPr>
                            <w:t> </w:t>
                          </w:r>
                        </w:p>
                      </w:txbxContent>
                    </v:textbox>
                  </v:shape>
                </v:group>
                <v:rect id="矩形 80" o:spid="_x0000_s1093" style="position:absolute;left:23601;top:63749;width:14710;height:4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4B88AA&#10;AADbAAAADwAAAGRycy9kb3ducmV2LnhtbERPy4rCMBTdC/MP4Q7MTlNlkNIxihQrs3Dhox9wae60&#10;xeamJlHrfL1ZCC4P571YDaYTN3K+taxgOklAEFdWt1wrKE/FOAXhA7LGzjIpeJCH1fJjtMBM2zsf&#10;6HYMtYgh7DNU0ITQZ1L6qiGDfmJ74sj9WWcwROhqqR3eY7jp5CxJ5tJgy7GhwZ7yhqrz8WoU+P9t&#10;cfl2+/1WF5v8XKYPvTO5Ul+fw/oHRKAhvMUv969WkMb18Uv8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F4B88AAAADbAAAADwAAAAAAAAAAAAAAAACYAgAAZHJzL2Rvd25y&#10;ZXYueG1sUEsFBgAAAAAEAAQA9QAAAIUDAAAAAA==&#10;" fillcolor="black [3200]" strokecolor="black [1600]" strokeweight="1pt">
                  <v:textbox inset="0,0,0,0">
                    <w:txbxContent>
                      <w:p w14:paraId="64EA3CCB" w14:textId="77777777" w:rsidR="002E7503" w:rsidRDefault="002E7503" w:rsidP="00010BDE">
                        <w:pPr>
                          <w:pStyle w:val="af5"/>
                          <w:spacing w:beforeAutospacing="0" w:after="200" w:afterAutospacing="0" w:line="276" w:lineRule="auto"/>
                          <w:jc w:val="center"/>
                        </w:pPr>
                        <w:r>
                          <w:rPr>
                            <w:rFonts w:cs="Times New Roman"/>
                            <w:sz w:val="18"/>
                            <w:szCs w:val="18"/>
                          </w:rPr>
                          <w:t>同步结束</w:t>
                        </w:r>
                      </w:p>
                    </w:txbxContent>
                  </v:textbox>
                </v:rect>
                <v:shape id="肘形连接符 90" o:spid="_x0000_s1094" type="#_x0000_t33" style="position:absolute;left:18336;top:9282;width:12471;height:238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c0T8AAAADbAAAADwAAAGRycy9kb3ducmV2LnhtbERPy4rCMBTdC/5DuMLsbKqIaDWKCoOz&#10;GsbHwuW1uTbV5qbTZLT+/WQhuDyc93zZ2krcqfGlYwWDJAVBnDtdcqHgePjsT0D4gKyxckwKnuRh&#10;ueh25php9+Ad3fehEDGEfYYKTAh1JqXPDVn0iauJI3dxjcUQYVNI3eAjhttKDtN0LC2WHBsM1rQx&#10;lN/2f1aBHa7RnOVkOxifnvhz+3a/8jpS6qPXrmYgArXhLX65v7SCaVwfv8QfIB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4XNE/AAAAA2wAAAA8AAAAAAAAAAAAAAAAA&#10;oQIAAGRycy9kb3ducmV2LnhtbFBLBQYAAAAABAAEAPkAAACOAwAAAAA=&#10;" strokecolor="#df2e28 [3204]">
                  <v:stroke endarrow="block"/>
                </v:shape>
                <v:shape id="肘形连接符 95" o:spid="_x0000_s1095" type="#_x0000_t34" style="position:absolute;left:9701;top:5887;width:2695;height: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FJocMAAADbAAAADwAAAGRycy9kb3ducmV2LnhtbESPQWvCQBSE74L/YXmF3nRToTVGV9GI&#10;4KVKrd6f2WcSzL5Ns9uY/vuuIHgcZuYbZrboTCVaalxpWcHbMAJBnFldcq7g+L0ZxCCcR9ZYWSYF&#10;f+RgMe/3Zphoe+Mvag8+FwHCLkEFhfd1IqXLCjLohrYmDt7FNgZ9kE0udYO3ADeVHEXRhzRYclgo&#10;sKa0oOx6+DUKzuP96bpb6/gzXf9EK0TXpnWs1OtLt5yC8NT5Z/jR3moFk3e4fwk/QM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txSaHDAAAA2wAAAA8AAAAAAAAAAAAA&#10;AAAAoQIAAGRycy9kb3ducmV2LnhtbFBLBQYAAAAABAAEAPkAAACRAwAAAAA=&#10;" strokecolor="#df2e28 [3204]">
                  <v:stroke endarrow="block"/>
                </v:shape>
                <v:shape id="文本框 97" o:spid="_x0000_s1096" type="#_x0000_t202" style="position:absolute;left:18513;top:15930;width:9973;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bAvcQA&#10;AADbAAAADwAAAGRycy9kb3ducmV2LnhtbESP3WrCQBSE7wu+w3IE7+rGXmiNriJCbSpU8OcBDtlj&#10;NiZ7NmS3MX17Vyj0cpiZb5jlure16Kj1pWMFk3ECgjh3uuRCweX88foOwgdkjbVjUvBLHtarwcsS&#10;U+3ufKTuFAoRIexTVGBCaFIpfW7Ioh+7hjh6V9daDFG2hdQt3iPc1vItSabSYslxwWBDW0N5dfqx&#10;CnbldXI+dFXRmOrrc7fPvm/ZLSg1GvabBYhAffgP/7UzrWA+g+eX+AP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2wL3EAAAA2wAAAA8AAAAAAAAAAAAAAAAAmAIAAGRycy9k&#10;b3ducmV2LnhtbFBLBQYAAAAABAAEAPUAAACJAwAAAAA=&#10;" filled="f" stroked="f" strokeweight=".5pt">
                  <v:textbox inset="0,0,0,0">
                    <w:txbxContent>
                      <w:p w14:paraId="092B2692" w14:textId="77777777" w:rsidR="002E7503" w:rsidRDefault="002E7503" w:rsidP="00010BDE">
                        <w:pPr>
                          <w:spacing w:before="0" w:after="0" w:line="240" w:lineRule="auto"/>
                        </w:pPr>
                        <w:r>
                          <w:rPr>
                            <w:rFonts w:hint="eastAsia"/>
                          </w:rPr>
                          <w:t>有</w:t>
                        </w:r>
                        <w:r>
                          <w:t>Action</w:t>
                        </w:r>
                      </w:p>
                    </w:txbxContent>
                  </v:textbox>
                </v:shape>
                <v:shape id="文本框 84" o:spid="_x0000_s1097" type="#_x0000_t202" style="position:absolute;left:4116;top:20187;width:9883;height:1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St9cIA&#10;AADcAAAADwAAAGRycy9kb3ducmV2LnhtbERP22rCQBB9L/gPywh9q5tUkBJdRQRtKrTg5QOG7JiN&#10;yc6G7BrTv+8WBN/mcK6zWA22ET11vnKsIJ0kIIgLpysuFZxP27cPED4ga2wck4Jf8rBajl4WmGl3&#10;5wP1x1CKGMI+QwUmhDaT0heGLPqJa4kjd3GdxRBhV0rd4T2G20a+J8lMWqw4NhhsaWOoqI83q2BX&#10;XdLTT1+Xram/Pnf7/PuaX4NSr+NhPQcRaAhP8cOd6zg/ncL/M/EC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tK31wgAAANwAAAAPAAAAAAAAAAAAAAAAAJgCAABkcnMvZG93&#10;bnJldi54bWxQSwUGAAAAAAQABAD1AAAAhwMAAAAA&#10;" filled="f" stroked="f" strokeweight=".5pt">
                  <v:textbox inset="0,0,0,0">
                    <w:txbxContent>
                      <w:p w14:paraId="577354F4" w14:textId="77777777" w:rsidR="002E7503" w:rsidRDefault="002E7503" w:rsidP="00010BDE">
                        <w:pPr>
                          <w:spacing w:before="0" w:after="0" w:line="240" w:lineRule="auto"/>
                          <w:rPr>
                            <w:sz w:val="24"/>
                            <w:szCs w:val="24"/>
                          </w:rPr>
                        </w:pPr>
                        <w:r>
                          <w:t>无</w:t>
                        </w:r>
                        <w:r>
                          <w:rPr>
                            <w:rFonts w:hint="eastAsia"/>
                          </w:rPr>
                          <w:t>Action</w:t>
                        </w:r>
                      </w:p>
                    </w:txbxContent>
                  </v:textbox>
                </v:shape>
                <v:shape id="文本框 84" o:spid="_x0000_s1098" type="#_x0000_t202" style="position:absolute;left:7890;top:10087;width:7277;height:38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A/hMUA&#10;AADcAAAADwAAAGRycy9kb3ducmV2LnhtbESPQWvDMAyF74X9B6PBbq2THkbJ6pYxWJcVOli7HyBi&#10;NU4TyyF20+zfV4fBbhLv6b1P6+3kOzXSEJvABvJFBoq4Crbh2sDP6X2+AhUTssUuMBn4pQjbzcNs&#10;jYUNN/6m8ZhqJSEcCzTgUuoLrWPlyGNchJ5YtHMYPCZZh1rbAW8S7ju9zLJn7bFhaXDY05ujqj1e&#10;vYFdc85PX2Nb9679/Njty8OlvCRjnh6n1xdQiab0b/67Lq3g50Irz8gEen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ED+ExQAAANwAAAAPAAAAAAAAAAAAAAAAAJgCAABkcnMv&#10;ZG93bnJldi54bWxQSwUGAAAAAAQABAD1AAAAigMAAAAA&#10;" filled="f" stroked="f" strokeweight=".5pt">
                  <v:textbox inset="0,0,0,0">
                    <w:txbxContent>
                      <w:p w14:paraId="7E8EEB08" w14:textId="77777777" w:rsidR="002E7503" w:rsidRDefault="002E7503" w:rsidP="00010BDE">
                        <w:pPr>
                          <w:pStyle w:val="af5"/>
                          <w:spacing w:beforeAutospacing="0" w:after="0" w:afterAutospacing="0" w:line="276" w:lineRule="auto"/>
                        </w:pPr>
                        <w:r>
                          <w:rPr>
                            <w:rFonts w:cs="Times New Roman" w:hint="eastAsia"/>
                            <w:sz w:val="18"/>
                            <w:szCs w:val="18"/>
                          </w:rPr>
                          <w:t>联机</w:t>
                        </w:r>
                      </w:p>
                    </w:txbxContent>
                  </v:textbox>
                </v:shape>
                <v:shape id="文本框 84" o:spid="_x0000_s1099" type="#_x0000_t202" style="position:absolute;left:19174;top:6129;width:7278;height:3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r5P8UA&#10;AADcAAAADwAAAGRycy9kb3ducmV2LnhtbESPQWvCQBCF74X+h2UKvdWNHkSiq5RCbSwoqP0BQ3bM&#10;xmRnQ3Yb03/fOQjeZnhv3vtmtRl9qwbqYx3YwHSSgSIug625MvBz/nxbgIoJ2WIbmAz8UYTN+vlp&#10;hbkNNz7ScEqVkhCOORpwKXW51rF05DFOQkcs2iX0HpOsfaVtjzcJ962eZdlce6xZGhx29OGobE6/&#10;3sC2vkzPh6GpOtfsvrbfxf5aXJMxry/j+xJUojE9zPfrwgr+TPDlGZlA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Cvk/xQAAANwAAAAPAAAAAAAAAAAAAAAAAJgCAABkcnMv&#10;ZG93bnJldi54bWxQSwUGAAAAAAQABAD1AAAAigMAAAAA&#10;" filled="f" stroked="f" strokeweight=".5pt">
                  <v:textbox inset="0,0,0,0">
                    <w:txbxContent>
                      <w:p w14:paraId="4BDB7C4E" w14:textId="77777777" w:rsidR="002E7503" w:rsidRDefault="002E7503" w:rsidP="00010BDE">
                        <w:pPr>
                          <w:pStyle w:val="af5"/>
                          <w:spacing w:before="0" w:beforeAutospacing="0" w:after="0" w:afterAutospacing="0" w:line="276" w:lineRule="auto"/>
                        </w:pPr>
                        <w:r>
                          <w:rPr>
                            <w:rFonts w:cs="Times New Roman" w:hint="eastAsia"/>
                            <w:sz w:val="18"/>
                            <w:szCs w:val="18"/>
                          </w:rPr>
                          <w:t>脱机</w:t>
                        </w:r>
                      </w:p>
                    </w:txbxContent>
                  </v:textbox>
                </v:shape>
                <v:shape id="文本框 84" o:spid="_x0000_s1100" type="#_x0000_t202" style="position:absolute;left:44525;top:37951;width:7277;height:3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TC08IA&#10;AADcAAAADwAAAGRycy9kb3ducmV2LnhtbERPzYrCMBC+L/gOYQRva2oPIl2jiKDWhRVW9wGGZmxq&#10;m0lpYu2+/UYQ9jYf3+8s14NtRE+drxwrmE0TEMSF0xWXCn4uu/cFCB+QNTaOScEveVivRm9LzLR7&#10;8Df151CKGMI+QwUmhDaT0heGLPqpa4kjd3WdxRBhV0rd4SOG20amSTKXFiuODQZb2hoq6vPdKthX&#10;19nl1Ndla+rjYf+Zf93yW1BqMh42HyACDeFf/HLnOs5PU3g+Ey+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lMLTwgAAANwAAAAPAAAAAAAAAAAAAAAAAJgCAABkcnMvZG93&#10;bnJldi54bWxQSwUGAAAAAAQABAD1AAAAhwMAAAAA&#10;" filled="f" stroked="f" strokeweight=".5pt">
                  <v:textbox inset="0,0,0,0">
                    <w:txbxContent>
                      <w:p w14:paraId="3E3C937A" w14:textId="77777777" w:rsidR="002E7503" w:rsidRDefault="002E7503" w:rsidP="00010BDE">
                        <w:pPr>
                          <w:pStyle w:val="af5"/>
                          <w:spacing w:before="0" w:beforeAutospacing="0" w:after="0" w:afterAutospacing="0" w:line="276" w:lineRule="auto"/>
                        </w:pPr>
                        <w:r>
                          <w:rPr>
                            <w:rFonts w:cs="Times New Roman" w:hint="eastAsia"/>
                            <w:sz w:val="18"/>
                            <w:szCs w:val="18"/>
                          </w:rPr>
                          <w:t>联机</w:t>
                        </w:r>
                      </w:p>
                    </w:txbxContent>
                  </v:textbox>
                </v:shape>
                <v:shape id="文本框 84" o:spid="_x0000_s1101" type="#_x0000_t202" style="position:absolute;left:41980;top:23821;width:7277;height:3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hnSMIA&#10;AADcAAAADwAAAGRycy9kb3ducmV2LnhtbERP24rCMBB9X/Afwgi+rakKslSjiKBWYRe8fMDQjE1t&#10;MylNrN2/3yws7NscznWW697WoqPWl44VTMYJCOLc6ZILBbfr7v0DhA/IGmvHpOCbPKxXg7clptq9&#10;+EzdJRQihrBPUYEJoUml9Lkhi37sGuLI3V1rMUTYFlK3+IrhtpbTJJlLiyXHBoMNbQ3l1eVpFezL&#10;++T61VVFY6rjYX/KPh/ZIyg1GvabBYhAffgX/7kzHedPZ/D7TLx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2GdIwgAAANwAAAAPAAAAAAAAAAAAAAAAAJgCAABkcnMvZG93&#10;bnJldi54bWxQSwUGAAAAAAQABAD1AAAAhwMAAAAA&#10;" filled="f" stroked="f" strokeweight=".5pt">
                  <v:textbox inset="0,0,0,0">
                    <w:txbxContent>
                      <w:p w14:paraId="34F292AD" w14:textId="77777777" w:rsidR="002E7503" w:rsidRDefault="002E7503" w:rsidP="00010BDE">
                        <w:pPr>
                          <w:pStyle w:val="af5"/>
                          <w:spacing w:before="0" w:beforeAutospacing="0" w:after="0" w:afterAutospacing="0" w:line="276" w:lineRule="auto"/>
                        </w:pPr>
                        <w:r>
                          <w:rPr>
                            <w:rFonts w:cs="Times New Roman" w:hint="eastAsia"/>
                            <w:sz w:val="18"/>
                            <w:szCs w:val="18"/>
                          </w:rPr>
                          <w:t>鉴权失败</w:t>
                        </w:r>
                      </w:p>
                    </w:txbxContent>
                  </v:textbox>
                </v:shape>
                <v:rect id="矩形 124" o:spid="_x0000_s1102" style="position:absolute;left:43632;top:63755;width:14605;height:4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oagMIA&#10;AADcAAAADwAAAGRycy9kb3ducmV2LnhtbERP3WrCMBS+H+wdwhnsbiaWoVKN4jYGChO12wMcmmPb&#10;rTkpSdT69osgeHc+vt8zW/S2FSfyoXGsYThQIIhLZxquNPx8f75MQISIbLB1TBouFGAxf3yYYW7c&#10;mfd0KmIlUgiHHDXUMXa5lKGsyWIYuI44cQfnLcYEfSWNx3MKt63MlBpJiw2nhho7eq+p/CuOVoPd&#10;FpOvsfnN3tY7xV59HDfZlrR+fuqXUxCR+ngX39wrk+Znr3B9Jl0g5/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OhqAwgAAANwAAAAPAAAAAAAAAAAAAAAAAJgCAABkcnMvZG93&#10;bnJldi54bWxQSwUGAAAAAAQABAD1AAAAhwMAAAAA&#10;" fillcolor="#df2e28 [3204]" strokecolor="#711411 [1604]" strokeweight="1pt">
                  <v:textbox inset="0,0,0,0">
                    <w:txbxContent>
                      <w:p w14:paraId="58F1CB24" w14:textId="1E4623A4" w:rsidR="002E7503" w:rsidRDefault="002E7503" w:rsidP="00010BDE">
                        <w:pPr>
                          <w:jc w:val="center"/>
                          <w:rPr>
                            <w:sz w:val="24"/>
                            <w:szCs w:val="24"/>
                          </w:rPr>
                        </w:pPr>
                        <w:r>
                          <w:rPr>
                            <w:rFonts w:hint="eastAsia"/>
                          </w:rPr>
                          <w:t>文件</w:t>
                        </w:r>
                        <w:r>
                          <w:t>上传下载过程</w:t>
                        </w:r>
                      </w:p>
                    </w:txbxContent>
                  </v:textbox>
                </v:rect>
                <v:shape id="肘形连接符 211" o:spid="_x0000_s1103" type="#_x0000_t34" style="position:absolute;left:29995;top:25861;width:1829;height: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L8IAAADcAAAADwAAAGRycy9kb3ducmV2LnhtbESPUWvCMBSF3wX/Q7jC3jStQxmdUUQR&#10;HAjTbj/g0lyb0uamJFG7f28Ggz0ezjnf4aw2g+3EnXxoHCvIZxkI4srphmsF31+H6RuIEJE1do5J&#10;wQ8F2KzHoxUW2j34Qvcy1iJBOBSowMTYF1KGypDFMHM9cfKuzluMSfpaao+PBLednGfZUlpsOC0Y&#10;7GlnqGrLm02UffhctKV5pdDqM334U++vJ6VeJsP2HUSkIf6H/9pHrWCe5/B7Jh0BuX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C++L8IAAADcAAAADwAAAAAAAAAAAAAA&#10;AAChAgAAZHJzL2Rvd25yZXYueG1sUEsFBgAAAAAEAAQA+QAAAJADAAAAAA==&#10;" strokecolor="#df2e28 [3204]">
                  <v:stroke endarrow="block"/>
                </v:shape>
                <v:shape id="肘形连接符 212" o:spid="_x0000_s1104" type="#_x0000_t33" style="position:absolute;left:3273;top:27908;width:28055;height:1250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dcNsUAAADcAAAADwAAAGRycy9kb3ducmV2LnhtbESP3WrCQBSE7wu+w3IEb4rZuIVSohtR&#10;oSC00Br1/pg9+cHs2ZDdavr23UKhl8PMfMOs1qPtxI0G3zrWsEhSEMSlMy3XGk7H1/kLCB+QDXaO&#10;ScM3eVjnk4cVZsbd+UC3ItQiQthnqKEJoc+k9GVDFn3ieuLoVW6wGKIcamkGvEe47aRK02dpseW4&#10;0GBPu4bKa/FlNXy8P539RW0r9eaK0+ehah+ra6H1bDpuliACjeE//NfeGw1qoeD3TDwCM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tdcNsUAAADcAAAADwAAAAAAAAAA&#10;AAAAAAChAgAAZHJzL2Rvd25yZXYueG1sUEsFBgAAAAAEAAQA+QAAAJMDAAAAAA==&#10;" strokecolor="#df2e28 [3204]">
                  <v:stroke endarrow="block"/>
                </v:shape>
                <v:shape id="菱形 213" o:spid="_x0000_s1105" type="#_x0000_t4" style="position:absolute;left:3662;top:16038;width:14770;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mVosUA&#10;AADcAAAADwAAAGRycy9kb3ducmV2LnhtbESPT2vCQBTE70K/w/KE3swmFk1JXaVYCjkJ/snB2yP7&#10;TILZtyG7mvTbdwXB4zAzv2FWm9G04k69aywrSKIYBHFpdcOVgtPxd/YJwnlkja1lUvBHDjbrt8kK&#10;M20H3tP94CsRIOwyVFB732VSurImgy6yHXHwLrY36IPsK6l7HALctHIex0tpsOGwUGNH25rK6+Fm&#10;FCyK/U+aULpLikt6s6ftOd/xQqn36fj9BcLT6F/hZzvXCubJBzzOhCM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CZWixQAAANwAAAAPAAAAAAAAAAAAAAAAAJgCAABkcnMv&#10;ZG93bnJldi54bWxQSwUGAAAAAAQABAD1AAAAigMAAAAA&#10;" fillcolor="#df2e28 [3204]" strokecolor="#711411 [1604]" strokeweight="1pt">
                  <v:textbox inset="0,0,0,0">
                    <w:txbxContent>
                      <w:p w14:paraId="4F0B0B2E" w14:textId="77777777" w:rsidR="002E7503" w:rsidRDefault="002E7503" w:rsidP="00010BDE">
                        <w:pPr>
                          <w:spacing w:before="0" w:after="0" w:line="240" w:lineRule="auto"/>
                        </w:pPr>
                        <w:r>
                          <w:rPr>
                            <w:rFonts w:hint="eastAsia"/>
                          </w:rPr>
                          <w:t>Action</w:t>
                        </w:r>
                        <w:r>
                          <w:t>缓存</w:t>
                        </w:r>
                        <w:r>
                          <w:rPr>
                            <w:rFonts w:cs="Times New Roman" w:hint="eastAsia"/>
                            <w:szCs w:val="18"/>
                          </w:rPr>
                          <w:t> </w:t>
                        </w:r>
                      </w:p>
                    </w:txbxContent>
                  </v:textbox>
                </v:shape>
                <v:shape id="文本框 84" o:spid="_x0000_s1106" type="#_x0000_t202" style="position:absolute;left:49528;top:29977;width:9669;height:54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hU/cQA&#10;AADcAAAADwAAAGRycy9kb3ducmV2LnhtbESP0WrCQBRE3wv+w3KFvtVNRKSkrlIKaipYUPsBl+w1&#10;G5O9G7JrTP++Kwg+DjNzhlmsBtuInjpfOVaQThIQxIXTFZcKfk/rt3cQPiBrbByTgj/ysFqOXhaY&#10;aXfjA/XHUIoIYZ+hAhNCm0npC0MW/cS1xNE7u85iiLIrpe7wFuG2kdMkmUuLFccFgy19GSrq49Uq&#10;2FTn9PTT12Vr6u/tZpfvL/klKPU6Hj4/QAQawjP8aOdawTSdwf1MP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d4VP3EAAAA3AAAAA8AAAAAAAAAAAAAAAAAmAIAAGRycy9k&#10;b3ducmV2LnhtbFBLBQYAAAAABAAEAPUAAACJAwAAAAA=&#10;" filled="f" stroked="f" strokeweight=".5pt">
                  <v:textbox inset="0,0,0,0">
                    <w:txbxContent>
                      <w:p w14:paraId="06FA932B" w14:textId="2AB14144" w:rsidR="002E7503" w:rsidRDefault="002E7503" w:rsidP="00010BDE">
                        <w:r>
                          <w:t>不准许脱机</w:t>
                        </w:r>
                        <w:r>
                          <w:rPr>
                            <w:rFonts w:hint="eastAsia"/>
                          </w:rPr>
                          <w:t>登录</w:t>
                        </w:r>
                        <w:r>
                          <w:br/>
                        </w:r>
                        <w:r>
                          <w:t>不准许更改用户</w:t>
                        </w:r>
                      </w:p>
                    </w:txbxContent>
                  </v:textbox>
                </v:shape>
                <v:rect id="矩形 217" o:spid="_x0000_s1107" style="position:absolute;left:23630;top:32751;width:14566;height:40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EvNsQA&#10;AADcAAAADwAAAGRycy9kb3ducmV2LnhtbESP0WoCMRRE3wv+Q7hC3zRxH6psjVJbBIUWdesHXDbX&#10;3a2bmyWJuv59UxD6OMzMGWa+7G0rruRD41jDZKxAEJfONFxpOH6vRzMQISIbbB2ThjsFWC4GT3PM&#10;jbvxga5FrESCcMhRQx1jl0sZyposhrHriJN3ct5iTNJX0ni8JbhtZabUi7TYcFqosaP3mspzcbEa&#10;7K6YfU7NT7ba7hV79XH5ynak9fOwf3sFEamP/+FHe2M0ZJMp/J1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hLzbEAAAA3AAAAA8AAAAAAAAAAAAAAAAAmAIAAGRycy9k&#10;b3ducmV2LnhtbFBLBQYAAAAABAAEAPUAAACJAwAAAAA=&#10;" fillcolor="#df2e28 [3204]" strokecolor="#711411 [1604]" strokeweight="1pt">
                  <v:textbox inset="0,0,0,0">
                    <w:txbxContent>
                      <w:p w14:paraId="4AF0A008" w14:textId="6C8EC3DD" w:rsidR="002E7503" w:rsidRPr="00467E4A" w:rsidRDefault="002E7503" w:rsidP="00467E4A">
                        <w:pPr>
                          <w:spacing w:before="0" w:after="0" w:line="240" w:lineRule="auto"/>
                          <w:jc w:val="center"/>
                        </w:pPr>
                        <w:r>
                          <w:rPr>
                            <w:rFonts w:hint="eastAsia"/>
                          </w:rPr>
                          <w:t>清除</w:t>
                        </w:r>
                        <w:r>
                          <w:t>Action</w:t>
                        </w:r>
                        <w:r>
                          <w:t>缓存</w:t>
                        </w:r>
                      </w:p>
                    </w:txbxContent>
                  </v:textbox>
                </v:rect>
                <v:shape id="肘形连接符 218" o:spid="_x0000_s1108" type="#_x0000_t34" style="position:absolute;left:29972;top:31808;width:1880;height: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rp8AAAADcAAAADwAAAGRycy9kb3ducmV2LnhtbERPPW/CMBDdK/EfrENiKw4MEKUYVIKQ&#10;WAA1wH6Nr0lEfA6xCeHf4wGp49P7Xqx6U4uOWldZVjAZRyCIc6srLhScT9vPGITzyBpry6TgSQ5W&#10;y8HHAhNtH/xDXeYLEULYJaig9L5JpHR5SQbd2DbEgfuzrUEfYFtI3eIjhJtaTqNoJg1WHBpKbCgt&#10;Kb9md6Pgd368XA8bHe/TzS1aI7oubWKlRsP++wuEp97/i9/unVYwnYS14Uw4AnL5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cPq6fAAAAA3AAAAA8AAAAAAAAAAAAAAAAA&#10;oQIAAGRycy9kb3ducmV2LnhtbFBLBQYAAAAABAAEAPkAAACOAwAAAAA=&#10;" strokecolor="#df2e28 [3204]">
                  <v:stroke endarrow="block"/>
                </v:shape>
                <v:shape id="肘形连接符 221" o:spid="_x0000_s1109" type="#_x0000_t34" style="position:absolute;left:8694;top:13683;width:4708;height: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N0ksIAAADcAAAADwAAAGRycy9kb3ducmV2LnhtbESPUWvCMBSF34X9h3CFvWlqhyKdUWQi&#10;OBCmdT/g0lyb0uamJFG7f28Ggz0ezjnf4aw2g+3EnXxoHCuYTTMQxJXTDdcKvi/7yRJEiMgaO8ek&#10;4IcCbNYvoxUW2j34TPcy1iJBOBSowMTYF1KGypDFMHU9cfKuzluMSfpaao+PBLedzLNsIS02nBYM&#10;9vRhqGrLm02UXfiat6V5o9DqE336Y++vR6Vex8P2HUSkIf6H/9oHrSDPZ/B7Jh0BuX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kN0ksIAAADcAAAADwAAAAAAAAAAAAAA&#10;AAChAgAAZHJzL2Rvd25yZXYueG1sUEsFBgAAAAAEAAQA+QAAAJADAAAAAA==&#10;" strokecolor="#df2e28 [3204]">
                  <v:stroke endarrow="block"/>
                </v:shape>
                <v:rect id="矩形 222" o:spid="_x0000_s1110" style="position:absolute;left:44379;top:26820;width:14554;height:40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pGE8QA&#10;AADcAAAADwAAAGRycy9kb3ducmV2LnhtbESP3WoCMRSE7wt9h3AE7zQxF1W2RukPhQoWddsHOGxO&#10;d7fdnCxJ1PXtTUHo5TAz3zDL9eA6caIQW88GZlMFgrjytuXawNfn22QBIiZki51nMnChCOvV/d0S&#10;C+vPfKBTmWqRIRwLNNCk1BdSxqohh3Hqe+LsffvgMGUZamkDnjPcdVIr9SAdtpwXGuzppaHqtzw6&#10;A25XLrZz+6OfN3vFQb0eP/SOjBmPhqdHEImG9B++td+tAa01/J3JR0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6RhPEAAAA3AAAAA8AAAAAAAAAAAAAAAAAmAIAAGRycy9k&#10;b3ducmV2LnhtbFBLBQYAAAAABAAEAPUAAACJAwAAAAA=&#10;" fillcolor="#df2e28 [3204]" strokecolor="#711411 [1604]" strokeweight="1pt">
                  <v:textbox inset="0,0,0,0">
                    <w:txbxContent>
                      <w:p w14:paraId="0C383D3C" w14:textId="77777777" w:rsidR="002E7503" w:rsidRDefault="002E7503" w:rsidP="00010BDE">
                        <w:pPr>
                          <w:jc w:val="center"/>
                          <w:rPr>
                            <w:sz w:val="24"/>
                            <w:szCs w:val="24"/>
                          </w:rPr>
                        </w:pPr>
                        <w:r>
                          <w:rPr>
                            <w:rFonts w:hint="eastAsia"/>
                          </w:rPr>
                          <w:t>到</w:t>
                        </w:r>
                        <w:r>
                          <w:t>登录流程的登录界面</w:t>
                        </w:r>
                      </w:p>
                    </w:txbxContent>
                  </v:textbox>
                </v:rect>
                <v:shape id="肘形连接符 223" o:spid="_x0000_s1111" type="#_x0000_t34" style="position:absolute;left:29218;top:44418;width:3444;height: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1PfsIAAADcAAAADwAAAGRycy9kb3ducmV2LnhtbESPUWvCMBSF3wf+h3AF32ZqZUOqUUQZ&#10;KAib1R9waa5NaXNTkkzrv18Ggz0ezjnf4aw2g+3EnXxoHCuYTTMQxJXTDdcKrpeP1wWIEJE1do5J&#10;wZMCbNajlxUW2j34TPcy1iJBOBSowMTYF1KGypDFMHU9cfJuzluMSfpaao+PBLedzLPsXVpsOC0Y&#10;7GlnqGrLb5so+/D51pZmTqHVX3T0p97fTkpNxsN2CSLSEP/Df+2DVpDnc/g9k46AX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d1PfsIAAADcAAAADwAAAAAAAAAAAAAA&#10;AAChAgAAZHJzL2Rvd25yZXYueG1sUEsFBgAAAAAEAAQA+QAAAJADAAAAAA==&#10;" strokecolor="#df2e28 [3204]">
                  <v:stroke endarrow="block"/>
                </v:shape>
                <v:group id="组合 254" o:spid="_x0000_s1112" style="position:absolute;left:22569;top:44337;width:16929;height:12789" coordorigin="4983,32144" coordsize="16929,127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SPsYAAADcAAAADwAAAGRycy9kb3ducmV2LnhtbESPQWvCQBSE7wX/w/KE&#10;3ppNbFMkZhURKx5CoSqU3h7ZZxLMvg3ZbRL/fbdQ6HGYmW+YfDOZVgzUu8aygiSKQRCXVjdcKbic&#10;356WIJxH1thaJgV3crBZzx5yzLQd+YOGk69EgLDLUEHtfZdJ6cqaDLrIdsTBu9reoA+yr6TucQxw&#10;08pFHL9Kgw2HhRo72tVU3k7fRsFhxHH7nOyH4nbd3b/O6ftnkZBSj/NpuwLhafL/4b/2UStYpC/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adI+xgAAANwA&#10;AAAPAAAAAAAAAAAAAAAAAKoCAABkcnMvZG93bnJldi54bWxQSwUGAAAAAAQABAD6AAAAnQMAAAAA&#10;">
                  <v:rect id="矩形 244" o:spid="_x0000_s1113" style="position:absolute;left:4983;top:32144;width:16929;height:127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aMUA&#10;AADcAAAADwAAAGRycy9kb3ducmV2LnhtbESP3UrDQBCF7wu+wzKCd82mpYYYuy1FEIwQaNM+wJCd&#10;/NDsbMiuTfTpXUHo5eH8fJztfja9uNHoOssKVlEMgriyuuNGweX8vkxBOI+ssbdMCr7JwX73sNhi&#10;pu3EJ7qVvhFhhF2GClrvh0xKV7Vk0EV2IA5ebUeDPsixkXrEKYybXq7jOJEGOw6EFgd6a6m6ll8m&#10;QC75S5EcpvrnGWtf5XOSHotPpZ4e58MrCE+zv4f/2x9awXqzgb8z4Qj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Jv5oxQAAANwAAAAPAAAAAAAAAAAAAAAAAJgCAABkcnMv&#10;ZG93bnJldi54bWxQSwUGAAAAAAQABAD1AAAAigMAAAAA&#10;" fillcolor="#df2e28" stroked="f" strokeweight="1pt">
                    <v:fill opacity="13107f"/>
                  </v:rect>
                  <v:rect id="矩形 224" o:spid="_x0000_s1114" style="position:absolute;left:6069;top:39283;width:14566;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bFLsIA&#10;AADcAAAADwAAAGRycy9kb3ducmV2LnhtbESPQYvCMBSE7wv+h/AEb2tqkMWtRimisNdVFzw+mmdT&#10;bF5qk7X1328WBI/DzHzDrDaDa8SdulB71jCbZiCIS29qrjScjvv3BYgQkQ02nknDgwJs1qO3FebG&#10;9/xN90OsRIJwyFGDjbHNpQylJYdh6lvi5F185zAm2VXSdNgnuGukyrIP6bDmtGCxpa2l8nr4dRr4&#10;vL999ouikL2y7qp+/GNnz1pPxkOxBBFpiK/ws/1lNCg1h/8z6Qj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RsUuwgAAANwAAAAPAAAAAAAAAAAAAAAAAJgCAABkcnMvZG93&#10;bnJldi54bWxQSwUGAAAAAAQABAD1AAAAhwMAAAAA&#10;" fillcolor="#e9bf35 [3206]" strokecolor="white [3201]" strokeweight="1.5pt">
                    <v:textbox inset="0,0,0,0">
                      <w:txbxContent>
                        <w:p w14:paraId="6491D09B" w14:textId="77777777" w:rsidR="002E7503" w:rsidRDefault="002E7503" w:rsidP="00010BDE">
                          <w:pPr>
                            <w:jc w:val="center"/>
                            <w:rPr>
                              <w:sz w:val="24"/>
                              <w:szCs w:val="24"/>
                            </w:rPr>
                          </w:pPr>
                          <w:r>
                            <w:rPr>
                              <w:rFonts w:hint="eastAsia"/>
                            </w:rPr>
                            <w:t>调用</w:t>
                          </w:r>
                          <w:r>
                            <w:t>Update</w:t>
                          </w:r>
                          <w:r>
                            <w:rPr>
                              <w:rFonts w:hint="eastAsia"/>
                            </w:rPr>
                            <w:t>接口</w:t>
                          </w:r>
                        </w:p>
                      </w:txbxContent>
                    </v:textbox>
                  </v:rect>
                  <v:shape id="菱形 225" o:spid="_x0000_s1115" type="#_x0000_t4" style="position:absolute;left:5968;top:33948;width:14770;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Bi8MQA&#10;AADcAAAADwAAAGRycy9kb3ducmV2LnhtbESPQYvCMBSE74L/ITxhb5q2UCvdprIogidBVw97ezTP&#10;tmzzUpqo3X9vBGGPw8x8wxTr0XTiToNrLSuIFxEI4srqlmsF5+/dfAXCeWSNnWVS8EcO1uV0UmCu&#10;7YOPdD/5WgQIuxwVNN73uZSuasigW9ieOHhXOxj0QQ611AM+Atx0MomipTTYclhosKdNQ9Xv6WYU&#10;pJfjNospO8SXa3az583P/sCpUh+z8esThKfR/4ff7b1WkCQpvM6EIyD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AYvDEAAAA3AAAAA8AAAAAAAAAAAAAAAAAmAIAAGRycy9k&#10;b3ducmV2LnhtbFBLBQYAAAAABAAEAPUAAACJAwAAAAA=&#10;" fillcolor="#df2e28 [3204]" strokecolor="#711411 [1604]" strokeweight="1pt">
                    <v:textbox inset="0,0,0,0">
                      <w:txbxContent>
                        <w:p w14:paraId="48FCB1C9" w14:textId="77777777" w:rsidR="002E7503" w:rsidRDefault="002E7503" w:rsidP="00010BDE">
                          <w:pPr>
                            <w:spacing w:before="0" w:after="0" w:line="240" w:lineRule="auto"/>
                            <w:jc w:val="center"/>
                            <w:rPr>
                              <w:sz w:val="24"/>
                              <w:szCs w:val="24"/>
                            </w:rPr>
                          </w:pPr>
                          <w:r>
                            <w:rPr>
                              <w:rFonts w:hint="eastAsia"/>
                            </w:rPr>
                            <w:t>用户鉴权</w:t>
                          </w:r>
                        </w:p>
                        <w:p w14:paraId="213D3FF1" w14:textId="77777777" w:rsidR="002E7503" w:rsidRDefault="002E7503" w:rsidP="00010BDE">
                          <w:pPr>
                            <w:pStyle w:val="af5"/>
                            <w:spacing w:before="0" w:beforeAutospacing="0" w:after="200" w:afterAutospacing="0" w:line="276" w:lineRule="auto"/>
                            <w:jc w:val="center"/>
                          </w:pPr>
                          <w:r>
                            <w:rPr>
                              <w:rFonts w:cs="Times New Roman" w:hint="eastAsia"/>
                              <w:sz w:val="18"/>
                              <w:szCs w:val="18"/>
                            </w:rPr>
                            <w:t> </w:t>
                          </w:r>
                        </w:p>
                      </w:txbxContent>
                    </v:textbox>
                  </v:shape>
                </v:group>
                <v:shape id="肘形连接符 226" o:spid="_x0000_s1116" type="#_x0000_t34" style="position:absolute;left:30319;top:50855;width:1239;height: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rs5sIAAADcAAAADwAAAGRycy9kb3ducmV2LnhtbESPUWvCMBSF3wf+h3CFvc3UykSqUUQZ&#10;KAib1R9waa5NaXNTkky7f28Ggz0ezjnf4aw2g+3EnXxoHCuYTjIQxJXTDdcKrpePtwWIEJE1do5J&#10;wQ8F2KxHLysstHvwme5lrEWCcChQgYmxL6QMlSGLYeJ64uTdnLcYk/S11B4fCW47mWfZXFpsOC0Y&#10;7GlnqGrLb5so+/D53pZmRqHVX3T0p97fTkq9joftEkSkIf6H/9oHrSDP5/B7Jh0BuX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ars5sIAAADcAAAADwAAAAAAAAAAAAAA&#10;AAChAgAAZHJzL2Rvd25yZXYueG1sUEsFBgAAAAAEAAQA+QAAAJADAAAAAA==&#10;" strokecolor="#df2e28 [3204]">
                  <v:stroke endarrow="block"/>
                </v:shape>
                <v:rect id="矩形 227" o:spid="_x0000_s1117" style="position:absolute;left:23634;top:58246;width:14567;height:4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3li8QA&#10;AADcAAAADwAAAGRycy9kb3ducmV2LnhtbESP3UoDMRSE74W+QzgF72zSXNiyNi39QVBQWlcf4LA5&#10;3d12c7Ikabu+vREEL4eZ+YZZrAbXiSuF2Ho2MJ0oEMSVty3XBr4+nx/mIGJCtth5JgPfFGG1HN0t&#10;sLD+xh90LVMtMoRjgQaalPpCylg15DBOfE+cvaMPDlOWoZY24C3DXSe1Uo/SYct5ocGetg1V5/Li&#10;DLh9OX+b2ZPevB4UB7W7vOs9GXM/HtZPIBIN6T/8136xBrSewe+ZfAT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N5YvEAAAA3AAAAA8AAAAAAAAAAAAAAAAAmAIAAGRycy9k&#10;b3ducmV2LnhtbFBLBQYAAAAABAAEAPUAAACJAwAAAAA=&#10;" fillcolor="#df2e28 [3204]" strokecolor="#711411 [1604]" strokeweight="1pt">
                  <v:textbox inset="0,0,0,0">
                    <w:txbxContent>
                      <w:p w14:paraId="45CAC4CF" w14:textId="76FEC161" w:rsidR="002E7503" w:rsidRDefault="002E7503" w:rsidP="00010BDE">
                        <w:pPr>
                          <w:pStyle w:val="af5"/>
                          <w:spacing w:beforeAutospacing="0" w:after="200" w:afterAutospacing="0" w:line="276" w:lineRule="auto"/>
                          <w:jc w:val="center"/>
                        </w:pPr>
                        <w:r>
                          <w:rPr>
                            <w:rFonts w:cs="Times New Roman" w:hint="eastAsia"/>
                            <w:sz w:val="18"/>
                            <w:szCs w:val="18"/>
                          </w:rPr>
                          <w:t>更新</w:t>
                        </w:r>
                        <w:r>
                          <w:rPr>
                            <w:rFonts w:cs="Times New Roman"/>
                            <w:sz w:val="18"/>
                            <w:szCs w:val="18"/>
                          </w:rPr>
                          <w:t>除文件上下传</w:t>
                        </w:r>
                        <w:r>
                          <w:rPr>
                            <w:rFonts w:cs="Times New Roman" w:hint="eastAsia"/>
                            <w:sz w:val="18"/>
                            <w:szCs w:val="18"/>
                          </w:rPr>
                          <w:t>以外</w:t>
                        </w:r>
                        <w:r>
                          <w:rPr>
                            <w:rFonts w:cs="Times New Roman"/>
                            <w:sz w:val="18"/>
                            <w:szCs w:val="18"/>
                          </w:rPr>
                          <w:t>数据</w:t>
                        </w:r>
                      </w:p>
                    </w:txbxContent>
                  </v:textbox>
                </v:rect>
                <v:shape id="肘形连接符 228" o:spid="_x0000_s1118" type="#_x0000_t34" style="position:absolute;left:29590;top:56898;width:2675;height:2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ndD8MAAADcAAAADwAAAGRycy9kb3ducmV2LnhtbESP0WrDMAxF3wv7B6PB3lZnGR0jq1vG&#10;RmGDQttsHyBiNQ6J5WC7bfb300Ohj+LqHuks15Mf1Jli6gIbeJoXoIibYDtuDfz+bB5fQaWMbHEI&#10;TAb+KMF6dTdbYmXDhQ90rnOrBMKpQgMu57HSOjWOPKZ5GIklO4boMcsYW20jXgTuB10WxYv22LFc&#10;cDjSh6Omr09eKJ9pt+hr90ypt3v6jtsxHrfGPNxP72+gMk35tnxtf1kDZSnfioyIgF7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53Q/DAAAA3AAAAA8AAAAAAAAAAAAA&#10;AAAAoQIAAGRycy9kb3ducmV2LnhtbFBLBQYAAAAABAAEAPkAAACRAwAAAAA=&#10;" strokecolor="#df2e28 [3204]">
                  <v:stroke endarrow="block"/>
                </v:shape>
                <v:shape id="肘形连接符 230" o:spid="_x0000_s1119" type="#_x0000_t34" style="position:absolute;left:30224;top:63016;width:1426;height: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z7wcAAAADcAAAADwAAAGRycy9kb3ducmV2LnhtbERPy4rCMBTdD/gP4QruxlSFmVKNopUB&#10;N+Pga39trm2xuek0sda/NwvB5eG8Z4vOVKKlxpWWFYyGEQjizOqScwXHw89nDMJ5ZI2VZVLwIAeL&#10;ee9jhom2d95Ru/e5CCHsElRQeF8nUrqsIINuaGviwF1sY9AH2ORSN3gP4aaS4yj6kgZLDg0F1pQW&#10;lF33N6Pg/P13um7XOv5N1//RCtG1aR0rNeh3yykIT51/i1/ujVYwnoT54Uw4AnL+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LM+8HAAAAA3AAAAA8AAAAAAAAAAAAAAAAA&#10;oQIAAGRycy9kb3ducmV2LnhtbFBLBQYAAAAABAAEAPkAAACOAwAAAAA=&#10;" strokecolor="#df2e28 [3204]">
                  <v:stroke endarrow="block"/>
                </v:shape>
                <v:shape id="肘形连接符 232" o:spid="_x0000_s1120" type="#_x0000_t34" style="position:absolute;left:38311;top:65794;width:5321;height: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WnqcUAAADcAAAADwAAAGRycy9kb3ducmV2LnhtbESP3WoCMRSE7wu+QzgFb0rNuoUqW6PI&#10;ilLoTf15gMPmdLO4OVk2UeM+vSkUejnMzDfMYhVtK67U+8axgukkA0FcOd1wreB03L7OQfiArLF1&#10;TAru5GG1HD0tsNDuxnu6HkItEoR9gQpMCF0hpa8MWfQT1xEn78f1FkOSfS11j7cEt63Ms+xdWmw4&#10;LRjsqDRUnQ8Xq+A7zjbnKn69lNPtYPbDrow4NEqNn+P6A0SgGP7Df+1PrSB/y+H3TDoCcvk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3WnqcUAAADcAAAADwAAAAAAAAAA&#10;AAAAAAChAgAAZHJzL2Rvd25yZXYueG1sUEsFBgAAAAAEAAQA+QAAAJMDAAAAAA==&#10;" strokecolor="#df2e28 [3204]">
                  <v:stroke endarrow="block"/>
                </v:shape>
                <v:shape id="菱形 233" o:spid="_x0000_s1121" type="#_x0000_t4" style="position:absolute;left:23523;top:11671;width:14567;height:4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7zJwsUA&#10;AADcAAAADwAAAGRycy9kb3ducmV2LnhtbESPzWvCQBTE7wX/h+UJ3uomBhtJXUUUwZPg18HbI/tM&#10;QrNvQ3bz0f++Wyj0OMzMb5j1djS16Kl1lWUF8TwCQZxbXXGh4H47vq9AOI+ssbZMCr7JwXYzeVtj&#10;pu3AF+qvvhABwi5DBaX3TSaly0sy6Oa2IQ7ey7YGfZBtIXWLQ4CbWi6i6EMarDgslNjQvqT869oZ&#10;BcvH5ZDGlJ7jxyvt7H3/PJ15qdRsOu4+QXga/X/4r33SChZJAr9nwhG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vMnCxQAAANwAAAAPAAAAAAAAAAAAAAAAAJgCAABkcnMv&#10;ZG93bnJldi54bWxQSwUGAAAAAAQABAD1AAAAigMAAAAA&#10;" fillcolor="#df2e28 [3204]" strokecolor="#711411 [1604]" strokeweight="1pt">
                  <v:textbox inset="0,0,0,0">
                    <w:txbxContent>
                      <w:p w14:paraId="0EED2540" w14:textId="4573666A" w:rsidR="002E7503" w:rsidRDefault="002E7503" w:rsidP="00010BDE">
                        <w:pPr>
                          <w:spacing w:before="0" w:after="0" w:line="240" w:lineRule="auto"/>
                          <w:jc w:val="center"/>
                          <w:rPr>
                            <w:sz w:val="24"/>
                            <w:szCs w:val="24"/>
                          </w:rPr>
                        </w:pPr>
                        <w:r>
                          <w:t>尝试联网</w:t>
                        </w:r>
                      </w:p>
                      <w:p w14:paraId="3ABAB8E1" w14:textId="77777777" w:rsidR="002E7503" w:rsidRDefault="002E7503" w:rsidP="00010BDE">
                        <w:pPr>
                          <w:pStyle w:val="af5"/>
                          <w:spacing w:beforeAutospacing="0" w:after="200" w:afterAutospacing="0" w:line="276" w:lineRule="auto"/>
                          <w:jc w:val="center"/>
                        </w:pPr>
                        <w:r>
                          <w:rPr>
                            <w:rFonts w:cs="Times New Roman"/>
                            <w:sz w:val="18"/>
                            <w:szCs w:val="18"/>
                          </w:rPr>
                          <w:t> </w:t>
                        </w:r>
                      </w:p>
                    </w:txbxContent>
                  </v:textbox>
                </v:shape>
                <v:shape id="肘形连接符 234" o:spid="_x0000_s1122" type="#_x0000_t33" style="position:absolute;left:38090;top:4533;width:13559;height:918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51kMMAAADcAAAADwAAAGRycy9kb3ducmV2LnhtbESPzYrCQBCE78K+w9ALe9PJuipLdJRF&#10;ED148Yc9N5k2iaZ7QmaM8e0dQfBYVNdXXbNFx5VqqfGlEwPfgwQUSeZsKbmB42HV/wXlA4rFygkZ&#10;uJOHxfyjN8PUupvsqN2HXEWI+BQNFCHUqdY+K4jRD1xNEr2TaxhDlE2ubYO3COdKD5NkohlLiQ0F&#10;1rQsKLvsrxzf4K2v1+2p0p5zXv0flpfxuTTm67P7m4IK1IX38Su9sQaGPyN4jokE0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OdZDDAAAA3AAAAA8AAAAAAAAAAAAA&#10;AAAAoQIAAGRycy9kb3ducmV2LnhtbFBLBQYAAAAABAAEAPkAAACRAwAAAAA=&#10;" strokecolor="#df2e28 [3204]">
                  <v:stroke endarrow="block"/>
                </v:shape>
                <v:shape id="肘形连接符 235" o:spid="_x0000_s1123" type="#_x0000_t33" style="position:absolute;left:11047;top:13715;width:12476;height:232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jv8YAAADcAAAADwAAAGRycy9kb3ducmV2LnhtbESPQWvCQBSE74L/YXlCL9JsTNGWNKuI&#10;pNBDQWMrvT6yr0kw+zZkt5r8+25B8DjMzDdMthlMKy7Uu8aygkUUgyAurW64UvD1+fb4AsJ5ZI2t&#10;ZVIwkoPNejrJMNX2ygVdjr4SAcIuRQW1910qpStrMugi2xEH78f2Bn2QfSV1j9cAN61M4nglDTYc&#10;FmrsaFdTeT7+GgX7bzmeuvnpY8yf8zyRZjiUXCj1MBu2ryA8Df4evrXftYLkaQn/Z8IRk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8CI7/GAAAA3AAAAA8AAAAAAAAA&#10;AAAAAAAAoQIAAGRycy9kb3ducmV2LnhtbFBLBQYAAAAABAAEAPkAAACUAwAAAAA=&#10;" strokecolor="#df2e28 [3204]">
                  <v:stroke endarrow="block"/>
                </v:shape>
                <v:shape id="肘形连接符 236" o:spid="_x0000_s1124" type="#_x0000_t33" style="position:absolute;left:18432;top:18086;width:12478;height:276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JoE8QAAADcAAAADwAAAGRycy9kb3ducmV2LnhtbESPQWvCQBSE70L/w/IK3nRjlCCpq7QF&#10;0ZNY9dDja/Y1m5p9G7Orxn/vCgWPw8x8w8wWna3FhVpfOVYwGiYgiAunKy4VHPbLwRSED8gaa8ek&#10;4EYeFvOX3gxz7a78RZddKEWEsM9RgQmhyaX0hSGLfuga4uj9utZiiLItpW7xGuG2lmmSZNJixXHB&#10;YEOfhorj7mwV2PQDzY+crkbZ9w23x407yb+JUv3X7v0NRKAuPMP/7bVWkI4zeJyJR0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ImgTxAAAANwAAAAPAAAAAAAAAAAA&#10;AAAAAKECAABkcnMvZG93bnJldi54bWxQSwUGAAAAAAQABAD5AAAAkgMAAAAA&#10;" strokecolor="#df2e28 [3204]">
                  <v:stroke endarrow="block"/>
                </v:shape>
                <v:shape id="文本框 84" o:spid="_x0000_s1125" type="#_x0000_t202" style="position:absolute;left:51924;top:47129;width:7277;height:3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W6sUA&#10;AADcAAAADwAAAGRycy9kb3ducmV2LnhtbESP0WrCQBRE3wv9h+UWfKsbFdoS3YgI2liooPYDLtmb&#10;bEz2bshuY/z7bqHQx2FmzjCr9WhbMVDva8cKZtMEBHHhdM2Vgq/L7vkNhA/IGlvHpOBOHtbZ48MK&#10;U+1ufKLhHCoRIexTVGBC6FIpfWHIop+6jjh6pesthij7SuoebxFuWzlPkhdpsea4YLCjraGiOX9b&#10;Bfu6nF2OQ1N1pjm87z/yz2t+DUpNnsbNEkSgMfyH/9q5VjBfvMLvmXgEZP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H5bqxQAAANwAAAAPAAAAAAAAAAAAAAAAAJgCAABkcnMv&#10;ZG93bnJldi54bWxQSwUGAAAAAAQABAD1AAAAigMAAAAA&#10;" filled="f" stroked="f" strokeweight=".5pt">
                  <v:textbox inset="0,0,0,0">
                    <w:txbxContent>
                      <w:p w14:paraId="28536529" w14:textId="77777777" w:rsidR="002E7503" w:rsidRDefault="002E7503" w:rsidP="00010BDE">
                        <w:pPr>
                          <w:pStyle w:val="af5"/>
                          <w:spacing w:before="0" w:beforeAutospacing="0" w:after="0" w:afterAutospacing="0" w:line="276" w:lineRule="auto"/>
                        </w:pPr>
                        <w:r>
                          <w:rPr>
                            <w:rFonts w:cs="Times New Roman" w:hint="eastAsia"/>
                            <w:sz w:val="18"/>
                            <w:szCs w:val="18"/>
                          </w:rPr>
                          <w:t>脱机</w:t>
                        </w:r>
                      </w:p>
                    </w:txbxContent>
                  </v:textbox>
                </v:shape>
                <v:shape id="肘形连接符 256" o:spid="_x0000_s1126" type="#_x0000_t34" style="position:absolute;left:38297;top:22898;width:6082;height:596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FECsUAAADcAAAADwAAAGRycy9kb3ducmV2LnhtbESP3WoCMRSE7wu+QzhCb0rNKqhlNYps&#10;UQq9qT8PcNgcN4ubk2UTNe7TN0Khl8PMfMMs19E24kadrx0rGI8yEMSl0zVXCk7H7fsHCB+QNTaO&#10;ScGDPKxXg5cl5trdeU+3Q6hEgrDPUYEJoc2l9KUhi37kWuLknV1nMSTZVVJ3eE9w28hJls2kxZrT&#10;gsGWCkPl5XC1Cn7i/PNSxu+3Yrztzb7fFRH7WqnXYdwsQASK4T/81/7SCibTGTzPpCM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ZFECsUAAADcAAAADwAAAAAAAAAA&#10;AAAAAAChAgAAZHJzL2Rvd25yZXYueG1sUEsFBgAAAAAEAAQA+QAAAJMDAAAAAA==&#10;" strokecolor="#df2e28 [3204]">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肘形连接符 257" o:spid="_x0000_s1127" type="#_x0000_t35" style="position:absolute;left:43299;top:14549;width:3347;height:1335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N67MUAAADcAAAADwAAAGRycy9kb3ducmV2LnhtbESPQWvCQBSE70L/w/IKvUizUdCW6Coi&#10;FHOTxqbk+Mg+k2D2bciuGv31bkHocZiZb5jlejCtuFDvGssKJlEMgri0uuFKwc/h6/0ThPPIGlvL&#10;pOBGDtarl9ESE22v/E2XzFciQNglqKD2vkukdGVNBl1kO+LgHW1v0AfZV1L3eA1w08ppHM+lwYbD&#10;Qo0dbWsqT9nZKNgfs8PvzhS7Is/H9/R8T3W+LZR6ex02CxCeBv8ffrZTrWA6+4C/M+EIy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N67MUAAADcAAAADwAAAAAAAAAA&#10;AAAAAAChAgAAZHJzL2Rvd25yZXYueG1sUEsFBgAAAAAEAAQA+QAAAJMDAAAAAA==&#10;" adj="-14755,16691" strokecolor="#df2e28 [3204]">
                  <v:stroke endarrow="block"/>
                </v:shape>
                <v:shape id="菱形 258" o:spid="_x0000_s1128" type="#_x0000_t4" style="position:absolute;left:44366;top:19551;width:14567;height:40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e+E74A&#10;AADcAAAADwAAAGRycy9kb3ducmV2LnhtbERPuwrCMBTdBf8hXMFN0wq1Uo0iiuAk+BrcLs21LTY3&#10;pYla/94MguPhvBerztTiRa2rLCuIxxEI4tzqigsFl/NuNAPhPLLG2jIp+JCD1bLfW2Cm7ZuP9Dr5&#10;QoQQdhkqKL1vMildXpJBN7YNceDutjXoA2wLqVt8h3BTy0kUTaXBikNDiQ1tSsofp6dRkFyP2zSm&#10;9BBf7+nTXja3/YETpYaDbj0H4anzf/HPvdcKJklYG86EIyC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THvhO+AAAA3AAAAA8AAAAAAAAAAAAAAAAAmAIAAGRycy9kb3ducmV2&#10;LnhtbFBLBQYAAAAABAAEAPUAAACDAwAAAAA=&#10;" fillcolor="#df2e28 [3204]" strokecolor="#711411 [1604]" strokeweight="1pt">
                  <v:textbox inset="0,0,0,0">
                    <w:txbxContent>
                      <w:p w14:paraId="225C8C12" w14:textId="77777777" w:rsidR="002E7503" w:rsidRDefault="002E7503" w:rsidP="00010BDE">
                        <w:pPr>
                          <w:pStyle w:val="af5"/>
                          <w:spacing w:before="0" w:beforeAutospacing="0" w:after="0" w:afterAutospacing="0"/>
                          <w:jc w:val="center"/>
                        </w:pPr>
                        <w:r>
                          <w:rPr>
                            <w:rFonts w:cs="Times New Roman" w:hint="eastAsia"/>
                            <w:sz w:val="18"/>
                            <w:szCs w:val="18"/>
                          </w:rPr>
                          <w:t>联机状态</w:t>
                        </w:r>
                      </w:p>
                      <w:p w14:paraId="53764E87" w14:textId="77777777" w:rsidR="002E7503" w:rsidRDefault="002E7503" w:rsidP="00010BDE">
                        <w:pPr>
                          <w:pStyle w:val="af5"/>
                          <w:spacing w:before="0" w:beforeAutospacing="0" w:after="200" w:afterAutospacing="0" w:line="276" w:lineRule="auto"/>
                          <w:jc w:val="center"/>
                        </w:pPr>
                        <w:r>
                          <w:rPr>
                            <w:rFonts w:cs="Times New Roman" w:hint="eastAsia"/>
                            <w:sz w:val="18"/>
                            <w:szCs w:val="18"/>
                          </w:rPr>
                          <w:t> </w:t>
                        </w:r>
                      </w:p>
                    </w:txbxContent>
                  </v:textbox>
                </v:shape>
                <v:shape id="肘形连接符 259" o:spid="_x0000_s1129" type="#_x0000_t34" style="position:absolute;left:58933;top:21593;width:0;height:7269;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MxpMYAAADcAAAADwAAAGRycy9kb3ducmV2LnhtbESP3WrCQBSE7wu+w3IKvRHdNKBodBUr&#10;VCyI4g94e8gek9Ds2ZBdY+zTu4LQy2FmvmGm89aUoqHaFZYVfPYjEMSp1QVnCk7H794IhPPIGkvL&#10;pOBODuazztsUE21vvKfm4DMRIOwSVJB7XyVSujQng65vK+LgXWxt0AdZZ1LXeAtwU8o4iobSYMFh&#10;IceKljmlv4erUfC3o33cPX8dt3Lj0xUtrz9Nd6vUx3u7mIDw1Pr/8Ku91griwRieZ8IRkLM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ODMaTGAAAA3AAAAA8AAAAAAAAA&#10;AAAAAAAAoQIAAGRycy9kb3ducmV2LnhtbFBLBQYAAAAABAAEAPkAAACUAwAAAAA=&#10;" adj="-2147483648" strokecolor="#df2e28 [3204]">
                  <v:stroke endarrow="block"/>
                </v:shape>
                <v:shape id="肘形连接符 260" o:spid="_x0000_s1130" type="#_x0000_t34" style="position:absolute;left:50060;top:25223;width:3186;height: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U3MAAAADcAAAADwAAAGRycy9kb3ducmV2LnhtbERPPW/CMBDdkfgP1iGxgQMDjVIMKkFI&#10;XQARYL/G1yQiPofYDeHf1wMS49P7Xq57U4uOWldZVjCbRiCIc6srLhRczrtJDMJ5ZI21ZVLwJAfr&#10;1XCwxETbB5+oy3whQgi7BBWU3jeJlC4vyaCb2oY4cL+2NegDbAupW3yEcFPLeRQtpMGKQ0OJDaUl&#10;5bfszyj4+Theb4etjvfp9h5tEF2XNrFS41H/9QnCU+/f4pf7WyuYL8L8cCYcAbn6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F/1NzAAAAA3AAAAA8AAAAAAAAAAAAAAAAA&#10;oQIAAGRycy9kb3ducmV2LnhtbFBLBQYAAAAABAAEAPkAAACOAwAAAAA=&#10;" strokecolor="#df2e28 [3204]">
                  <v:stroke endarrow="block"/>
                </v:shape>
                <v:rect id="矩形 261" o:spid="_x0000_s1131" style="position:absolute;left:43913;top:50299;width:14554;height:4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JhpMQA&#10;AADcAAAADwAAAGRycy9kb3ducmV2LnhtbESP0WoCMRRE3wv9h3ALvmniPqhsjVJbBAWL7dYPuGyu&#10;u1s3N0sSdf17UxD6OMzMGWa+7G0rLuRD41jDeKRAEJfONFxpOPyshzMQISIbbB2ThhsFWC6en+aY&#10;G3flb7oUsRIJwiFHDXWMXS5lKGuyGEauI07e0XmLMUlfSePxmuC2lZlSE2mx4bRQY0fvNZWn4mw1&#10;2H0x203Nb7bafin26uP8me1J68FL//YKIlIf/8OP9sZoyCZj+DuTj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CYaTEAAAA3AAAAA8AAAAAAAAAAAAAAAAAmAIAAGRycy9k&#10;b3ducmV2LnhtbFBLBQYAAAAABAAEAPUAAACJAwAAAAA=&#10;" fillcolor="#df2e28 [3204]" strokecolor="#711411 [1604]" strokeweight="1pt">
                  <v:textbox inset="0,0,0,0">
                    <w:txbxContent>
                      <w:p w14:paraId="7CAF6F86" w14:textId="77777777" w:rsidR="002E7503" w:rsidRDefault="002E7503" w:rsidP="00010BDE">
                        <w:pPr>
                          <w:pStyle w:val="af5"/>
                          <w:spacing w:beforeAutospacing="0" w:after="200" w:afterAutospacing="0" w:line="276" w:lineRule="auto"/>
                          <w:jc w:val="center"/>
                        </w:pPr>
                        <w:r>
                          <w:rPr>
                            <w:rFonts w:cs="Times New Roman" w:hint="eastAsia"/>
                            <w:sz w:val="18"/>
                            <w:szCs w:val="18"/>
                          </w:rPr>
                          <w:t>到登录流程的登录界面</w:t>
                        </w:r>
                      </w:p>
                    </w:txbxContent>
                  </v:textbox>
                </v:rect>
                <v:shape id="菱形 262" o:spid="_x0000_s1132" type="#_x0000_t4" style="position:absolute;left:43900;top:42826;width:14567;height:4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NDRMUA&#10;AADcAAAADwAAAGRycy9kb3ducmV2LnhtbESPQWvCQBSE70L/w/IK3nSTgElJXaWkCJ6E2Hjo7ZF9&#10;JqHZtyG7xvTfdwWhx2FmvmG2+9n0YqLRdZYVxOsIBHFtdceNgurrsHoD4Tyyxt4yKfglB/vdy2KL&#10;ubZ3Lmk6+0YECLscFbTeD7mUrm7JoFvbgTh4Vzsa9EGOjdQj3gPc9DKJolQa7DgstDhQ0VL9c74Z&#10;BZtL+ZnFlJ3iyzW72ar4Pp54o9Tydf54B+Fp9v/hZ/uoFSRpAo8z4Qj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Q0NExQAAANwAAAAPAAAAAAAAAAAAAAAAAJgCAABkcnMv&#10;ZG93bnJldi54bWxQSwUGAAAAAAQABAD1AAAAigMAAAAA&#10;" fillcolor="#df2e28 [3204]" strokecolor="#711411 [1604]" strokeweight="1pt">
                  <v:textbox inset="0,0,0,0">
                    <w:txbxContent>
                      <w:p w14:paraId="715669C1" w14:textId="77777777" w:rsidR="002E7503" w:rsidRDefault="002E7503" w:rsidP="00010BDE">
                        <w:pPr>
                          <w:pStyle w:val="af5"/>
                          <w:spacing w:before="0" w:beforeAutospacing="0" w:after="0" w:afterAutospacing="0"/>
                          <w:jc w:val="center"/>
                        </w:pPr>
                        <w:r>
                          <w:rPr>
                            <w:rFonts w:cs="Times New Roman" w:hint="eastAsia"/>
                            <w:sz w:val="18"/>
                            <w:szCs w:val="18"/>
                          </w:rPr>
                          <w:t>联机状态</w:t>
                        </w:r>
                      </w:p>
                      <w:p w14:paraId="1B23F78B" w14:textId="77777777" w:rsidR="002E7503" w:rsidRDefault="002E7503" w:rsidP="00010BDE">
                        <w:pPr>
                          <w:pStyle w:val="af5"/>
                          <w:spacing w:before="0" w:beforeAutospacing="0" w:after="200" w:afterAutospacing="0" w:line="276" w:lineRule="auto"/>
                          <w:jc w:val="center"/>
                        </w:pPr>
                        <w:r>
                          <w:rPr>
                            <w:rFonts w:cs="Times New Roman" w:hint="eastAsia"/>
                            <w:sz w:val="18"/>
                            <w:szCs w:val="18"/>
                          </w:rPr>
                          <w:t> </w:t>
                        </w:r>
                      </w:p>
                    </w:txbxContent>
                  </v:textbox>
                </v:shape>
                <v:shape id="肘形连接符 263" o:spid="_x0000_s1133" type="#_x0000_t34" style="position:absolute;left:38324;top:48189;width:5589;height:414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otL8UAAADcAAAADwAAAGRycy9kb3ducmV2LnhtbESP3WoCMRSE7wu+QzhCb0rNqqBlNYps&#10;UQq9qT8PcNgcN4ubk2UTNe7TN0Khl8PMfMMs19E24kadrx0rGI8yEMSl0zVXCk7H7fsHCB+QNTaO&#10;ScGDPKxXg5cl5trdeU+3Q6hEgrDPUYEJoc2l9KUhi37kWuLknV1nMSTZVVJ3eE9w28hJls2kxZrT&#10;gsGWCkPl5XC1Cn7i/PNSxu+3Yrztzb7fFRH7WqnXYdwsQASK4T/81/7SCiazKTzPpCM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4otL8UAAADcAAAADwAAAAAAAAAA&#10;AAAAAAChAgAAZHJzL2Rvd25yZXYueG1sUEsFBgAAAAAEAAQA+QAAAJMDAAAAAA==&#10;" strokecolor="#df2e28 [3204]">
                  <v:stroke endarrow="block"/>
                </v:shape>
                <v:shape id="肘形连接符 264" o:spid="_x0000_s1134" type="#_x0000_t34" style="position:absolute;left:58467;top:44864;width:127;height:747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LIFMQAAADcAAAADwAAAGRycy9kb3ducmV2LnhtbESP0WrCQBRE3wv+w3IFX0Q3DSIhuooU&#10;CvXF0ugHXLLXJJi9G3fXJO3Xu4VCH4eZOcNs96NpRU/ON5YVvC4TEMSl1Q1XCi7n90UGwgdkja1l&#10;UvBNHva7ycsWc20H/qK+CJWIEPY5KqhD6HIpfVmTQb+0HXH0rtYZDFG6SmqHQ4SbVqZJspYGG44L&#10;NXb0VlN5Kx5Ggfv8edyHeX88pSvO5tQWGZWNUrPpeNiACDSG//Bf+0MrSNcr+D0Tj4DcP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MsgUxAAAANwAAAAPAAAAAAAAAAAA&#10;AAAAAKECAABkcnMvZG93bnJldi54bWxQSwUGAAAAAAQABAD5AAAAkgMAAAAA&#10;" adj="388800" strokecolor="#df2e28 [3204]">
                  <v:stroke endarrow="block"/>
                </v:shape>
                <v:shape id="肘形连接符 265" o:spid="_x0000_s1135" type="#_x0000_t34" style="position:absolute;left:49489;top:48597;width:3396;height: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h3RMQAAADcAAAADwAAAGRycy9kb3ducmV2LnhtbESPQWvCQBSE74X+h+UVequbCtUQXcVG&#10;Cl5Umur9mX0mwezbNLvG+O9dQfA4zMw3zHTem1p01LrKsoLPQQSCOLe64kLB7u/nIwbhPLLG2jIp&#10;uJKD+ez1ZYqJthf+pS7zhQgQdgkqKL1vEildXpJBN7ANcfCOtjXog2wLqVu8BLip5TCKRtJgxWGh&#10;xIbSkvJTdjYKDuPt/rRZ6nidLv+jb0TXpU2s1Ptbv5iA8NT7Z/jRXmkFw9EX3M+EIyB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CHdExAAAANwAAAAPAAAAAAAAAAAA&#10;AAAAAKECAABkcnMvZG93bnJldi54bWxQSwUGAAAAAAQABAD5AAAAkgMAAAAA&#10;" strokecolor="#df2e28 [3204]">
                  <v:stroke endarrow="block"/>
                </v:shape>
                <v:shape id="肘形连接符 266" o:spid="_x0000_s1136" type="#_x0000_t35" style="position:absolute;left:42072;top:39078;width:5363;height:1285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tht8YAAADcAAAADwAAAGRycy9kb3ducmV2LnhtbESPQWvCQBSE7wX/w/IK3uomsQQb3YQg&#10;tEjxorWot0f2mYRm34bsVtN/7xYKPQ4z8w2zKkbTiSsNrrWsIJ5FIIgrq1uuFRw+Xp8WIJxH1thZ&#10;JgU/5KDIJw8rzLS98Y6ue1+LAGGXoYLG+z6T0lUNGXQz2xMH72IHgz7IoZZ6wFuAm04mUZRKgy2H&#10;hQZ7WjdUfe2/jYLn+DzfnY7lSerevW035/j4/vKp1PRxLJcgPI3+P/zX3mgFSZrC75lwBGR+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PbYbfGAAAA3AAAAA8AAAAAAAAA&#10;AAAAAAAAoQIAAGRycy9kb3ducmV2LnhtbFBLBQYAAAAABAAEAPkAAACUAwAAAAA=&#10;" adj="-9208,16917" strokecolor="#df2e28 [3204]">
                  <v:stroke endarrow="block"/>
                </v:shape>
                <v:shape id="文本框 84" o:spid="_x0000_s1137" type="#_x0000_t202" style="position:absolute;left:52156;top:23777;width:7277;height:3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y598UA&#10;AADcAAAADwAAAGRycy9kb3ducmV2LnhtbESP3WrCQBSE7wu+w3IE7+pGL7REVxFBGwUL/jzAIXvM&#10;xmTPhuw2pm/fFQq9HGbmG2a57m0tOmp96VjBZJyAIM6dLrlQcLvu3j9A+ICssXZMCn7Iw3o1eFti&#10;qt2Tz9RdQiEihH2KCkwITSqlzw1Z9GPXEEfv7lqLIcq2kLrFZ4TbWk6TZCYtlhwXDDa0NZRXl2+r&#10;YF/eJ9evrioaUx0+98fs9MgeQanRsN8sQATqw3/4r51pBdPZHF5n4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Ln3xQAAANwAAAAPAAAAAAAAAAAAAAAAAJgCAABkcnMv&#10;ZG93bnJldi54bWxQSwUGAAAAAAQABAD1AAAAigMAAAAA&#10;" filled="f" stroked="f" strokeweight=".5pt">
                  <v:textbox inset="0,0,0,0">
                    <w:txbxContent>
                      <w:p w14:paraId="4DDC4EA9" w14:textId="77777777" w:rsidR="002E7503" w:rsidRDefault="002E7503" w:rsidP="00010BDE">
                        <w:pPr>
                          <w:pStyle w:val="af5"/>
                          <w:spacing w:before="0" w:beforeAutospacing="0" w:after="0" w:afterAutospacing="0" w:line="276" w:lineRule="auto"/>
                        </w:pPr>
                        <w:r>
                          <w:rPr>
                            <w:rFonts w:cs="Times New Roman" w:hint="eastAsia"/>
                            <w:sz w:val="18"/>
                            <w:szCs w:val="18"/>
                          </w:rPr>
                          <w:t>脱机</w:t>
                        </w:r>
                      </w:p>
                    </w:txbxContent>
                  </v:textbox>
                </v:shape>
                <v:shape id="文本框 84" o:spid="_x0000_s1138" type="#_x0000_t202" style="position:absolute;left:44879;top:15929;width:7277;height:3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MthcIA&#10;AADcAAAADwAAAGRycy9kb3ducmV2LnhtbERP3WrCMBS+H+wdwhnsbqb1okhnlDGYqwMFdQ9waI5N&#10;f3JSmth2b79cCF5+fP/r7Ww7MdLga8cK0kUCgrh0uuZKwe/l620FwgdkjZ1jUvBHHrab56c15tpN&#10;fKLxHCoRQ9jnqMCE0OdS+tKQRb9wPXHkrm6wGCIcKqkHnGK47eQySTJpsebYYLCnT0Nle75ZBbv6&#10;ml6OY1v1pt1/736KQ1M0QanXl/njHUSgOTzEd3ehFSyzuDaeiUd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My2FwgAAANwAAAAPAAAAAAAAAAAAAAAAAJgCAABkcnMvZG93&#10;bnJldi54bWxQSwUGAAAAAAQABAD1AAAAhwMAAAAA&#10;" filled="f" stroked="f" strokeweight=".5pt">
                  <v:textbox inset="0,0,0,0">
                    <w:txbxContent>
                      <w:p w14:paraId="17C287F5" w14:textId="77777777" w:rsidR="002E7503" w:rsidRDefault="002E7503" w:rsidP="00010BDE">
                        <w:pPr>
                          <w:pStyle w:val="af5"/>
                          <w:spacing w:before="0" w:beforeAutospacing="0" w:after="0" w:afterAutospacing="0" w:line="276" w:lineRule="auto"/>
                        </w:pPr>
                        <w:r>
                          <w:rPr>
                            <w:rFonts w:cs="Times New Roman" w:hint="eastAsia"/>
                            <w:sz w:val="18"/>
                            <w:szCs w:val="18"/>
                          </w:rPr>
                          <w:t>联机</w:t>
                        </w:r>
                      </w:p>
                    </w:txbxContent>
                  </v:textbox>
                </v:shape>
                <v:shape id="文本框 84" o:spid="_x0000_s1139" type="#_x0000_t202" style="position:absolute;left:41715;top:47496;width:7277;height:3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IHsUA&#10;AADcAAAADwAAAGRycy9kb3ducmV2LnhtbESP3WrCQBSE7wu+w3IE7+pGL8RGVxFBGwUL/jzAIXvM&#10;xmTPhuw2pm/fFQq9HGbmG2a57m0tOmp96VjBZJyAIM6dLrlQcLvu3ucgfEDWWDsmBT/kYb0avC0x&#10;1e7JZ+ouoRARwj5FBSaEJpXS54Ys+rFriKN3d63FEGVbSN3iM8JtLadJMpMWS44LBhvaGsqry7dV&#10;sC/vk+tXVxWNqQ6f+2N2emSPoNRo2G8WIAL14T/81860gunsA15n4h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f4gexQAAANwAAAAPAAAAAAAAAAAAAAAAAJgCAABkcnMv&#10;ZG93bnJldi54bWxQSwUGAAAAAAQABAD1AAAAigMAAAAA&#10;" filled="f" stroked="f" strokeweight=".5pt">
                  <v:textbox inset="0,0,0,0">
                    <w:txbxContent>
                      <w:p w14:paraId="1CE67E53" w14:textId="77777777" w:rsidR="002E7503" w:rsidRDefault="002E7503" w:rsidP="00010BDE">
                        <w:pPr>
                          <w:pStyle w:val="af5"/>
                          <w:spacing w:before="0" w:beforeAutospacing="0" w:after="0" w:afterAutospacing="0" w:line="276" w:lineRule="auto"/>
                        </w:pPr>
                        <w:r>
                          <w:rPr>
                            <w:rFonts w:cs="Times New Roman" w:hint="eastAsia"/>
                            <w:sz w:val="18"/>
                            <w:szCs w:val="18"/>
                          </w:rPr>
                          <w:t>鉴权失败</w:t>
                        </w:r>
                      </w:p>
                    </w:txbxContent>
                  </v:textbox>
                </v:shape>
                <v:shape id="文本框 84" o:spid="_x0000_s1140" type="#_x0000_t202" style="position:absolute;left:49392;top:53767;width:9665;height:6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y3XsIA&#10;AADcAAAADwAAAGRycy9kb3ducmV2LnhtbERPS2rDMBDdF3oHMYHuatletMWxEkKgqVNoIZ8DDNbE&#10;cmyNjKU6zu2rRaHLx/uX69n2YqLRt44VZEkKgrh2uuVGwfn0/vwGwgdkjb1jUnAnD+vV40OJhXY3&#10;PtB0DI2IIewLVGBCGAopfW3Iok/cQBy5ixsthgjHRuoRbzHc9jJP0xdpseXYYHCgraG6O/5YBbv2&#10;kp2+p64ZTLf/2H1WX9fqGpR6WsybJYhAc/gX/7krrSB/jfPjmXg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nLdewgAAANwAAAAPAAAAAAAAAAAAAAAAAJgCAABkcnMvZG93&#10;bnJldi54bWxQSwUGAAAAAAQABAD1AAAAhwMAAAAA&#10;" filled="f" stroked="f" strokeweight=".5pt">
                  <v:textbox inset="0,0,0,0">
                    <w:txbxContent>
                      <w:p w14:paraId="5188F218" w14:textId="6F94CB37" w:rsidR="002E7503" w:rsidRDefault="002E7503" w:rsidP="00010BDE">
                        <w:pPr>
                          <w:pStyle w:val="af5"/>
                          <w:spacing w:beforeAutospacing="0" w:after="200" w:afterAutospacing="0" w:line="276" w:lineRule="auto"/>
                        </w:pPr>
                        <w:r>
                          <w:rPr>
                            <w:rFonts w:cs="Times New Roman" w:hint="eastAsia"/>
                            <w:sz w:val="18"/>
                            <w:szCs w:val="18"/>
                          </w:rPr>
                          <w:t>不准许脱机登录</w:t>
                        </w:r>
                        <w:r>
                          <w:rPr>
                            <w:rFonts w:cs="Times New Roman"/>
                            <w:sz w:val="18"/>
                            <w:szCs w:val="18"/>
                          </w:rPr>
                          <w:br/>
                        </w:r>
                        <w:r>
                          <w:rPr>
                            <w:rFonts w:cs="Times New Roman"/>
                            <w:sz w:val="18"/>
                            <w:szCs w:val="18"/>
                          </w:rPr>
                          <w:t>不准许更改用户</w:t>
                        </w:r>
                      </w:p>
                    </w:txbxContent>
                  </v:textbox>
                </v:shape>
                <v:shape id="文本框 84" o:spid="_x0000_s1141" type="#_x0000_t202" style="position:absolute;left:19174;top:12772;width:7278;height:3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ASxcUA&#10;AADcAAAADwAAAGRycy9kb3ducmV2LnhtbESP0WrCQBRE3wv+w3KFvtVNfNCSukopqKlgQe0HXLLX&#10;bEz2bsiuMf37riD4OMzMGWaxGmwjeup85VhBOklAEBdOV1wq+D2t395B+ICssXFMCv7Iw2o5ellg&#10;pt2ND9QfQykihH2GCkwIbSalLwxZ9BPXEkfv7DqLIcqulLrDW4TbRk6TZCYtVhwXDLb0Zaioj1er&#10;YFOd09NPX5etqb+3m12+v+SXoNTrePj8ABFoCM/wo51rBdN5Cvcz8Qj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0BLFxQAAANwAAAAPAAAAAAAAAAAAAAAAAJgCAABkcnMv&#10;ZG93bnJldi54bWxQSwUGAAAAAAQABAD1AAAAigMAAAAA&#10;" filled="f" stroked="f" strokeweight=".5pt">
                  <v:textbox inset="0,0,0,0">
                    <w:txbxContent>
                      <w:p w14:paraId="0DBC688D" w14:textId="77777777" w:rsidR="002E7503" w:rsidRDefault="002E7503" w:rsidP="00010BDE">
                        <w:pPr>
                          <w:pStyle w:val="af5"/>
                          <w:spacing w:before="0" w:beforeAutospacing="0" w:after="0" w:afterAutospacing="0" w:line="276" w:lineRule="auto"/>
                        </w:pPr>
                        <w:r>
                          <w:rPr>
                            <w:rFonts w:cs="Times New Roman" w:hint="eastAsia"/>
                            <w:sz w:val="18"/>
                            <w:szCs w:val="18"/>
                          </w:rPr>
                          <w:t>成功</w:t>
                        </w:r>
                      </w:p>
                    </w:txbxContent>
                  </v:textbox>
                </v:shape>
                <v:shape id="文本框 84" o:spid="_x0000_s1142" type="#_x0000_t202" style="position:absolute;left:39012;top:12908;width:7277;height:3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KMssUA&#10;AADcAAAADwAAAGRycy9kb3ducmV2LnhtbESP3WrCQBSE7wXfYTmCd7oxF61EVymF2lio4M8DHLLH&#10;bEz2bMhuY3x7t1Do5TAz3zDr7WAb0VPnK8cKFvMEBHHhdMWlgsv5Y7YE4QOyxsYxKXiQh+1mPFpj&#10;pt2dj9SfQikihH2GCkwIbSalLwxZ9HPXEkfv6jqLIcqulLrDe4TbRqZJ8iItVhwXDLb0bqioTz9W&#10;wa66Ls6Hvi5bU+8/d1/59y2/BaWmk+FtBSLQEP7Df+1cK0hfU/g9E4+A3D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AoyyxQAAANwAAAAPAAAAAAAAAAAAAAAAAJgCAABkcnMv&#10;ZG93bnJldi54bWxQSwUGAAAAAAQABAD1AAAAigMAAAAA&#10;" filled="f" stroked="f" strokeweight=".5pt">
                  <v:textbox inset="0,0,0,0">
                    <w:txbxContent>
                      <w:p w14:paraId="100396EF" w14:textId="77777777" w:rsidR="002E7503" w:rsidRDefault="002E7503" w:rsidP="00010BDE">
                        <w:pPr>
                          <w:pStyle w:val="af5"/>
                          <w:spacing w:before="0" w:beforeAutospacing="0" w:after="0" w:afterAutospacing="0" w:line="276" w:lineRule="auto"/>
                        </w:pPr>
                        <w:r>
                          <w:rPr>
                            <w:rFonts w:cs="Times New Roman" w:hint="eastAsia"/>
                            <w:sz w:val="18"/>
                            <w:szCs w:val="18"/>
                          </w:rPr>
                          <w:t>失败</w:t>
                        </w:r>
                      </w:p>
                    </w:txbxContent>
                  </v:textbox>
                </v:shape>
                <v:rect id="矩形 273" o:spid="_x0000_s1143" style="position:absolute;left:44366;top:443;width:14567;height:4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zGpMUA&#10;AADcAAAADwAAAGRycy9kb3ducmV2LnhtbESPzW7CMBCE75X6DtYicQMHigClGFRFBHHgwN8DrOJt&#10;EhGvg+1C4OlxpUo9jmbmG81i1ZlG3Mj52rKC0TABQVxYXXOp4HzKB3MQPiBrbCyTggd5WC3f3xaY&#10;anvnA92OoRQRwj5FBVUIbSqlLyoy6Ie2JY7et3UGQ5SulNrhPcJNI8dJMpUGa44LFbaUVVRcjj9G&#10;gX9u8uvE7fcbna+zy3n+0DuTKdXvdV+fIAJ14T/8195qBePZB/yeiUdAL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jMakxQAAANwAAAAPAAAAAAAAAAAAAAAAAJgCAABkcnMv&#10;ZG93bnJldi54bWxQSwUGAAAAAAQABAD1AAAAigMAAAAA&#10;" fillcolor="black [3200]" strokecolor="black [1600]" strokeweight="1pt">
                  <v:textbox inset="0,0,0,0">
                    <w:txbxContent>
                      <w:p w14:paraId="74C1FAA8" w14:textId="77777777" w:rsidR="002E7503" w:rsidRDefault="002E7503" w:rsidP="00010BDE">
                        <w:pPr>
                          <w:pStyle w:val="af5"/>
                          <w:spacing w:beforeAutospacing="0" w:after="200" w:afterAutospacing="0" w:line="276" w:lineRule="auto"/>
                          <w:jc w:val="center"/>
                        </w:pPr>
                        <w:r>
                          <w:rPr>
                            <w:rFonts w:cs="Times New Roman" w:hint="eastAsia"/>
                            <w:sz w:val="18"/>
                            <w:szCs w:val="18"/>
                          </w:rPr>
                          <w:t>同步失败</w:t>
                        </w:r>
                      </w:p>
                    </w:txbxContent>
                  </v:textbox>
                </v:rect>
                <v:rect id="矩形 302" o:spid="_x0000_s1144" style="position:absolute;left:23661;top:38614;width:14560;height:40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4V7sQA&#10;AADcAAAADwAAAGRycy9kb3ducmV2LnhtbESP0WoCMRRE3wv+Q7iCbzVxhVZWo6il0IJF3fYDLpvr&#10;7rabmyWJuv17Uyj4OMzMGWax6m0rLuRD41jDZKxAEJfONFxp+Pp8fZyBCBHZYOuYNPxSgNVy8LDA&#10;3LgrH+lSxEokCIccNdQxdrmUoazJYhi7jjh5J+ctxiR9JY3Ha4LbVmZKPUmLDaeFGjva1lT+FGer&#10;we6L2e7ZfGeb94Nir17OH9metB4N+/UcRKQ+3sP/7TejYaoy+DuTjo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uFe7EAAAA3AAAAA8AAAAAAAAAAAAAAAAAmAIAAGRycy9k&#10;b3ducmV2LnhtbFBLBQYAAAAABAAEAPUAAACJAwAAAAA=&#10;" fillcolor="#df2e28 [3204]" strokecolor="#711411 [1604]" strokeweight="1pt">
                  <v:textbox inset="0,0,0,0">
                    <w:txbxContent>
                      <w:p w14:paraId="790D04FB" w14:textId="6E4E219A" w:rsidR="002E7503" w:rsidRDefault="002E7503" w:rsidP="00206B45">
                        <w:pPr>
                          <w:jc w:val="center"/>
                          <w:rPr>
                            <w:sz w:val="24"/>
                            <w:szCs w:val="24"/>
                          </w:rPr>
                        </w:pPr>
                        <w:r>
                          <w:rPr>
                            <w:rFonts w:hint="eastAsia"/>
                          </w:rPr>
                          <w:t>记录调用日志</w:t>
                        </w:r>
                      </w:p>
                    </w:txbxContent>
                  </v:textbox>
                </v:rect>
                <v:shape id="肘形连接符 303" o:spid="_x0000_s1145" type="#_x0000_t34" style="position:absolute;left:30037;top:37710;width:1780;height:2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glsQAAADcAAAADwAAAGRycy9kb3ducmV2LnhtbESPQWvCQBSE74L/YXlCb7prhRpSV7GR&#10;ghcrjfb+mn1Ngtm3aXYb03/fFYQeh5n5hlltBtuInjpfO9YwnykQxIUzNZcazqfXaQLCB2SDjWPS&#10;8EseNuvxaIWpcVd+pz4PpYgQ9ilqqEJoUyl9UZFFP3MtcfS+XGcxRNmV0nR4jXDbyEelnqTFmuNC&#10;hS1lFRWX/Mdq+FwePy5vO5Mcst23ekH0fdYmWj9Mhu0ziEBD+A/f23ujYaEWcDsTj4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k6CWxAAAANwAAAAPAAAAAAAAAAAA&#10;AAAAAKECAABkcnMvZG93bnJldi54bWxQSwUGAAAAAAQABAD5AAAAkgMAAAAA&#10;" strokecolor="#df2e28 [3204]">
                  <v:stroke endarrow="block"/>
                </v:shape>
                <w10:anchorlock/>
              </v:group>
            </w:pict>
          </mc:Fallback>
        </mc:AlternateContent>
      </w:r>
    </w:p>
    <w:p w14:paraId="05AF5AED" w14:textId="7DD9117A" w:rsidR="00010BDE" w:rsidRPr="004D30B4" w:rsidRDefault="00010BDE" w:rsidP="00010BDE">
      <w:pPr>
        <w:pStyle w:val="a6"/>
      </w:pPr>
      <w:r>
        <w:rPr>
          <w:rFonts w:hint="eastAsia"/>
        </w:rPr>
        <w:t>图表</w:t>
      </w:r>
      <w:r>
        <w:rPr>
          <w:rFonts w:hint="eastAsia"/>
        </w:rPr>
        <w:t xml:space="preserve"> </w:t>
      </w:r>
      <w:r w:rsidR="00073834">
        <w:rPr>
          <w:rFonts w:hint="eastAsia"/>
        </w:rPr>
        <w:t>2</w:t>
      </w:r>
      <w:r>
        <w:rPr>
          <w:rFonts w:hint="eastAsia"/>
        </w:rPr>
        <w:t>同步操作逻辑图</w:t>
      </w:r>
    </w:p>
    <w:p w14:paraId="7BE5B94A" w14:textId="79412528" w:rsidR="00010BDE" w:rsidRDefault="00B116B7" w:rsidP="00010BDE">
      <w:r>
        <w:rPr>
          <w:rFonts w:hint="eastAsia"/>
        </w:rPr>
        <w:t>同步操作开始以后，会有三种</w:t>
      </w:r>
      <w:r w:rsidR="00D524F2">
        <w:rPr>
          <w:rFonts w:hint="eastAsia"/>
        </w:rPr>
        <w:t>可能的</w:t>
      </w:r>
      <w:r>
        <w:rPr>
          <w:rFonts w:hint="eastAsia"/>
        </w:rPr>
        <w:t>结束情况：同步失败，同步结束，以及鉴</w:t>
      </w:r>
      <w:proofErr w:type="gramStart"/>
      <w:r>
        <w:rPr>
          <w:rFonts w:hint="eastAsia"/>
        </w:rPr>
        <w:t>权失败</w:t>
      </w:r>
      <w:proofErr w:type="gramEnd"/>
      <w:r>
        <w:rPr>
          <w:rFonts w:hint="eastAsia"/>
        </w:rPr>
        <w:t>后回到登录流程的登录界面。</w:t>
      </w:r>
    </w:p>
    <w:p w14:paraId="301BD0D1" w14:textId="0E651AF8" w:rsidR="00086EC9" w:rsidRDefault="00086EC9" w:rsidP="00086EC9">
      <w:pPr>
        <w:pStyle w:val="3"/>
      </w:pPr>
      <w:r>
        <w:rPr>
          <w:rFonts w:hint="eastAsia"/>
        </w:rPr>
        <w:lastRenderedPageBreak/>
        <w:t>上传下载的处理方式</w:t>
      </w:r>
    </w:p>
    <w:p w14:paraId="3626AB95" w14:textId="570B1ABA" w:rsidR="00086EC9" w:rsidRDefault="00086EC9" w:rsidP="00086EC9">
      <w:pPr>
        <w:pStyle w:val="a5"/>
        <w:numPr>
          <w:ilvl w:val="0"/>
          <w:numId w:val="35"/>
        </w:numPr>
        <w:ind w:firstLineChars="0"/>
      </w:pPr>
      <w:r>
        <w:rPr>
          <w:rFonts w:hint="eastAsia"/>
        </w:rPr>
        <w:t>为上传下载分别设置一个队列。可同时执行至少一个上传和一个下载任务。（可通过设置增加并发传输数量。）</w:t>
      </w:r>
    </w:p>
    <w:p w14:paraId="0FBAE7D8" w14:textId="4D8728D1" w:rsidR="00086EC9" w:rsidRDefault="00086EC9" w:rsidP="00086EC9">
      <w:pPr>
        <w:pStyle w:val="a5"/>
        <w:numPr>
          <w:ilvl w:val="0"/>
          <w:numId w:val="35"/>
        </w:numPr>
        <w:ind w:firstLineChars="0"/>
      </w:pPr>
      <w:r>
        <w:rPr>
          <w:rFonts w:hint="eastAsia"/>
        </w:rPr>
        <w:t>客户端如果是要从服务器获取一个文件新的版本下载，或客户端上传一个文件新的版本到服务器，均不可首先删除原版本文件，直到新版本文件传输完毕。</w:t>
      </w:r>
    </w:p>
    <w:p w14:paraId="0BBEF71D" w14:textId="552435A4" w:rsidR="00C45C3E" w:rsidRDefault="00ED5CE7" w:rsidP="00086EC9">
      <w:pPr>
        <w:pStyle w:val="a5"/>
        <w:numPr>
          <w:ilvl w:val="0"/>
          <w:numId w:val="35"/>
        </w:numPr>
        <w:ind w:firstLineChars="0"/>
      </w:pPr>
      <w:r>
        <w:rPr>
          <w:rFonts w:hint="eastAsia"/>
        </w:rPr>
        <w:t>上传</w:t>
      </w:r>
      <w:proofErr w:type="gramStart"/>
      <w:r>
        <w:rPr>
          <w:rFonts w:hint="eastAsia"/>
        </w:rPr>
        <w:t>文件文件</w:t>
      </w:r>
      <w:proofErr w:type="gramEnd"/>
      <w:r>
        <w:rPr>
          <w:rFonts w:hint="eastAsia"/>
        </w:rPr>
        <w:t>完成后，需要单独调用一个</w:t>
      </w:r>
      <w:r w:rsidR="007B6D1D" w:rsidRPr="00B9285A">
        <w:rPr>
          <w:rFonts w:hint="eastAsia"/>
          <w:b/>
          <w:color w:val="FFFFFF" w:themeColor="background1"/>
          <w:shd w:val="clear" w:color="auto" w:fill="FFC000"/>
        </w:rPr>
        <w:t>“</w:t>
      </w:r>
      <w:proofErr w:type="spellStart"/>
      <w:r w:rsidR="00E87B8B">
        <w:rPr>
          <w:rFonts w:hint="eastAsia"/>
          <w:b/>
          <w:color w:val="FFFFFF" w:themeColor="background1"/>
          <w:shd w:val="clear" w:color="auto" w:fill="FFC000"/>
        </w:rPr>
        <w:t>Upload</w:t>
      </w:r>
      <w:r w:rsidR="00E87B8B">
        <w:rPr>
          <w:b/>
          <w:color w:val="FFFFFF" w:themeColor="background1"/>
          <w:shd w:val="clear" w:color="auto" w:fill="FFC000"/>
        </w:rPr>
        <w:t>Complete</w:t>
      </w:r>
      <w:proofErr w:type="spellEnd"/>
      <w:r w:rsidR="007B6D1D" w:rsidRPr="00B9285A">
        <w:rPr>
          <w:rFonts w:hint="eastAsia"/>
          <w:b/>
          <w:color w:val="FFFFFF" w:themeColor="background1"/>
          <w:shd w:val="clear" w:color="auto" w:fill="FFC000"/>
        </w:rPr>
        <w:t>”</w:t>
      </w:r>
      <w:r>
        <w:rPr>
          <w:rFonts w:hint="eastAsia"/>
        </w:rPr>
        <w:t>接口来提交上</w:t>
      </w:r>
      <w:proofErr w:type="gramStart"/>
      <w:r>
        <w:rPr>
          <w:rFonts w:hint="eastAsia"/>
        </w:rPr>
        <w:t>传完成</w:t>
      </w:r>
      <w:proofErr w:type="gramEnd"/>
      <w:r>
        <w:rPr>
          <w:rFonts w:hint="eastAsia"/>
        </w:rPr>
        <w:t>的信息。</w:t>
      </w:r>
    </w:p>
    <w:p w14:paraId="122B2052" w14:textId="43BA7753" w:rsidR="00BB0CDE" w:rsidRPr="00371230" w:rsidRDefault="00A37A51" w:rsidP="002B6FE8">
      <w:pPr>
        <w:pBdr>
          <w:top w:val="single" w:sz="4" w:space="1" w:color="auto"/>
          <w:left w:val="single" w:sz="4" w:space="4" w:color="auto"/>
          <w:bottom w:val="single" w:sz="4" w:space="1" w:color="auto"/>
          <w:right w:val="single" w:sz="4" w:space="4" w:color="auto"/>
        </w:pBdr>
        <w:rPr>
          <w:rStyle w:val="a8"/>
        </w:rPr>
      </w:pPr>
      <w:r w:rsidRPr="00371230">
        <w:rPr>
          <w:rStyle w:val="a8"/>
          <w:rFonts w:hint="eastAsia"/>
        </w:rPr>
        <w:t>server</w:t>
      </w:r>
      <w:r w:rsidRPr="00371230">
        <w:rPr>
          <w:rStyle w:val="a8"/>
        </w:rPr>
        <w:t>_version &gt; local_version</w:t>
      </w:r>
      <w:r w:rsidRPr="00371230">
        <w:rPr>
          <w:rStyle w:val="a8"/>
          <w:rFonts w:hint="eastAsia"/>
        </w:rPr>
        <w:t>时，执行下载。</w:t>
      </w:r>
      <w:r w:rsidR="002B6FE8">
        <w:rPr>
          <w:rStyle w:val="a8"/>
        </w:rPr>
        <w:br/>
      </w:r>
      <w:r w:rsidRPr="00371230">
        <w:rPr>
          <w:rStyle w:val="a8"/>
          <w:rFonts w:hint="eastAsia"/>
        </w:rPr>
        <w:t>下载完成，使</w:t>
      </w:r>
      <w:r w:rsidRPr="00371230">
        <w:rPr>
          <w:rStyle w:val="a8"/>
          <w:rFonts w:hint="eastAsia"/>
        </w:rPr>
        <w:t>local</w:t>
      </w:r>
      <w:r w:rsidRPr="00371230">
        <w:rPr>
          <w:rStyle w:val="a8"/>
        </w:rPr>
        <w:t xml:space="preserve">_version </w:t>
      </w:r>
      <w:r w:rsidRPr="00371230">
        <w:rPr>
          <w:rStyle w:val="a8"/>
          <w:rFonts w:hint="eastAsia"/>
        </w:rPr>
        <w:t>=</w:t>
      </w:r>
      <w:r w:rsidRPr="00371230">
        <w:rPr>
          <w:rStyle w:val="a8"/>
        </w:rPr>
        <w:t xml:space="preserve"> </w:t>
      </w:r>
      <w:r w:rsidRPr="00371230">
        <w:rPr>
          <w:rStyle w:val="a8"/>
          <w:rFonts w:hint="eastAsia"/>
        </w:rPr>
        <w:t>server</w:t>
      </w:r>
      <w:r w:rsidRPr="00371230">
        <w:rPr>
          <w:rStyle w:val="a8"/>
        </w:rPr>
        <w:t>_version</w:t>
      </w:r>
      <w:r w:rsidR="002B6FE8">
        <w:rPr>
          <w:rStyle w:val="a8"/>
          <w:rFonts w:hint="eastAsia"/>
        </w:rPr>
        <w:t>，</w:t>
      </w:r>
      <w:r w:rsidR="002B6FE8">
        <w:rPr>
          <w:rStyle w:val="a8"/>
          <w:rFonts w:hint="eastAsia"/>
        </w:rPr>
        <w:t>physical_filename</w:t>
      </w:r>
      <w:r w:rsidR="002B6FE8">
        <w:rPr>
          <w:rStyle w:val="a8"/>
          <w:rFonts w:hint="eastAsia"/>
        </w:rPr>
        <w:t>被</w:t>
      </w:r>
      <w:r w:rsidR="002B6FE8">
        <w:rPr>
          <w:rStyle w:val="a8"/>
          <w:rFonts w:hint="eastAsia"/>
        </w:rPr>
        <w:t>trans_filename</w:t>
      </w:r>
      <w:r w:rsidR="002B6FE8">
        <w:rPr>
          <w:rStyle w:val="a8"/>
          <w:rFonts w:hint="eastAsia"/>
        </w:rPr>
        <w:t>取代</w:t>
      </w:r>
      <w:r w:rsidR="003B4187" w:rsidRPr="00371230">
        <w:rPr>
          <w:rStyle w:val="a8"/>
          <w:rFonts w:hint="eastAsia"/>
        </w:rPr>
        <w:t>；</w:t>
      </w:r>
      <w:r w:rsidR="002B6FE8">
        <w:rPr>
          <w:rStyle w:val="a8"/>
        </w:rPr>
        <w:br/>
      </w:r>
      <w:r w:rsidRPr="00371230">
        <w:rPr>
          <w:rStyle w:val="a8"/>
          <w:rFonts w:hint="eastAsia"/>
        </w:rPr>
        <w:t>如中途</w:t>
      </w:r>
      <w:r w:rsidRPr="00371230">
        <w:rPr>
          <w:rStyle w:val="a8"/>
          <w:rFonts w:hint="eastAsia"/>
        </w:rPr>
        <w:t>reset</w:t>
      </w:r>
      <w:r w:rsidRPr="00371230">
        <w:rPr>
          <w:rStyle w:val="a8"/>
          <w:rFonts w:hint="eastAsia"/>
        </w:rPr>
        <w:t>，</w:t>
      </w:r>
      <w:r w:rsidR="007D1A7C" w:rsidRPr="00371230">
        <w:rPr>
          <w:rStyle w:val="a8"/>
          <w:rFonts w:hint="eastAsia"/>
        </w:rPr>
        <w:t>客户端</w:t>
      </w:r>
      <w:r w:rsidR="003B4187" w:rsidRPr="00371230">
        <w:rPr>
          <w:rStyle w:val="a8"/>
          <w:rFonts w:hint="eastAsia"/>
        </w:rPr>
        <w:t>放弃</w:t>
      </w:r>
      <w:r w:rsidR="003B4187" w:rsidRPr="00371230">
        <w:rPr>
          <w:rStyle w:val="a8"/>
          <w:rFonts w:hint="eastAsia"/>
        </w:rPr>
        <w:t>trans</w:t>
      </w:r>
      <w:r w:rsidR="003B4187" w:rsidRPr="00371230">
        <w:rPr>
          <w:rStyle w:val="a8"/>
        </w:rPr>
        <w:t>_filename</w:t>
      </w:r>
      <w:r w:rsidR="003B4187" w:rsidRPr="00371230">
        <w:rPr>
          <w:rStyle w:val="a8"/>
          <w:rFonts w:hint="eastAsia"/>
        </w:rPr>
        <w:t>，</w:t>
      </w:r>
      <w:r w:rsidR="007D1A7C" w:rsidRPr="00371230">
        <w:rPr>
          <w:rStyle w:val="a8"/>
          <w:rFonts w:hint="eastAsia"/>
        </w:rPr>
        <w:t>本地两个版本号信息</w:t>
      </w:r>
      <w:r w:rsidRPr="00371230">
        <w:rPr>
          <w:rStyle w:val="a8"/>
          <w:rFonts w:hint="eastAsia"/>
        </w:rPr>
        <w:t>保持不变。</w:t>
      </w:r>
    </w:p>
    <w:p w14:paraId="47262452" w14:textId="77777777" w:rsidR="003B4187" w:rsidRDefault="00BB0CDE" w:rsidP="002B6FE8">
      <w:pPr>
        <w:pBdr>
          <w:top w:val="single" w:sz="4" w:space="1" w:color="auto"/>
          <w:left w:val="single" w:sz="4" w:space="4" w:color="auto"/>
          <w:bottom w:val="single" w:sz="4" w:space="1" w:color="auto"/>
          <w:right w:val="single" w:sz="4" w:space="4" w:color="auto"/>
        </w:pBdr>
      </w:pPr>
      <w:r>
        <w:rPr>
          <w:rFonts w:hint="eastAsia"/>
          <w:noProof/>
        </w:rPr>
        <mc:AlternateContent>
          <mc:Choice Requires="wpc">
            <w:drawing>
              <wp:inline distT="0" distB="0" distL="0" distR="0" wp14:anchorId="64B48133" wp14:editId="4EA85550">
                <wp:extent cx="6534150" cy="2286000"/>
                <wp:effectExtent l="0" t="0" r="0" b="0"/>
                <wp:docPr id="391" name="画布 3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2" name="矩形 392"/>
                        <wps:cNvSpPr/>
                        <wps:spPr>
                          <a:xfrm>
                            <a:off x="0" y="1596005"/>
                            <a:ext cx="14287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7ABA44" w14:textId="77777777" w:rsidR="002E7503" w:rsidRDefault="002E7503" w:rsidP="00F140E2">
                              <w:pPr>
                                <w:spacing w:before="0" w:after="0" w:line="240" w:lineRule="auto"/>
                                <w:jc w:val="center"/>
                              </w:pPr>
                              <w:proofErr w:type="spellStart"/>
                              <w:r>
                                <w:rPr>
                                  <w:rFonts w:hint="eastAsia"/>
                                </w:rPr>
                                <w:t>p</w:t>
                              </w:r>
                              <w:r>
                                <w:t>hysical_filename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矩形 395"/>
                        <wps:cNvSpPr/>
                        <wps:spPr>
                          <a:xfrm>
                            <a:off x="1476375" y="1596005"/>
                            <a:ext cx="14287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8B292" w14:textId="77777777" w:rsidR="002E7503" w:rsidRDefault="002E7503" w:rsidP="00F140E2">
                              <w:pPr>
                                <w:spacing w:before="0" w:after="0" w:line="240" w:lineRule="auto"/>
                                <w:jc w:val="center"/>
                                <w:rPr>
                                  <w:sz w:val="24"/>
                                  <w:szCs w:val="24"/>
                                </w:rPr>
                              </w:pPr>
                              <w:proofErr w:type="spellStart"/>
                              <w:r>
                                <w:t>local_version</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6" name="矩形 396"/>
                        <wps:cNvSpPr/>
                        <wps:spPr>
                          <a:xfrm>
                            <a:off x="1476375" y="503850"/>
                            <a:ext cx="14287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F76C25" w14:textId="77777777" w:rsidR="002E7503" w:rsidRDefault="002E7503" w:rsidP="00F140E2">
                              <w:pPr>
                                <w:spacing w:before="0" w:after="0" w:line="240" w:lineRule="auto"/>
                                <w:jc w:val="center"/>
                                <w:rPr>
                                  <w:sz w:val="24"/>
                                  <w:szCs w:val="24"/>
                                </w:rPr>
                              </w:pPr>
                              <w:proofErr w:type="spellStart"/>
                              <w:r>
                                <w:t>server_version</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7" name="矩形 397"/>
                        <wps:cNvSpPr/>
                        <wps:spPr>
                          <a:xfrm>
                            <a:off x="3561375" y="503850"/>
                            <a:ext cx="14287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FCB0DE" w14:textId="77777777" w:rsidR="002E7503" w:rsidRPr="002F5939" w:rsidRDefault="002E7503" w:rsidP="00F140E2">
                              <w:pPr>
                                <w:spacing w:before="0" w:after="0" w:line="240" w:lineRule="auto"/>
                                <w:jc w:val="center"/>
                              </w:pPr>
                              <w:proofErr w:type="spellStart"/>
                              <w:r w:rsidRPr="002F5939">
                                <w:t>physical_filename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9" name="矩形 399"/>
                        <wps:cNvSpPr/>
                        <wps:spPr>
                          <a:xfrm>
                            <a:off x="5094900" y="499654"/>
                            <a:ext cx="14287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2F5FA9" w14:textId="77777777" w:rsidR="002E7503" w:rsidRPr="002F5939" w:rsidRDefault="002E7503" w:rsidP="00F140E2">
                              <w:pPr>
                                <w:spacing w:before="0" w:after="0" w:line="240" w:lineRule="auto"/>
                                <w:jc w:val="center"/>
                              </w:pPr>
                              <w:proofErr w:type="gramStart"/>
                              <w:r w:rsidRPr="002F5939">
                                <w:t>version</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0" name="矩形 400"/>
                        <wps:cNvSpPr/>
                        <wps:spPr>
                          <a:xfrm>
                            <a:off x="0" y="503850"/>
                            <a:ext cx="1428750" cy="400050"/>
                          </a:xfrm>
                          <a:prstGeom prst="rect">
                            <a:avLst/>
                          </a:prstGeom>
                          <a:gradFill>
                            <a:gsLst>
                              <a:gs pos="0">
                                <a:schemeClr val="accent1">
                                  <a:lumMod val="5000"/>
                                  <a:lumOff val="95000"/>
                                </a:schemeClr>
                              </a:gs>
                              <a:gs pos="100000">
                                <a:schemeClr val="accent1">
                                  <a:lumMod val="45000"/>
                                  <a:lumOff val="55000"/>
                                </a:schemeClr>
                              </a:gs>
                              <a:gs pos="100000">
                                <a:schemeClr val="accent1">
                                  <a:lumMod val="0"/>
                                  <a:lumOff val="100000"/>
                                </a:schemeClr>
                              </a:gs>
                              <a:gs pos="100000">
                                <a:schemeClr val="accent1">
                                  <a:lumMod val="30000"/>
                                  <a:lumOff val="70000"/>
                                </a:schemeClr>
                              </a:gs>
                            </a:gsLst>
                            <a:lin ang="108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14:paraId="2A75CC2F" w14:textId="37C200D1" w:rsidR="002E7503" w:rsidRPr="002F5939" w:rsidRDefault="002E7503" w:rsidP="00F140E2">
                              <w:pPr>
                                <w:spacing w:before="0" w:after="0" w:line="240" w:lineRule="auto"/>
                                <w:jc w:val="center"/>
                              </w:pPr>
                              <w:proofErr w:type="spellStart"/>
                              <w:r>
                                <w:t>trans</w:t>
                              </w:r>
                              <w:r w:rsidRPr="002F5939">
                                <w:t>_filename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1" name="右箭头 401"/>
                        <wps:cNvSpPr/>
                        <wps:spPr>
                          <a:xfrm rot="10800000">
                            <a:off x="2962274" y="532425"/>
                            <a:ext cx="522900" cy="31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曲线连接符 402"/>
                        <wps:cNvCnPr>
                          <a:stCxn id="396" idx="2"/>
                          <a:endCxn id="399" idx="2"/>
                        </wps:cNvCnPr>
                        <wps:spPr>
                          <a:xfrm rot="5400000" flipH="1" flipV="1">
                            <a:off x="3997914" y="-907461"/>
                            <a:ext cx="4196" cy="3618525"/>
                          </a:xfrm>
                          <a:prstGeom prst="curvedConnector3">
                            <a:avLst>
                              <a:gd name="adj1" fmla="val -5448046"/>
                            </a:avLst>
                          </a:prstGeom>
                        </wps:spPr>
                        <wps:style>
                          <a:lnRef idx="3">
                            <a:schemeClr val="dk1"/>
                          </a:lnRef>
                          <a:fillRef idx="0">
                            <a:schemeClr val="dk1"/>
                          </a:fillRef>
                          <a:effectRef idx="2">
                            <a:schemeClr val="dk1"/>
                          </a:effectRef>
                          <a:fontRef idx="minor">
                            <a:schemeClr val="tx1"/>
                          </a:fontRef>
                        </wps:style>
                        <wps:bodyPr/>
                      </wps:wsp>
                      <wps:wsp>
                        <wps:cNvPr id="404" name="曲线连接符 404"/>
                        <wps:cNvCnPr>
                          <a:stCxn id="397" idx="2"/>
                          <a:endCxn id="400" idx="2"/>
                        </wps:cNvCnPr>
                        <wps:spPr>
                          <a:xfrm rot="5400000">
                            <a:off x="2495063" y="-876787"/>
                            <a:ext cx="12700" cy="3561375"/>
                          </a:xfrm>
                          <a:prstGeom prst="curvedConnector3">
                            <a:avLst>
                              <a:gd name="adj1" fmla="val 180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5" name="半闭框 405"/>
                        <wps:cNvSpPr/>
                        <wps:spPr>
                          <a:xfrm rot="13402094">
                            <a:off x="1914612" y="851949"/>
                            <a:ext cx="504825" cy="503850"/>
                          </a:xfrm>
                          <a:prstGeom prst="halfFrame">
                            <a:avLst>
                              <a:gd name="adj1" fmla="val 16319"/>
                              <a:gd name="adj2" fmla="val 144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矩形 419"/>
                        <wps:cNvSpPr/>
                        <wps:spPr>
                          <a:xfrm>
                            <a:off x="0" y="0"/>
                            <a:ext cx="2905124" cy="4000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3023378" w14:textId="5554924B" w:rsidR="002E7503" w:rsidRDefault="002E7503" w:rsidP="00F140E2">
                              <w:pPr>
                                <w:spacing w:before="0" w:after="0" w:line="240" w:lineRule="auto"/>
                                <w:jc w:val="center"/>
                                <w:rPr>
                                  <w:sz w:val="24"/>
                                  <w:szCs w:val="24"/>
                                </w:rPr>
                              </w:pPr>
                              <w:r>
                                <w:t>客户端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0" name="矩形 420"/>
                        <wps:cNvSpPr/>
                        <wps:spPr>
                          <a:xfrm>
                            <a:off x="3561375" y="0"/>
                            <a:ext cx="2962275" cy="4000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B9926DB" w14:textId="7A3C428B" w:rsidR="002E7503" w:rsidRDefault="002E7503" w:rsidP="00F140E2">
                              <w:pPr>
                                <w:spacing w:before="0" w:after="0" w:line="240" w:lineRule="auto"/>
                                <w:jc w:val="center"/>
                                <w:rPr>
                                  <w:sz w:val="24"/>
                                  <w:szCs w:val="24"/>
                                </w:rPr>
                              </w:pPr>
                              <w:r>
                                <w:rPr>
                                  <w:rFonts w:hint="eastAsia"/>
                                </w:rPr>
                                <w:t>服务器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391" o:spid="_x0000_s1146" editas="canvas" style="width:514.5pt;height:180pt;mso-position-horizontal-relative:char;mso-position-vertical-relative:line" coordsize="65341,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">
                <v:shape id="_x0000_s1147" type="#_x0000_t75" style="position:absolute;width:65341;height:22860;visibility:visible;mso-wrap-style:square">
                  <v:fill o:detectmouseclick="t"/>
                  <v:path o:connecttype="none"/>
                </v:shape>
                <v:rect id="矩形 392" o:spid="_x0000_s1148" style="position:absolute;top:15960;width:1428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6ficEA&#10;AADcAAAADwAAAGRycy9kb3ducmV2LnhtbESP24rCMBRF3wf8h3AE38ZUBS/VKCIIIsyDlw84NMem&#10;2pyUJtr2782A4ONmXxZ7tWltKV5U+8KxgtEwAUGcOV1wruB62f/OQfiArLF0TAo68rBZ935WmGrX&#10;8Ile55CLOMI+RQUmhCqV0meGLPqhq4ijd3O1xRBlnUtdYxPHbSnHSTKVFguOBIMV7Qxlj/PTRgjS&#10;qRvNmt3jz7THgsruTs9OqUG/3S5BBGrDN/xpH7SCyWIM/2fi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en4nBAAAA3AAAAA8AAAAAAAAAAAAAAAAAmAIAAGRycy9kb3du&#10;cmV2LnhtbFBLBQYAAAAABAAEAPUAAACGAwAAAAA=&#10;" fillcolor="#df2e28 [3204]" strokecolor="#711411 [1604]" strokeweight="1pt">
                  <v:textbox>
                    <w:txbxContent>
                      <w:p w14:paraId="557ABA44" w14:textId="77777777" w:rsidR="002E7503" w:rsidRDefault="002E7503" w:rsidP="00F140E2">
                        <w:pPr>
                          <w:spacing w:before="0" w:after="0" w:line="240" w:lineRule="auto"/>
                          <w:jc w:val="center"/>
                        </w:pPr>
                        <w:proofErr w:type="spellStart"/>
                        <w:r>
                          <w:rPr>
                            <w:rFonts w:hint="eastAsia"/>
                          </w:rPr>
                          <w:t>p</w:t>
                        </w:r>
                        <w:r>
                          <w:t>hysical_filename</w:t>
                        </w:r>
                        <w:proofErr w:type="spellEnd"/>
                      </w:p>
                    </w:txbxContent>
                  </v:textbox>
                </v:rect>
                <v:rect id="矩形 395" o:spid="_x0000_s1149" style="position:absolute;left:14763;top:15960;width:14288;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cH/cEA&#10;AADcAAAADwAAAGRycy9kb3ducmV2LnhtbESP3YrCMBCF74V9hzAL3mnqLv51jbIICyJ4YfUBhmZs&#10;ujaT0kTbvr0RBC8P5+fjrDadrcSdGl86VjAZJyCIc6dLLhScT3+jBQgfkDVWjklBTx4264/BClPt&#10;Wj7SPQuFiCPsU1RgQqhTKX1uyKIfu5o4ehfXWAxRNoXUDbZx3FbyK0lm0mLJkWCwpq2h/JrdbIQg&#10;HfvJvN1eD6bbl1T1/3TrlRp+dr8/IAJ14R1+tXdawfdyCs8z8Qj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H3B/3BAAAA3AAAAA8AAAAAAAAAAAAAAAAAmAIAAGRycy9kb3du&#10;cmV2LnhtbFBLBQYAAAAABAAEAPUAAACGAwAAAAA=&#10;" fillcolor="#df2e28 [3204]" strokecolor="#711411 [1604]" strokeweight="1pt">
                  <v:textbox>
                    <w:txbxContent>
                      <w:p w14:paraId="6048B292" w14:textId="77777777" w:rsidR="002E7503" w:rsidRDefault="002E7503" w:rsidP="00F140E2">
                        <w:pPr>
                          <w:spacing w:before="0" w:after="0" w:line="240" w:lineRule="auto"/>
                          <w:jc w:val="center"/>
                          <w:rPr>
                            <w:sz w:val="24"/>
                            <w:szCs w:val="24"/>
                          </w:rPr>
                        </w:pPr>
                        <w:proofErr w:type="spellStart"/>
                        <w:r>
                          <w:t>local_version</w:t>
                        </w:r>
                        <w:proofErr w:type="spellEnd"/>
                      </w:p>
                    </w:txbxContent>
                  </v:textbox>
                </v:rect>
                <v:rect id="矩形 396" o:spid="_x0000_s1150" style="position:absolute;left:14763;top:5038;width:1428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WZisMA&#10;AADcAAAADwAAAGRycy9kb3ducmV2LnhtbESPy2rDMBBF94H+g5hCdonsBNLWjWKKIRAKWeTxAYM1&#10;tdxYI2PJsf33USHQ5eU+Dnebj7YRd+p87VhBukxAEJdO11wpuF72i3cQPiBrbByTgok85LuX2RYz&#10;7QY+0f0cKhFH2GeowITQZlL60pBFv3QtcfR+XGcxRNlVUnc4xHHbyFWSbKTFmiPBYEuFofJ27m2E&#10;IJ2m9G0obkczftfUTL/UT0rNX8evTxCBxvAffrYPWsH6YwN/Z+IRkL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SWZisMAAADcAAAADwAAAAAAAAAAAAAAAACYAgAAZHJzL2Rv&#10;d25yZXYueG1sUEsFBgAAAAAEAAQA9QAAAIgDAAAAAA==&#10;" fillcolor="#df2e28 [3204]" strokecolor="#711411 [1604]" strokeweight="1pt">
                  <v:textbox>
                    <w:txbxContent>
                      <w:p w14:paraId="5FF76C25" w14:textId="77777777" w:rsidR="002E7503" w:rsidRDefault="002E7503" w:rsidP="00F140E2">
                        <w:pPr>
                          <w:spacing w:before="0" w:after="0" w:line="240" w:lineRule="auto"/>
                          <w:jc w:val="center"/>
                          <w:rPr>
                            <w:sz w:val="24"/>
                            <w:szCs w:val="24"/>
                          </w:rPr>
                        </w:pPr>
                        <w:proofErr w:type="spellStart"/>
                        <w:r>
                          <w:t>server_version</w:t>
                        </w:r>
                        <w:proofErr w:type="spellEnd"/>
                      </w:p>
                    </w:txbxContent>
                  </v:textbox>
                </v:rect>
                <v:rect id="矩形 397" o:spid="_x0000_s1151" style="position:absolute;left:35613;top:5038;width:1428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k8EcIA&#10;AADcAAAADwAAAGRycy9kb3ducmV2LnhtbESP24rCMBRF3wX/IZyBedNUBS/VVEQQZMAHLx9waI5N&#10;p81JaaJt/34yMDCPm31Z7N2+t7V4U+tLxwpm0wQEce50yYWCx/00WYPwAVlj7ZgUDORhn41HO0y1&#10;6/hK71soRBxhn6ICE0KTSulzQxb91DXE0Xu61mKIsi2kbrGL47aW8yRZSoslR4LBho6G8ur2shGC&#10;dB1mq+5YXUz/VVI9fNNrUOrzoz9sQQTqw3/4r33WChabFfyeiUd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aTwRwgAAANwAAAAPAAAAAAAAAAAAAAAAAJgCAABkcnMvZG93&#10;bnJldi54bWxQSwUGAAAAAAQABAD1AAAAhwMAAAAA&#10;" fillcolor="#df2e28 [3204]" strokecolor="#711411 [1604]" strokeweight="1pt">
                  <v:textbox>
                    <w:txbxContent>
                      <w:p w14:paraId="31FCB0DE" w14:textId="77777777" w:rsidR="002E7503" w:rsidRPr="002F5939" w:rsidRDefault="002E7503" w:rsidP="00F140E2">
                        <w:pPr>
                          <w:spacing w:before="0" w:after="0" w:line="240" w:lineRule="auto"/>
                          <w:jc w:val="center"/>
                        </w:pPr>
                        <w:proofErr w:type="spellStart"/>
                        <w:r w:rsidRPr="002F5939">
                          <w:t>physical_filename</w:t>
                        </w:r>
                        <w:proofErr w:type="spellEnd"/>
                      </w:p>
                    </w:txbxContent>
                  </v:textbox>
                </v:rect>
                <v:rect id="矩形 399" o:spid="_x0000_s1152" style="position:absolute;left:50949;top:4996;width:14287;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N+MIA&#10;AADcAAAADwAAAGRycy9kb3ducmV2LnhtbESP3YrCMBCF74V9hzAL3mnqCq7WRlkEQYS98OcBhmZs&#10;aptJaaJt394sCHt5OD8fJ9v2thZPan3pWMFsmoAgzp0uuVBwvewnSxA+IGusHZOCgTxsNx+jDFPt&#10;Oj7R8xwKEUfYp6jAhNCkUvrckEU/dQ1x9G6utRiibAupW+ziuK3lV5IspMWSI8FgQztDeXV+2AhB&#10;Og2z725X/Zr+WFI93OkxKDX+7H/WIAL14T/8bh+0gvlqBX9n4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ug34wgAAANwAAAAPAAAAAAAAAAAAAAAAAJgCAABkcnMvZG93&#10;bnJldi54bWxQSwUGAAAAAAQABAD1AAAAhwMAAAAA&#10;" fillcolor="#df2e28 [3204]" strokecolor="#711411 [1604]" strokeweight="1pt">
                  <v:textbox>
                    <w:txbxContent>
                      <w:p w14:paraId="6E2F5FA9" w14:textId="77777777" w:rsidR="002E7503" w:rsidRPr="002F5939" w:rsidRDefault="002E7503" w:rsidP="00F140E2">
                        <w:pPr>
                          <w:spacing w:before="0" w:after="0" w:line="240" w:lineRule="auto"/>
                          <w:jc w:val="center"/>
                        </w:pPr>
                        <w:proofErr w:type="gramStart"/>
                        <w:r w:rsidRPr="002F5939">
                          <w:t>version</w:t>
                        </w:r>
                        <w:proofErr w:type="gramEnd"/>
                      </w:p>
                    </w:txbxContent>
                  </v:textbox>
                </v:rect>
                <v:rect id="矩形 400" o:spid="_x0000_s1153" style="position:absolute;top:5038;width:14287;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R/O8IA&#10;AADcAAAADwAAAGRycy9kb3ducmV2LnhtbERPTYvCMBC9C/sfwix4EU1WxNWuUYogCoKgK4K3oRnb&#10;ss2kNNla/705CB4f73ux6mwlWmp86VjD10iBIM6cKTnXcP7dDGcgfEA2WDkmDQ/ysFp+9BaYGHfn&#10;I7WnkIsYwj5BDUUIdSKlzwqy6EeuJo7czTUWQ4RNLk2D9xhuKzlWaiotlhwbCqxpXVD2d/q3Gr53&#10;c3W47a/ZZV213cCmlG63B637n136AyJQF97il3tnNExUnB/PxCM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RH87wgAAANwAAAAPAAAAAAAAAAAAAAAAAJgCAABkcnMvZG93&#10;bnJldi54bWxQSwUGAAAAAAQABAD1AAAAhwMAAAAA&#10;" fillcolor="#fdf5f4 [180]" strokecolor="#711411 [1604]" strokeweight="1pt">
                  <v:fill color2="#f5c0be [980]" angle="270" colors="0 #fdf5f4;1 #f1a19e;1 white;1 #f5c0be" focus="100%" type="gradient">
                    <o:fill v:ext="view" type="gradientUnscaled"/>
                  </v:fill>
                  <v:textbox>
                    <w:txbxContent>
                      <w:p w14:paraId="2A75CC2F" w14:textId="37C200D1" w:rsidR="002E7503" w:rsidRPr="002F5939" w:rsidRDefault="002E7503" w:rsidP="00F140E2">
                        <w:pPr>
                          <w:spacing w:before="0" w:after="0" w:line="240" w:lineRule="auto"/>
                          <w:jc w:val="center"/>
                        </w:pPr>
                        <w:proofErr w:type="spellStart"/>
                        <w:r>
                          <w:t>trans</w:t>
                        </w:r>
                        <w:r w:rsidRPr="002F5939">
                          <w:t>_filename</w:t>
                        </w:r>
                        <w:proofErr w:type="spellEnd"/>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401" o:spid="_x0000_s1154" type="#_x0000_t13" style="position:absolute;left:29622;top:5324;width:5229;height:313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4lnsUA&#10;AADcAAAADwAAAGRycy9kb3ducmV2LnhtbESPQWvCQBSE7wX/w/IEb3XXIrVEVxEhELQHk3rw+Mg+&#10;k2D2bchuNfrru4VCj8PMfMOsNoNtxY163zjWMJsqEMSlMw1XGk5f6esHCB+QDbaOScODPGzWo5cV&#10;JsbdOadbESoRIewT1FCH0CVS+rImi37qOuLoXVxvMUTZV9L0eI9w28o3pd6lxYbjQo0d7Woqr8W3&#10;1ZAWxzzd5m6RqU9bHJ/77LDgs9aT8bBdggg0hP/wXzszGuZqBr9n4h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3iWexQAAANwAAAAPAAAAAAAAAAAAAAAAAJgCAABkcnMv&#10;ZG93bnJldi54bWxQSwUGAAAAAAQABAD1AAAAigMAAAAA&#10;" adj="15128" fillcolor="#df2e28 [3204]" strokecolor="#711411 [1604]" strokeweight="1pt"/>
                <v:shape id="曲线连接符 402" o:spid="_x0000_s1155" type="#_x0000_t38" style="position:absolute;left:39979;top:-9075;width:42;height:36185;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Van8QAAADcAAAADwAAAGRycy9kb3ducmV2LnhtbESPwWrDMBBE74X+g9hCLyWWY0IJrmVT&#10;CgFDTo1zyHFtbW0n1spISuL+fVUo9DjMzBumqBYziRs5P1pWsE5SEMSd1SP3Co7NbrUF4QOyxsky&#10;KfgmD1X5+FBgru2dP+l2CL2IEPY5KhhCmHMpfTeQQZ/YmTh6X9YZDFG6XmqH9wg3k8zS9FUaHDku&#10;DDjTx0Dd5XA1CvYdn7amaTeu7Zfj9HI29anJlHp+Wt7fQARawn/4r11rBZs0g98z8QjI8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dVqfxAAAANwAAAAPAAAAAAAAAAAA&#10;AAAAAKECAABkcnMvZG93bnJldi54bWxQSwUGAAAAAAQABAD5AAAAkgMAAAAA&#10;" adj="-1176778" strokecolor="black [3200]" strokeweight="1.5pt"/>
                <v:shape id="曲线连接符 404" o:spid="_x0000_s1156" type="#_x0000_t38" style="position:absolute;left:24950;top:-8768;width:127;height:35614;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x2UcYAAADcAAAADwAAAGRycy9kb3ducmV2LnhtbESPQWvCQBSE74X+h+UVeim6UYKU1FVS&#10;MZCL0Nj24O2RfSZps29Ddk3Sf+8WBI/DzHzDrLeTacVAvWssK1jMIxDEpdUNVwq+PrPZKwjnkTW2&#10;lknBHznYbh4f1phoO3JBw9FXIkDYJaig9r5LpHRlTQbd3HbEwTvb3qAPsq+k7nEMcNPKZRStpMGG&#10;w0KNHe1qKn+PF6PglJ/Tl/xn2u/fiwG5ou+P9JAp9fw0pW8gPE3+Hr61c60gjmL4PxOOgN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sdlHGAAAA3AAAAA8AAAAAAAAA&#10;AAAAAAAAoQIAAGRycy9kb3ducmV2LnhtbFBLBQYAAAAABAAEAPkAAACUAwAAAAA=&#10;" adj="388800" strokecolor="#df2e28 [3204]">
                  <v:stroke endarrow="block"/>
                </v:shape>
                <v:shape id="半闭框 405" o:spid="_x0000_s1157" style="position:absolute;left:19146;top:8519;width:5048;height:5038;rotation:-8954299fd;visibility:visible;mso-wrap-style:square;v-text-anchor:middle" coordsize="504825,503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H3lcUA&#10;AADcAAAADwAAAGRycy9kb3ducmV2LnhtbESPT2vCQBTE7wW/w/IEb3WjaFtSV/EPguClten9kX0m&#10;wezbuLvG6Kd3hUKPw8z8hpktOlOLlpyvLCsYDRMQxLnVFRcKsp/t6wcIH5A11pZJwY08LOa9lxmm&#10;2l75m9pDKESEsE9RQRlCk0rp85IM+qFtiKN3tM5giNIVUju8Rrip5ThJ3qTBiuNCiQ2tS8pPh4tR&#10;0P6OMn7/Wq705rzX7nbPtqdNptSg3y0/QQTqwn/4r73TCibJFJ5n4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ofeVxQAAANwAAAAPAAAAAAAAAAAAAAAAAJgCAABkcnMv&#10;ZG93bnJldi54bWxQSwUGAAAAAAQABAD1AAAAigMAAAAA&#10;" path="m,l504825,,422443,82223r-349742,l72701,431290,,503850,,xe" fillcolor="#df2e28 [3204]" strokecolor="#711411 [1604]" strokeweight="1pt">
                  <v:path arrowok="t" o:connecttype="custom" o:connectlocs="0,0;504825,0;422443,82223;72701,82223;72701,431290;0,503850;0,0" o:connectangles="0,0,0,0,0,0,0"/>
                </v:shape>
                <v:rect id="矩形 419" o:spid="_x0000_s1158" style="position:absolute;width:29051;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IL98YA&#10;AADcAAAADwAAAGRycy9kb3ducmV2LnhtbESPQWvCQBSE74L/YXmFXkrdWKTY1FVUKvEQD6b+gNfs&#10;axKafRt2tzH6691CweMwM98wi9VgWtGT841lBdNJAoK4tLrhSsHpc/c8B+EDssbWMim4kIfVcjxa&#10;YKrtmY/UF6ESEcI+RQV1CF0qpS9rMugntiOO3rd1BkOUrpLa4TnCTStfkuRVGmw4LtTY0bam8qf4&#10;NQqu/dcpy9Y5Ph2Kbe4yv/nIq0Gpx4dh/Q4i0BDu4f/2XiuYTd/g70w8AnJ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qIL98YAAADcAAAADwAAAAAAAAAAAAAAAACYAgAAZHJz&#10;L2Rvd25yZXYueG1sUEsFBgAAAAAEAAQA9QAAAIsDAAAAAA==&#10;" fillcolor="black [3200]" strokecolor="black [1600]" strokeweight="1pt">
                  <v:textbox>
                    <w:txbxContent>
                      <w:p w14:paraId="23023378" w14:textId="5554924B" w:rsidR="002E7503" w:rsidRDefault="002E7503" w:rsidP="00F140E2">
                        <w:pPr>
                          <w:spacing w:before="0" w:after="0" w:line="240" w:lineRule="auto"/>
                          <w:jc w:val="center"/>
                          <w:rPr>
                            <w:sz w:val="24"/>
                            <w:szCs w:val="24"/>
                          </w:rPr>
                        </w:pPr>
                        <w:r>
                          <w:t>客户端</w:t>
                        </w:r>
                      </w:p>
                    </w:txbxContent>
                  </v:textbox>
                </v:rect>
                <v:rect id="矩形 420" o:spid="_x0000_s1159" style="position:absolute;left:35613;width:29623;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Ro18MA&#10;AADcAAAADwAAAGRycy9kb3ducmV2LnhtbERPzWrCQBC+F3yHZYReim4qpUh0FZVKPKQHow8wZsck&#10;mJ0Nu2tMffruodDjx/e/XA+mFT0531hW8D5NQBCXVjdcKTif9pM5CB+QNbaWScEPeVivRi9LTLV9&#10;8JH6IlQihrBPUUEdQpdK6cuaDPqp7Ygjd7XOYIjQVVI7fMRw08pZknxKgw3Hhho72tVU3oq7UfDs&#10;L+cs2+T49l3scpf57VdeDUq9jofNAkSgIfyL/9wHreBj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Ro18MAAADcAAAADwAAAAAAAAAAAAAAAACYAgAAZHJzL2Rv&#10;d25yZXYueG1sUEsFBgAAAAAEAAQA9QAAAIgDAAAAAA==&#10;" fillcolor="black [3200]" strokecolor="black [1600]" strokeweight="1pt">
                  <v:textbox>
                    <w:txbxContent>
                      <w:p w14:paraId="5B9926DB" w14:textId="7A3C428B" w:rsidR="002E7503" w:rsidRDefault="002E7503" w:rsidP="00F140E2">
                        <w:pPr>
                          <w:spacing w:before="0" w:after="0" w:line="240" w:lineRule="auto"/>
                          <w:jc w:val="center"/>
                          <w:rPr>
                            <w:sz w:val="24"/>
                            <w:szCs w:val="24"/>
                          </w:rPr>
                        </w:pPr>
                        <w:r>
                          <w:rPr>
                            <w:rFonts w:hint="eastAsia"/>
                          </w:rPr>
                          <w:t>服务器</w:t>
                        </w:r>
                      </w:p>
                    </w:txbxContent>
                  </v:textbox>
                </v:rect>
                <w10:anchorlock/>
              </v:group>
            </w:pict>
          </mc:Fallback>
        </mc:AlternateContent>
      </w:r>
    </w:p>
    <w:p w14:paraId="5FFB97CF" w14:textId="77777777" w:rsidR="00001073" w:rsidRDefault="00001073" w:rsidP="00BB0CDE"/>
    <w:p w14:paraId="3452CCF0" w14:textId="3468BFEC" w:rsidR="002F5939" w:rsidRPr="005D0421" w:rsidRDefault="00A37A51" w:rsidP="00001073">
      <w:pPr>
        <w:pBdr>
          <w:top w:val="single" w:sz="4" w:space="1" w:color="auto"/>
          <w:left w:val="single" w:sz="4" w:space="4" w:color="auto"/>
          <w:bottom w:val="single" w:sz="4" w:space="1" w:color="auto"/>
          <w:right w:val="single" w:sz="4" w:space="4" w:color="auto"/>
        </w:pBdr>
        <w:rPr>
          <w:rStyle w:val="a8"/>
        </w:rPr>
      </w:pPr>
      <w:r w:rsidRPr="005D0421">
        <w:rPr>
          <w:rStyle w:val="a8"/>
          <w:rFonts w:hint="eastAsia"/>
        </w:rPr>
        <w:t>server</w:t>
      </w:r>
      <w:r w:rsidRPr="005D0421">
        <w:rPr>
          <w:rStyle w:val="a8"/>
        </w:rPr>
        <w:t xml:space="preserve">_version &lt; </w:t>
      </w:r>
      <w:r w:rsidRPr="005D0421">
        <w:rPr>
          <w:rStyle w:val="a8"/>
          <w:rFonts w:hint="eastAsia"/>
        </w:rPr>
        <w:t>lo</w:t>
      </w:r>
      <w:r w:rsidRPr="005D0421">
        <w:rPr>
          <w:rStyle w:val="a8"/>
        </w:rPr>
        <w:t>cal_version</w:t>
      </w:r>
      <w:r w:rsidRPr="005D0421">
        <w:rPr>
          <w:rStyle w:val="a8"/>
          <w:rFonts w:hint="eastAsia"/>
        </w:rPr>
        <w:t>时，执行上传。</w:t>
      </w:r>
      <w:r w:rsidR="003131D5" w:rsidRPr="005D0421">
        <w:rPr>
          <w:rStyle w:val="a8"/>
          <w:rFonts w:hint="eastAsia"/>
        </w:rPr>
        <w:t>上</w:t>
      </w:r>
      <w:proofErr w:type="gramStart"/>
      <w:r w:rsidR="003131D5" w:rsidRPr="005D0421">
        <w:rPr>
          <w:rStyle w:val="a8"/>
          <w:rFonts w:hint="eastAsia"/>
        </w:rPr>
        <w:t>传操作</w:t>
      </w:r>
      <w:proofErr w:type="gramEnd"/>
      <w:r w:rsidR="003131D5" w:rsidRPr="005D0421">
        <w:rPr>
          <w:rStyle w:val="a8"/>
          <w:rFonts w:hint="eastAsia"/>
        </w:rPr>
        <w:t>需要首先锁定文件（体现在</w:t>
      </w:r>
      <w:r w:rsidR="003131D5" w:rsidRPr="005D0421">
        <w:rPr>
          <w:rStyle w:val="a8"/>
          <w:rFonts w:hint="eastAsia"/>
        </w:rPr>
        <w:t>upload</w:t>
      </w:r>
      <w:r w:rsidR="003131D5" w:rsidRPr="005D0421">
        <w:rPr>
          <w:rStyle w:val="a8"/>
          <w:rFonts w:hint="eastAsia"/>
        </w:rPr>
        <w:t>接口中）</w:t>
      </w:r>
      <w:r w:rsidR="002B6FE8" w:rsidRPr="005D0421">
        <w:rPr>
          <w:rStyle w:val="a8"/>
        </w:rPr>
        <w:br/>
      </w:r>
      <w:r w:rsidRPr="005D0421">
        <w:rPr>
          <w:rStyle w:val="a8"/>
          <w:rFonts w:hint="eastAsia"/>
        </w:rPr>
        <w:t>上传完成，使</w:t>
      </w:r>
      <w:r w:rsidRPr="005D0421">
        <w:rPr>
          <w:rStyle w:val="a8"/>
          <w:rFonts w:hint="eastAsia"/>
        </w:rPr>
        <w:t>server_version</w:t>
      </w:r>
      <w:r w:rsidRPr="005D0421">
        <w:rPr>
          <w:rStyle w:val="a8"/>
        </w:rPr>
        <w:t xml:space="preserve"> </w:t>
      </w:r>
      <w:r w:rsidRPr="005D0421">
        <w:rPr>
          <w:rStyle w:val="a8"/>
          <w:rFonts w:hint="eastAsia"/>
        </w:rPr>
        <w:t>=</w:t>
      </w:r>
      <w:r w:rsidRPr="005D0421">
        <w:rPr>
          <w:rStyle w:val="a8"/>
        </w:rPr>
        <w:t xml:space="preserve"> </w:t>
      </w:r>
      <w:r w:rsidR="002B6FE8" w:rsidRPr="005D0421">
        <w:rPr>
          <w:rStyle w:val="a8"/>
        </w:rPr>
        <w:t>new</w:t>
      </w:r>
      <w:r w:rsidRPr="005D0421">
        <w:rPr>
          <w:rStyle w:val="a8"/>
          <w:rFonts w:hint="eastAsia"/>
        </w:rPr>
        <w:t>_version</w:t>
      </w:r>
      <w:r w:rsidR="002B6FE8" w:rsidRPr="005D0421">
        <w:rPr>
          <w:rStyle w:val="a8"/>
          <w:rFonts w:hint="eastAsia"/>
        </w:rPr>
        <w:t>，</w:t>
      </w:r>
      <w:r w:rsidR="002B6FE8" w:rsidRPr="005D0421">
        <w:rPr>
          <w:rStyle w:val="a8"/>
          <w:rFonts w:hint="eastAsia"/>
        </w:rPr>
        <w:t>new_filename</w:t>
      </w:r>
      <w:r w:rsidR="002B6FE8" w:rsidRPr="005D0421">
        <w:rPr>
          <w:rStyle w:val="a8"/>
          <w:rFonts w:hint="eastAsia"/>
        </w:rPr>
        <w:t>取代</w:t>
      </w:r>
      <w:r w:rsidR="002B6FE8" w:rsidRPr="005D0421">
        <w:rPr>
          <w:rStyle w:val="a8"/>
          <w:rFonts w:hint="eastAsia"/>
        </w:rPr>
        <w:t>Physical_filename</w:t>
      </w:r>
      <w:r w:rsidR="002B6FE8" w:rsidRPr="005D0421">
        <w:rPr>
          <w:rStyle w:val="a8"/>
          <w:rFonts w:hint="eastAsia"/>
        </w:rPr>
        <w:t>，</w:t>
      </w:r>
      <w:r w:rsidR="002B6FE8" w:rsidRPr="005D0421">
        <w:rPr>
          <w:rStyle w:val="a8"/>
          <w:rFonts w:hint="eastAsia"/>
        </w:rPr>
        <w:t>file</w:t>
      </w:r>
      <w:r w:rsidR="002B6FE8" w:rsidRPr="005D0421">
        <w:rPr>
          <w:rStyle w:val="a8"/>
          <w:rFonts w:hint="eastAsia"/>
        </w:rPr>
        <w:t>解除锁定；</w:t>
      </w:r>
      <w:r w:rsidR="002B6FE8" w:rsidRPr="005D0421">
        <w:rPr>
          <w:rStyle w:val="a8"/>
        </w:rPr>
        <w:br/>
      </w:r>
      <w:r w:rsidRPr="005D0421">
        <w:rPr>
          <w:rStyle w:val="a8"/>
          <w:rFonts w:hint="eastAsia"/>
        </w:rPr>
        <w:t>如中途</w:t>
      </w:r>
      <w:r w:rsidRPr="005D0421">
        <w:rPr>
          <w:rStyle w:val="a8"/>
          <w:rFonts w:hint="eastAsia"/>
        </w:rPr>
        <w:t>reset</w:t>
      </w:r>
      <w:r w:rsidRPr="005D0421">
        <w:rPr>
          <w:rStyle w:val="a8"/>
          <w:rFonts w:hint="eastAsia"/>
        </w:rPr>
        <w:t>，</w:t>
      </w:r>
      <w:r w:rsidR="007D1A7C" w:rsidRPr="005D0421">
        <w:rPr>
          <w:rStyle w:val="a8"/>
          <w:rFonts w:hint="eastAsia"/>
        </w:rPr>
        <w:t>客户端本地两个版本号信息保持不变，</w:t>
      </w:r>
      <w:r w:rsidR="00193A82" w:rsidRPr="005D0421">
        <w:rPr>
          <w:rStyle w:val="a8"/>
          <w:rFonts w:hint="eastAsia"/>
        </w:rPr>
        <w:t>服务器</w:t>
      </w:r>
      <w:r w:rsidR="002B6FE8" w:rsidRPr="005D0421">
        <w:rPr>
          <w:rStyle w:val="a8"/>
          <w:rFonts w:hint="eastAsia"/>
        </w:rPr>
        <w:t>放弃</w:t>
      </w:r>
      <w:r w:rsidR="002B6FE8" w:rsidRPr="005D0421">
        <w:rPr>
          <w:rStyle w:val="a8"/>
          <w:rFonts w:hint="eastAsia"/>
        </w:rPr>
        <w:t>new_filename</w:t>
      </w:r>
      <w:r w:rsidR="002B6FE8" w:rsidRPr="005D0421">
        <w:rPr>
          <w:rStyle w:val="a8"/>
          <w:rFonts w:hint="eastAsia"/>
        </w:rPr>
        <w:t>和</w:t>
      </w:r>
      <w:r w:rsidR="002B6FE8" w:rsidRPr="005D0421">
        <w:rPr>
          <w:rStyle w:val="a8"/>
          <w:rFonts w:hint="eastAsia"/>
        </w:rPr>
        <w:t>new</w:t>
      </w:r>
      <w:r w:rsidR="003A4E08" w:rsidRPr="005D0421">
        <w:rPr>
          <w:rStyle w:val="a8"/>
        </w:rPr>
        <w:t>_version</w:t>
      </w:r>
      <w:r w:rsidR="003A4E08" w:rsidRPr="005D0421">
        <w:rPr>
          <w:rStyle w:val="a8"/>
          <w:rFonts w:hint="eastAsia"/>
        </w:rPr>
        <w:t>。</w:t>
      </w:r>
    </w:p>
    <w:p w14:paraId="0F370048" w14:textId="441C60C6" w:rsidR="00086EC9" w:rsidRDefault="00BB0CDE" w:rsidP="00001073">
      <w:pPr>
        <w:pBdr>
          <w:top w:val="single" w:sz="4" w:space="1" w:color="auto"/>
          <w:left w:val="single" w:sz="4" w:space="4" w:color="auto"/>
          <w:bottom w:val="single" w:sz="4" w:space="1" w:color="auto"/>
          <w:right w:val="single" w:sz="4" w:space="4" w:color="auto"/>
        </w:pBdr>
      </w:pPr>
      <w:r>
        <w:rPr>
          <w:rFonts w:hint="eastAsia"/>
          <w:noProof/>
        </w:rPr>
        <mc:AlternateContent>
          <mc:Choice Requires="wpc">
            <w:drawing>
              <wp:inline distT="0" distB="0" distL="0" distR="0" wp14:anchorId="212DC005" wp14:editId="015CB2F9">
                <wp:extent cx="6534150" cy="2402250"/>
                <wp:effectExtent l="0" t="0" r="0" b="0"/>
                <wp:docPr id="418" name="画布 4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6" name="矩形 406"/>
                        <wps:cNvSpPr/>
                        <wps:spPr>
                          <a:xfrm>
                            <a:off x="0" y="1607480"/>
                            <a:ext cx="14287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00A72D" w14:textId="77777777" w:rsidR="002E7503" w:rsidRDefault="002E7503" w:rsidP="001A277F">
                              <w:pPr>
                                <w:spacing w:before="0" w:after="0" w:line="240" w:lineRule="auto"/>
                                <w:jc w:val="center"/>
                              </w:pPr>
                              <w:proofErr w:type="spellStart"/>
                              <w:r>
                                <w:rPr>
                                  <w:rFonts w:hint="eastAsia"/>
                                </w:rPr>
                                <w:t>p</w:t>
                              </w:r>
                              <w:r>
                                <w:t>hysical_filename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矩形 407"/>
                        <wps:cNvSpPr/>
                        <wps:spPr>
                          <a:xfrm>
                            <a:off x="1476375" y="1607480"/>
                            <a:ext cx="14287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1A5518" w14:textId="77777777" w:rsidR="002E7503" w:rsidRDefault="002E7503" w:rsidP="001A277F">
                              <w:pPr>
                                <w:spacing w:before="0" w:after="0" w:line="240" w:lineRule="auto"/>
                                <w:jc w:val="center"/>
                                <w:rPr>
                                  <w:sz w:val="24"/>
                                  <w:szCs w:val="24"/>
                                </w:rPr>
                              </w:pPr>
                              <w:proofErr w:type="spellStart"/>
                              <w:r>
                                <w:t>local_version</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8" name="矩形 408"/>
                        <wps:cNvSpPr/>
                        <wps:spPr>
                          <a:xfrm>
                            <a:off x="1476375" y="515325"/>
                            <a:ext cx="14287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9A996E" w14:textId="77777777" w:rsidR="002E7503" w:rsidRDefault="002E7503" w:rsidP="001A277F">
                              <w:pPr>
                                <w:spacing w:before="0" w:after="0" w:line="240" w:lineRule="auto"/>
                                <w:jc w:val="center"/>
                                <w:rPr>
                                  <w:sz w:val="24"/>
                                  <w:szCs w:val="24"/>
                                </w:rPr>
                              </w:pPr>
                              <w:proofErr w:type="spellStart"/>
                              <w:r>
                                <w:t>server_version</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9" name="矩形 409"/>
                        <wps:cNvSpPr/>
                        <wps:spPr>
                          <a:xfrm>
                            <a:off x="3561375" y="515325"/>
                            <a:ext cx="14287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F68A14" w14:textId="77777777" w:rsidR="002E7503" w:rsidRPr="002F5939" w:rsidRDefault="002E7503" w:rsidP="001A277F">
                              <w:pPr>
                                <w:spacing w:before="0" w:after="0" w:line="240" w:lineRule="auto"/>
                                <w:jc w:val="center"/>
                              </w:pPr>
                              <w:proofErr w:type="spellStart"/>
                              <w:r w:rsidRPr="002F5939">
                                <w:t>physical_filename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0" name="矩形 410"/>
                        <wps:cNvSpPr/>
                        <wps:spPr>
                          <a:xfrm>
                            <a:off x="5094900" y="1610700"/>
                            <a:ext cx="14287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49FCDA" w14:textId="77777777" w:rsidR="002E7503" w:rsidRPr="002F5939" w:rsidRDefault="002E7503" w:rsidP="001A277F">
                              <w:pPr>
                                <w:spacing w:before="0" w:after="0" w:line="240" w:lineRule="auto"/>
                                <w:jc w:val="center"/>
                              </w:pPr>
                              <w:proofErr w:type="spellStart"/>
                              <w:r>
                                <w:t>new</w:t>
                              </w:r>
                              <w:r w:rsidRPr="002F5939">
                                <w:t>_version</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1" name="矩形 411"/>
                        <wps:cNvSpPr/>
                        <wps:spPr>
                          <a:xfrm>
                            <a:off x="5094900" y="521630"/>
                            <a:ext cx="14287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AA0F4B" w14:textId="77777777" w:rsidR="002E7503" w:rsidRPr="002F5939" w:rsidRDefault="002E7503" w:rsidP="001A277F">
                              <w:pPr>
                                <w:spacing w:before="0" w:after="0" w:line="240" w:lineRule="auto"/>
                                <w:jc w:val="center"/>
                              </w:pPr>
                              <w:proofErr w:type="gramStart"/>
                              <w:r w:rsidRPr="002F5939">
                                <w:t>version</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2" name="矩形 412"/>
                        <wps:cNvSpPr/>
                        <wps:spPr>
                          <a:xfrm>
                            <a:off x="3561375" y="1610700"/>
                            <a:ext cx="1428750" cy="400050"/>
                          </a:xfrm>
                          <a:prstGeom prst="rect">
                            <a:avLst/>
                          </a:prstGeom>
                          <a:gradFill>
                            <a:gsLst>
                              <a:gs pos="0">
                                <a:schemeClr val="accent1">
                                  <a:lumMod val="5000"/>
                                  <a:lumOff val="95000"/>
                                </a:schemeClr>
                              </a:gs>
                              <a:gs pos="100000">
                                <a:schemeClr val="accent1">
                                  <a:lumMod val="45000"/>
                                  <a:lumOff val="55000"/>
                                </a:schemeClr>
                              </a:gs>
                              <a:gs pos="100000">
                                <a:schemeClr val="accent1">
                                  <a:lumMod val="0"/>
                                  <a:lumOff val="100000"/>
                                </a:schemeClr>
                              </a:gs>
                              <a:gs pos="100000">
                                <a:schemeClr val="accent1">
                                  <a:lumMod val="30000"/>
                                  <a:lumOff val="70000"/>
                                </a:schemeClr>
                              </a:gs>
                            </a:gsLst>
                            <a:lin ang="108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14:paraId="619F81FD" w14:textId="77777777" w:rsidR="002E7503" w:rsidRPr="002F5939" w:rsidRDefault="002E7503" w:rsidP="001A277F">
                              <w:pPr>
                                <w:spacing w:before="0" w:after="0" w:line="240" w:lineRule="auto"/>
                                <w:jc w:val="center"/>
                              </w:pPr>
                              <w:proofErr w:type="spellStart"/>
                              <w:r>
                                <w:t>new</w:t>
                              </w:r>
                              <w:r w:rsidRPr="002F5939">
                                <w:t>_filename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3" name="右箭头 413"/>
                        <wps:cNvSpPr/>
                        <wps:spPr>
                          <a:xfrm>
                            <a:off x="2981325" y="1693202"/>
                            <a:ext cx="522900" cy="31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 name="曲线连接符 414"/>
                        <wps:cNvCnPr>
                          <a:stCxn id="408" idx="2"/>
                          <a:endCxn id="411" idx="2"/>
                        </wps:cNvCnPr>
                        <wps:spPr>
                          <a:xfrm rot="16200000" flipH="1">
                            <a:off x="3996860" y="-890736"/>
                            <a:ext cx="6305" cy="3618525"/>
                          </a:xfrm>
                          <a:prstGeom prst="curvedConnector3">
                            <a:avLst>
                              <a:gd name="adj1" fmla="val 3725694"/>
                            </a:avLst>
                          </a:prstGeom>
                        </wps:spPr>
                        <wps:style>
                          <a:lnRef idx="3">
                            <a:schemeClr val="dk1"/>
                          </a:lnRef>
                          <a:fillRef idx="0">
                            <a:schemeClr val="dk1"/>
                          </a:fillRef>
                          <a:effectRef idx="2">
                            <a:schemeClr val="dk1"/>
                          </a:effectRef>
                          <a:fontRef idx="minor">
                            <a:schemeClr val="tx1"/>
                          </a:fontRef>
                        </wps:style>
                        <wps:bodyPr/>
                      </wps:wsp>
                      <wps:wsp>
                        <wps:cNvPr id="415" name="曲线连接符 415"/>
                        <wps:cNvCnPr>
                          <a:stCxn id="407" idx="2"/>
                          <a:endCxn id="410" idx="2"/>
                        </wps:cNvCnPr>
                        <wps:spPr>
                          <a:xfrm rot="16200000" flipH="1">
                            <a:off x="3998402" y="199877"/>
                            <a:ext cx="3220" cy="3618525"/>
                          </a:xfrm>
                          <a:prstGeom prst="curvedConnector3">
                            <a:avLst>
                              <a:gd name="adj1" fmla="val 71993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6" name="曲线连接符 416"/>
                        <wps:cNvCnPr>
                          <a:stCxn id="406" idx="2"/>
                          <a:endCxn id="412" idx="2"/>
                        </wps:cNvCnPr>
                        <wps:spPr>
                          <a:xfrm rot="16200000" flipH="1">
                            <a:off x="2493452" y="228452"/>
                            <a:ext cx="3220" cy="3561375"/>
                          </a:xfrm>
                          <a:prstGeom prst="curvedConnector3">
                            <a:avLst>
                              <a:gd name="adj1" fmla="val 71993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7" name="半闭框 417"/>
                        <wps:cNvSpPr/>
                        <wps:spPr>
                          <a:xfrm rot="2596844">
                            <a:off x="1914526" y="1208155"/>
                            <a:ext cx="504825" cy="503850"/>
                          </a:xfrm>
                          <a:prstGeom prst="halfFrame">
                            <a:avLst>
                              <a:gd name="adj1" fmla="val 16319"/>
                              <a:gd name="adj2" fmla="val 14429"/>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4" name="矩形 324"/>
                        <wps:cNvSpPr/>
                        <wps:spPr>
                          <a:xfrm>
                            <a:off x="635" y="0"/>
                            <a:ext cx="2904490" cy="4000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9954054" w14:textId="77777777" w:rsidR="002E7503" w:rsidRDefault="002E7503" w:rsidP="009E7F4D">
                              <w:pPr>
                                <w:pStyle w:val="af5"/>
                                <w:spacing w:beforeAutospacing="0" w:after="0" w:afterAutospacing="0" w:line="276" w:lineRule="auto"/>
                                <w:jc w:val="center"/>
                              </w:pPr>
                              <w:r>
                                <w:rPr>
                                  <w:rFonts w:cs="Times New Roman" w:hint="eastAsia"/>
                                  <w:sz w:val="18"/>
                                  <w:szCs w:val="18"/>
                                </w:rPr>
                                <w:t>客户端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6" name="矩形 326"/>
                        <wps:cNvSpPr/>
                        <wps:spPr>
                          <a:xfrm>
                            <a:off x="3561715" y="0"/>
                            <a:ext cx="2962275" cy="4000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A844F2D" w14:textId="77777777" w:rsidR="002E7503" w:rsidRDefault="002E7503" w:rsidP="009E7F4D">
                              <w:pPr>
                                <w:pStyle w:val="af5"/>
                                <w:spacing w:beforeAutospacing="0" w:after="0" w:afterAutospacing="0" w:line="276" w:lineRule="auto"/>
                                <w:jc w:val="center"/>
                              </w:pPr>
                              <w:r>
                                <w:rPr>
                                  <w:rFonts w:cs="Times New Roman" w:hint="eastAsia"/>
                                  <w:sz w:val="18"/>
                                  <w:szCs w:val="18"/>
                                </w:rPr>
                                <w:t>服务器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画布 418" o:spid="_x0000_s1160" editas="canvas" style="width:514.5pt;height:189.15pt;mso-position-horizontal-relative:char;mso-position-vertical-relative:line" coordsize="65341,24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">
                <v:shape id="_x0000_s1161" type="#_x0000_t75" style="position:absolute;width:65341;height:24022;visibility:visible;mso-wrap-style:square">
                  <v:fill o:detectmouseclick="t"/>
                  <v:path o:connecttype="none"/>
                </v:shape>
                <v:rect id="矩形 406" o:spid="_x0000_s1162" style="position:absolute;top:16074;width:14287;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XBaMEA&#10;AADcAAAADwAAAGRycy9kb3ducmV2LnhtbESP3YrCMBCF7wXfIczC3tlUEZWuaVkEQYS98OcBhmZs&#10;ujaT0kTbvv1mQfDycH4+zrYYbCOe1PnasYJ5koIgLp2uuVJwvexnGxA+IGtsHJOCkTwU+XSyxUy7&#10;nk/0PIdKxBH2GSowIbSZlL40ZNEnriWO3s11FkOUXSV1h30ct41cpOlKWqw5Egy2tDNU3s8PGyFI&#10;p3G+7nf3HzMca2rGX3qMSn1+DN9fIAIN4R1+tQ9awTJdwf+ZeAR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FwWjBAAAA3AAAAA8AAAAAAAAAAAAAAAAAmAIAAGRycy9kb3du&#10;cmV2LnhtbFBLBQYAAAAABAAEAPUAAACGAwAAAAA=&#10;" fillcolor="#df2e28 [3204]" strokecolor="#711411 [1604]" strokeweight="1pt">
                  <v:textbox>
                    <w:txbxContent>
                      <w:p w14:paraId="4F00A72D" w14:textId="77777777" w:rsidR="002E7503" w:rsidRDefault="002E7503" w:rsidP="001A277F">
                        <w:pPr>
                          <w:spacing w:before="0" w:after="0" w:line="240" w:lineRule="auto"/>
                          <w:jc w:val="center"/>
                        </w:pPr>
                        <w:proofErr w:type="spellStart"/>
                        <w:r>
                          <w:rPr>
                            <w:rFonts w:hint="eastAsia"/>
                          </w:rPr>
                          <w:t>p</w:t>
                        </w:r>
                        <w:r>
                          <w:t>hysical_filename</w:t>
                        </w:r>
                        <w:proofErr w:type="spellEnd"/>
                      </w:p>
                    </w:txbxContent>
                  </v:textbox>
                </v:rect>
                <v:rect id="矩形 407" o:spid="_x0000_s1163" style="position:absolute;left:14763;top:16074;width:1428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lk88EA&#10;AADcAAAADwAAAGRycy9kb3ducmV2LnhtbESP3YrCMBCF7wXfIczC3tlUEZWuaVkEQYS98OcBhmZs&#10;ujaT0kTbvv1mQfDycH4+zrYYbCOe1PnasYJ5koIgLp2uuVJwvexnGxA+IGtsHJOCkTwU+XSyxUy7&#10;nk/0PIdKxBH2GSowIbSZlL40ZNEnriWO3s11FkOUXSV1h30ct41cpOlKWqw5Egy2tDNU3s8PGyFI&#10;p3G+7nf3HzMca2rGX3qMSn1+DN9fIAIN4R1+tQ9awTJdw/+ZeAR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JZPPBAAAA3AAAAA8AAAAAAAAAAAAAAAAAmAIAAGRycy9kb3du&#10;cmV2LnhtbFBLBQYAAAAABAAEAPUAAACGAwAAAAA=&#10;" fillcolor="#df2e28 [3204]" strokecolor="#711411 [1604]" strokeweight="1pt">
                  <v:textbox>
                    <w:txbxContent>
                      <w:p w14:paraId="671A5518" w14:textId="77777777" w:rsidR="002E7503" w:rsidRDefault="002E7503" w:rsidP="001A277F">
                        <w:pPr>
                          <w:spacing w:before="0" w:after="0" w:line="240" w:lineRule="auto"/>
                          <w:jc w:val="center"/>
                          <w:rPr>
                            <w:sz w:val="24"/>
                            <w:szCs w:val="24"/>
                          </w:rPr>
                        </w:pPr>
                        <w:proofErr w:type="spellStart"/>
                        <w:r>
                          <w:t>local_version</w:t>
                        </w:r>
                        <w:proofErr w:type="spellEnd"/>
                      </w:p>
                    </w:txbxContent>
                  </v:textbox>
                </v:rect>
                <v:rect id="矩形 408" o:spid="_x0000_s1164" style="position:absolute;left:14763;top:5153;width:14288;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bwgb8A&#10;AADcAAAADwAAAGRycy9kb3ducmV2LnhtbERPzYrCMBC+C75DGGFvmrrIKtUoIgiLsAd/HmBoxqba&#10;TEoTbfv2O4eFPX58/5td72v1pjZWgQ3MZxko4iLYiksDt+txugIVE7LFOjAZGCjCbjsebTC3oeMz&#10;vS+pVBLCMUcDLqUm1zoWjjzGWWiIhbuH1mMS2JbatthJuK/1Z5Z9aY8VS4PDhg6Oiufl5aUE6TzM&#10;l93h+eP6U0X18KDXYMzHpN+vQSXq07/4z/1tDSwyWStn5Ajo7S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VvCBvwAAANwAAAAPAAAAAAAAAAAAAAAAAJgCAABkcnMvZG93bnJl&#10;di54bWxQSwUGAAAAAAQABAD1AAAAhAMAAAAA&#10;" fillcolor="#df2e28 [3204]" strokecolor="#711411 [1604]" strokeweight="1pt">
                  <v:textbox>
                    <w:txbxContent>
                      <w:p w14:paraId="319A996E" w14:textId="77777777" w:rsidR="002E7503" w:rsidRDefault="002E7503" w:rsidP="001A277F">
                        <w:pPr>
                          <w:spacing w:before="0" w:after="0" w:line="240" w:lineRule="auto"/>
                          <w:jc w:val="center"/>
                          <w:rPr>
                            <w:sz w:val="24"/>
                            <w:szCs w:val="24"/>
                          </w:rPr>
                        </w:pPr>
                        <w:proofErr w:type="spellStart"/>
                        <w:r>
                          <w:t>server_version</w:t>
                        </w:r>
                        <w:proofErr w:type="spellEnd"/>
                      </w:p>
                    </w:txbxContent>
                  </v:textbox>
                </v:rect>
                <v:rect id="矩形 409" o:spid="_x0000_s1165" style="position:absolute;left:35613;top:5153;width:14288;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pVGsAA&#10;AADcAAAADwAAAGRycy9kb3ducmV2LnhtbESP24rCMBRF3wf8h3AE38ZUES/VKCIIIsyDlw84NMem&#10;2pyUJtr2782A4ONmXxZ7tWltKV5U+8KxgtEwAUGcOV1wruB62f/OQfiArLF0TAo68rBZ935WmGrX&#10;8Ile55CLOMI+RQUmhCqV0meGLPqhq4ijd3O1xRBlnUtdYxPHbSnHSTKVFguOBIMV7Qxlj/PTRgjS&#10;qRvNmt3jz7THgsruTs9OqUG/3S5BBGrDN/xpH7SCSbKA/zPxCMj1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BpVGsAAAADcAAAADwAAAAAAAAAAAAAAAACYAgAAZHJzL2Rvd25y&#10;ZXYueG1sUEsFBgAAAAAEAAQA9QAAAIUDAAAAAA==&#10;" fillcolor="#df2e28 [3204]" strokecolor="#711411 [1604]" strokeweight="1pt">
                  <v:textbox>
                    <w:txbxContent>
                      <w:p w14:paraId="0BF68A14" w14:textId="77777777" w:rsidR="002E7503" w:rsidRPr="002F5939" w:rsidRDefault="002E7503" w:rsidP="001A277F">
                        <w:pPr>
                          <w:spacing w:before="0" w:after="0" w:line="240" w:lineRule="auto"/>
                          <w:jc w:val="center"/>
                        </w:pPr>
                        <w:proofErr w:type="spellStart"/>
                        <w:r w:rsidRPr="002F5939">
                          <w:t>physical_filename</w:t>
                        </w:r>
                        <w:proofErr w:type="spellEnd"/>
                      </w:p>
                    </w:txbxContent>
                  </v:textbox>
                </v:rect>
                <v:rect id="矩形 410" o:spid="_x0000_s1166" style="position:absolute;left:50949;top:16107;width:1428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lqWr8A&#10;AADcAAAADwAAAGRycy9kb3ducmV2LnhtbERPzWrCQBC+F3yHZQRvdZMirURXEUEoQg9aH2DIjtlo&#10;djZkV5O8vXMo9Pjx/a+3g2/Uk7pYBzaQzzNQxGWwNVcGLr+H9yWomJAtNoHJwEgRtpvJ2xoLG3o+&#10;0fOcKiUhHAs04FJqC61j6chjnIeWWLhr6DwmgV2lbYe9hPtGf2TZp/ZYszQ4bGnvqLyfH15KkE5j&#10;/tXv7z9uONbUjDd6jMbMpsNuBSrRkP7Ff+5va2CRy3w5I0dAb1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WpavwAAANwAAAAPAAAAAAAAAAAAAAAAAJgCAABkcnMvZG93bnJl&#10;di54bWxQSwUGAAAAAAQABAD1AAAAhAMAAAAA&#10;" fillcolor="#df2e28 [3204]" strokecolor="#711411 [1604]" strokeweight="1pt">
                  <v:textbox>
                    <w:txbxContent>
                      <w:p w14:paraId="2449FCDA" w14:textId="77777777" w:rsidR="002E7503" w:rsidRPr="002F5939" w:rsidRDefault="002E7503" w:rsidP="001A277F">
                        <w:pPr>
                          <w:spacing w:before="0" w:after="0" w:line="240" w:lineRule="auto"/>
                          <w:jc w:val="center"/>
                        </w:pPr>
                        <w:proofErr w:type="spellStart"/>
                        <w:r>
                          <w:t>new</w:t>
                        </w:r>
                        <w:r w:rsidRPr="002F5939">
                          <w:t>_version</w:t>
                        </w:r>
                        <w:proofErr w:type="spellEnd"/>
                      </w:p>
                    </w:txbxContent>
                  </v:textbox>
                </v:rect>
                <v:rect id="矩形 411" o:spid="_x0000_s1167" style="position:absolute;left:50949;top:5216;width:1428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XPwcEA&#10;AADcAAAADwAAAGRycy9kb3ducmV2LnhtbESP3YrCMBCF7xd8hzCCd2takVW6prIIgghe+PMAQzPb&#10;dNtMShNt+/ZGEPbycH4+zmY72EY8qPOVYwXpPAFBXDhdcangdt1/rkH4gKyxcUwKRvKwzScfG8y0&#10;6/lMj0soRRxhn6ECE0KbSekLQxb93LXE0ft1ncUQZVdK3WEfx20jF0nyJS1WHAkGW9oZKurL3UYI&#10;0nlMV/2uPpnhWFEz/tF9VGo2HX6+QQQawn/43T5oBcs0hdeZeARk/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1z8HBAAAA3AAAAA8AAAAAAAAAAAAAAAAAmAIAAGRycy9kb3du&#10;cmV2LnhtbFBLBQYAAAAABAAEAPUAAACGAwAAAAA=&#10;" fillcolor="#df2e28 [3204]" strokecolor="#711411 [1604]" strokeweight="1pt">
                  <v:textbox>
                    <w:txbxContent>
                      <w:p w14:paraId="58AA0F4B" w14:textId="77777777" w:rsidR="002E7503" w:rsidRPr="002F5939" w:rsidRDefault="002E7503" w:rsidP="001A277F">
                        <w:pPr>
                          <w:spacing w:before="0" w:after="0" w:line="240" w:lineRule="auto"/>
                          <w:jc w:val="center"/>
                        </w:pPr>
                        <w:proofErr w:type="gramStart"/>
                        <w:r w:rsidRPr="002F5939">
                          <w:t>version</w:t>
                        </w:r>
                        <w:proofErr w:type="gramEnd"/>
                      </w:p>
                    </w:txbxContent>
                  </v:textbox>
                </v:rect>
                <v:rect id="矩形 412" o:spid="_x0000_s1168" style="position:absolute;left:35613;top:16107;width:14288;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PSCsUA&#10;AADcAAAADwAAAGRycy9kb3ducmV2LnhtbESP3YrCMBSE7xd8h3AEb2RNFdG1GqUIorAg+IPg3aE5&#10;tsXmpDSx1rffCMJeDjPzDbNYtaYUDdWusKxgOIhAEKdWF5wpOJ823z8gnEfWWFomBS9ysFp2vhYY&#10;a/vkAzVHn4kAYRejgtz7KpbSpTkZdANbEQfvZmuDPsg6k7rGZ4CbUo6iaCINFhwWcqxonVN6Pz6M&#10;guluFu1vv9f0si6btm8SSrbbvVK9bpvMQXhq/X/4095pBePhCN5nw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A9IKxQAAANwAAAAPAAAAAAAAAAAAAAAAAJgCAABkcnMv&#10;ZG93bnJldi54bWxQSwUGAAAAAAQABAD1AAAAigMAAAAA&#10;" fillcolor="#fdf5f4 [180]" strokecolor="#711411 [1604]" strokeweight="1pt">
                  <v:fill color2="#f5c0be [980]" angle="270" colors="0 #fdf5f4;1 #f1a19e;1 white;1 #f5c0be" focus="100%" type="gradient">
                    <o:fill v:ext="view" type="gradientUnscaled"/>
                  </v:fill>
                  <v:textbox>
                    <w:txbxContent>
                      <w:p w14:paraId="619F81FD" w14:textId="77777777" w:rsidR="002E7503" w:rsidRPr="002F5939" w:rsidRDefault="002E7503" w:rsidP="001A277F">
                        <w:pPr>
                          <w:spacing w:before="0" w:after="0" w:line="240" w:lineRule="auto"/>
                          <w:jc w:val="center"/>
                        </w:pPr>
                        <w:proofErr w:type="spellStart"/>
                        <w:r>
                          <w:t>new</w:t>
                        </w:r>
                        <w:r w:rsidRPr="002F5939">
                          <w:t>_filename</w:t>
                        </w:r>
                        <w:proofErr w:type="spellEnd"/>
                      </w:p>
                    </w:txbxContent>
                  </v:textbox>
                </v:rect>
                <v:shape id="右箭头 413" o:spid="_x0000_s1169" type="#_x0000_t13" style="position:absolute;left:29813;top:16932;width:5229;height:31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4FVsUA&#10;AADcAAAADwAAAGRycy9kb3ducmV2LnhtbESPQWvCQBCF7wX/wzKCN91YRUt0FamIAaGo7cHehuyY&#10;BLOzIbvG6K93C0KPjzfve/Pmy9aUoqHaFZYVDAcRCOLU6oIzBT/fm/4HCOeRNZaWScGdHCwXnbc5&#10;xtre+EDN0WciQNjFqCD3voqldGlOBt3AVsTBO9vaoA+yzqSu8RbgppTvUTSRBgsODTlW9JlTejle&#10;TXgjjR4J7c3X9vfExSY5TZv9eqdUr9uuZiA8tf7/+JVOtILxcAR/YwIB5OI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gVWxQAAANwAAAAPAAAAAAAAAAAAAAAAAJgCAABkcnMv&#10;ZG93bnJldi54bWxQSwUGAAAAAAQABAD1AAAAigMAAAAA&#10;" adj="15128" fillcolor="#df2e28 [3204]" strokecolor="#711411 [1604]" strokeweight="1pt"/>
                <v:shape id="曲线连接符 414" o:spid="_x0000_s1170" type="#_x0000_t38" style="position:absolute;left:39968;top:-8908;width:63;height:36185;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oHjsMAAADcAAAADwAAAGRycy9kb3ducmV2LnhtbESP3YrCMBSE7xf2HcJZ8G5NXbRINYoI&#10;C3ol/jzAsTm2xeSkNtFWn94IgpfDzHzDTOedNeJGja8cKxj0ExDEudMVFwoO+//fMQgfkDUax6Tg&#10;Th7ms++vKWbatbyl2y4UIkLYZ6igDKHOpPR5SRZ939XE0Tu5xmKIsimkbrCNcGvkX5Kk0mLFcaHE&#10;mpYl5efd1Sow4832gT5tu9Xa7NfHy2GU+rNSvZ9uMQERqAuf8Lu90gqGgyG8zsQjIG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KB47DAAAA3AAAAA8AAAAAAAAAAAAA&#10;AAAAoQIAAGRycy9kb3ducmV2LnhtbFBLBQYAAAAABAAEAPkAAACRAwAAAAA=&#10;" adj="804750" strokecolor="black [3200]" strokeweight="1.5pt"/>
                <v:shape id="曲线连接符 415" o:spid="_x0000_s1171" type="#_x0000_t38" style="position:absolute;left:39984;top:1998;width:32;height:36185;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sONMMAAADcAAAADwAAAGRycy9kb3ducmV2LnhtbESP3WoCMRSE7wXfIRyhd5rVtousRlFL&#10;qSAI/jzAITnuLm5Owibq+vamUOjlMDPfMPNlZxtxpzbUjhWMRxkIYu1MzaWC8+l7OAURIrLBxjEp&#10;eFKA5aLfm2Nh3IMPdD/GUiQIhwIVVDH6QsqgK7IYRs4TJ+/iWosxybaUpsVHgttGTrIslxZrTgsV&#10;etpUpK/Hm1Xg303Md2ttNPuffLdfnwxtv5R6G3SrGYhIXfwP/7W3RsHH+BN+z6QjIB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LDjTDAAAA3AAAAA8AAAAAAAAAAAAA&#10;AAAAoQIAAGRycy9kb3ducmV2LnhtbFBLBQYAAAAABAAEAPkAAACRAwAAAAA=&#10;" adj="1555066" strokecolor="#df2e28 [3204]">
                  <v:stroke endarrow="block"/>
                </v:shape>
                <v:shape id="曲线连接符 416" o:spid="_x0000_s1172" type="#_x0000_t38" style="position:absolute;left:24934;top:2284;width:32;height:35614;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mQQ8IAAADcAAAADwAAAGRycy9kb3ducmV2LnhtbESP3YrCMBSE7xd8h3AE79bUdSlLNYo/&#10;iIIgrPoAh+TYFpuT0GS1vv1GELwcZuYbZjrvbCNu1IbasYLRMANBrJ2puVRwPm0+f0CEiGywcUwK&#10;HhRgPut9TLEw7s6/dDvGUiQIhwIVVDH6QsqgK7IYhs4TJ+/iWosxybaUpsV7gttGfmVZLi3WnBYq&#10;9LSqSF+Pf1aBH5uY75faaPbbfH9Yngzt1koN+t1iAiJSF9/hV3tnFHyPcnieSUdAz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tmQQ8IAAADcAAAADwAAAAAAAAAAAAAA&#10;AAChAgAAZHJzL2Rvd25yZXYueG1sUEsFBgAAAAAEAAQA+QAAAJADAAAAAA==&#10;" adj="1555066" strokecolor="#df2e28 [3204]">
                  <v:stroke endarrow="block"/>
                </v:shape>
                <v:shape id="半闭框 417" o:spid="_x0000_s1173" style="position:absolute;left:19145;top:12081;width:5048;height:5039;rotation:2836446fd;visibility:visible;mso-wrap-style:square;v-text-anchor:middle" coordsize="504825,503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KuJcAA&#10;AADcAAAADwAAAGRycy9kb3ducmV2LnhtbESPQYvCMBSE7wv+h/AEb2taka5Uo4jg4lVX78/m2RST&#10;l9pktf57IyzscZiZb5jFqndW3KkLjWcF+TgDQVx53XCt4Piz/ZyBCBFZo/VMCp4UYLUcfCyw1P7B&#10;e7ofYi0ShEOJCkyMbSllqAw5DGPfEifv4juHMcmulrrDR4I7KydZVkiHDacFgy1tDFXXw69LlLCx&#10;9mSK82T/fSxyvsWLu2mlRsN+PQcRqY//4b/2TiuY5l/wPpOO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LKuJcAAAADcAAAADwAAAAAAAAAAAAAAAACYAgAAZHJzL2Rvd25y&#10;ZXYueG1sUEsFBgAAAAAEAAQA9QAAAIUDAAAAAA==&#10;" path="m,l504825,,422443,82223r-349742,l72701,431290,,503850,,xe" fillcolor="#df2e28 [3204]" strokecolor="#711411 [1604]" strokeweight="1pt">
                  <v:path arrowok="t" o:connecttype="custom" o:connectlocs="0,0;504825,0;422443,82223;72701,82223;72701,431290;0,503850;0,0" o:connectangles="0,0,0,0,0,0,0"/>
                </v:shape>
                <v:rect id="矩形 324" o:spid="_x0000_s1174" style="position:absolute;left:6;width:29045;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WjscYA&#10;AADcAAAADwAAAGRycy9kb3ducmV2LnhtbESPQWvCQBSE74L/YXlCL6KbaikldRWVlvQQD039Ac/s&#10;axLMvg2725j667sFweMwM98wq81gWtGT841lBY/zBARxaXXDlYLj1/vsBYQPyBpby6Tglzxs1uPR&#10;ClNtL/xJfREqESHsU1RQh9ClUvqyJoN+bjvi6H1bZzBE6SqpHV4i3LRykSTP0mDDcaHGjvY1lefi&#10;xyi49qdjlm1znB6Kfe4yv3vLq0Gph8mwfQURaAj38K39oRUsF0/wfyYeAb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WjscYAAADcAAAADwAAAAAAAAAAAAAAAACYAgAAZHJz&#10;L2Rvd25yZXYueG1sUEsFBgAAAAAEAAQA9QAAAIsDAAAAAA==&#10;" fillcolor="black [3200]" strokecolor="black [1600]" strokeweight="1pt">
                  <v:textbox>
                    <w:txbxContent>
                      <w:p w14:paraId="29954054" w14:textId="77777777" w:rsidR="002E7503" w:rsidRDefault="002E7503" w:rsidP="009E7F4D">
                        <w:pPr>
                          <w:pStyle w:val="af5"/>
                          <w:spacing w:beforeAutospacing="0" w:after="0" w:afterAutospacing="0" w:line="276" w:lineRule="auto"/>
                          <w:jc w:val="center"/>
                        </w:pPr>
                        <w:r>
                          <w:rPr>
                            <w:rFonts w:cs="Times New Roman" w:hint="eastAsia"/>
                            <w:sz w:val="18"/>
                            <w:szCs w:val="18"/>
                          </w:rPr>
                          <w:t>客户端</w:t>
                        </w:r>
                      </w:p>
                    </w:txbxContent>
                  </v:textbox>
                </v:rect>
                <v:rect id="矩形 326" o:spid="_x0000_s1175" style="position:absolute;left:35617;width:29622;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uYXcYA&#10;AADcAAAADwAAAGRycy9kb3ducmV2LnhtbESPQWvCQBSE7wX/w/KEXkrdVEEkdRWVSnpID0Z/wGv2&#10;NQlm34bdNab99a4g9DjMzDfMcj2YVvTkfGNZwdskAUFcWt1wpeB03L8uQPiArLG1TAp+ycN6NXpa&#10;YqrtlQ/UF6ESEcI+RQV1CF0qpS9rMugntiOO3o91BkOUrpLa4TXCTSunSTKXBhuOCzV2tKupPBcX&#10;o+Cv/z5l2SbHl69il7vMbz/yalDqeTxs3kEEGsJ/+NH+1Apm0zncz8Qj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fuYXcYAAADcAAAADwAAAAAAAAAAAAAAAACYAgAAZHJz&#10;L2Rvd25yZXYueG1sUEsFBgAAAAAEAAQA9QAAAIsDAAAAAA==&#10;" fillcolor="black [3200]" strokecolor="black [1600]" strokeweight="1pt">
                  <v:textbox>
                    <w:txbxContent>
                      <w:p w14:paraId="5A844F2D" w14:textId="77777777" w:rsidR="002E7503" w:rsidRDefault="002E7503" w:rsidP="009E7F4D">
                        <w:pPr>
                          <w:pStyle w:val="af5"/>
                          <w:spacing w:beforeAutospacing="0" w:after="0" w:afterAutospacing="0" w:line="276" w:lineRule="auto"/>
                          <w:jc w:val="center"/>
                        </w:pPr>
                        <w:r>
                          <w:rPr>
                            <w:rFonts w:cs="Times New Roman" w:hint="eastAsia"/>
                            <w:sz w:val="18"/>
                            <w:szCs w:val="18"/>
                          </w:rPr>
                          <w:t>服务器</w:t>
                        </w:r>
                      </w:p>
                    </w:txbxContent>
                  </v:textbox>
                </v:rect>
                <w10:anchorlock/>
              </v:group>
            </w:pict>
          </mc:Fallback>
        </mc:AlternateContent>
      </w:r>
      <w:r w:rsidR="00086EC9">
        <w:br w:type="page"/>
      </w:r>
    </w:p>
    <w:p w14:paraId="130DB8CE" w14:textId="37B22168" w:rsidR="004D30B4" w:rsidRDefault="009A6664" w:rsidP="00350019">
      <w:pPr>
        <w:pStyle w:val="2"/>
      </w:pPr>
      <w:r>
        <w:rPr>
          <w:rFonts w:hint="eastAsia"/>
        </w:rPr>
        <w:lastRenderedPageBreak/>
        <w:t>执行</w:t>
      </w:r>
      <w:r w:rsidR="004D30B4">
        <w:rPr>
          <w:rFonts w:hint="eastAsia"/>
        </w:rPr>
        <w:t>动作</w:t>
      </w:r>
      <w:r>
        <w:rPr>
          <w:rFonts w:hint="eastAsia"/>
        </w:rPr>
        <w:t>流程</w:t>
      </w:r>
    </w:p>
    <w:p w14:paraId="0BB072A9" w14:textId="5EADC313" w:rsidR="00740022" w:rsidRPr="00740022" w:rsidRDefault="00740022" w:rsidP="00740022">
      <w:r>
        <w:rPr>
          <w:rFonts w:hint="eastAsia"/>
        </w:rPr>
        <w:t>在执行动作过程中，使用到了</w:t>
      </w:r>
      <w:r w:rsidRPr="00B9285A">
        <w:rPr>
          <w:rFonts w:hint="eastAsia"/>
          <w:b/>
          <w:color w:val="FFFFFF" w:themeColor="background1"/>
          <w:shd w:val="clear" w:color="auto" w:fill="FFC000"/>
        </w:rPr>
        <w:t>“</w:t>
      </w:r>
      <w:r>
        <w:rPr>
          <w:rFonts w:hint="eastAsia"/>
          <w:b/>
          <w:color w:val="FFFFFF" w:themeColor="background1"/>
          <w:shd w:val="clear" w:color="auto" w:fill="FFC000"/>
        </w:rPr>
        <w:t>调用</w:t>
      </w:r>
      <w:r>
        <w:rPr>
          <w:rFonts w:hint="eastAsia"/>
          <w:b/>
          <w:color w:val="FFFFFF" w:themeColor="background1"/>
          <w:shd w:val="clear" w:color="auto" w:fill="FFC000"/>
        </w:rPr>
        <w:t>Action</w:t>
      </w:r>
      <w:r>
        <w:rPr>
          <w:rFonts w:hint="eastAsia"/>
          <w:b/>
          <w:color w:val="FFFFFF" w:themeColor="background1"/>
          <w:shd w:val="clear" w:color="auto" w:fill="FFC000"/>
        </w:rPr>
        <w:t>接口</w:t>
      </w:r>
      <w:r w:rsidRPr="00B9285A">
        <w:rPr>
          <w:rFonts w:hint="eastAsia"/>
          <w:b/>
          <w:color w:val="FFFFFF" w:themeColor="background1"/>
          <w:shd w:val="clear" w:color="auto" w:fill="FFC000"/>
        </w:rPr>
        <w:t>”</w:t>
      </w:r>
      <w:r>
        <w:rPr>
          <w:rFonts w:hint="eastAsia"/>
        </w:rPr>
        <w:t>和</w:t>
      </w:r>
      <w:r w:rsidRPr="00B9285A">
        <w:rPr>
          <w:rFonts w:hint="eastAsia"/>
          <w:b/>
          <w:color w:val="FFFFFF" w:themeColor="background1"/>
          <w:shd w:val="clear" w:color="auto" w:fill="FFC000"/>
        </w:rPr>
        <w:t>“</w:t>
      </w:r>
      <w:r>
        <w:rPr>
          <w:rFonts w:hint="eastAsia"/>
          <w:b/>
          <w:color w:val="FFFFFF" w:themeColor="background1"/>
          <w:shd w:val="clear" w:color="auto" w:fill="FFC000"/>
        </w:rPr>
        <w:t>调用</w:t>
      </w:r>
      <w:r>
        <w:rPr>
          <w:rFonts w:hint="eastAsia"/>
          <w:b/>
          <w:color w:val="FFFFFF" w:themeColor="background1"/>
          <w:shd w:val="clear" w:color="auto" w:fill="FFC000"/>
        </w:rPr>
        <w:t>Update</w:t>
      </w:r>
      <w:r>
        <w:rPr>
          <w:rFonts w:hint="eastAsia"/>
          <w:b/>
          <w:color w:val="FFFFFF" w:themeColor="background1"/>
          <w:shd w:val="clear" w:color="auto" w:fill="FFC000"/>
        </w:rPr>
        <w:t>接口</w:t>
      </w:r>
      <w:r w:rsidRPr="00B9285A">
        <w:rPr>
          <w:rFonts w:hint="eastAsia"/>
          <w:b/>
          <w:color w:val="FFFFFF" w:themeColor="background1"/>
          <w:shd w:val="clear" w:color="auto" w:fill="FFC000"/>
        </w:rPr>
        <w:t>”</w:t>
      </w:r>
      <w:r>
        <w:rPr>
          <w:rFonts w:hint="eastAsia"/>
        </w:rPr>
        <w:t>两个接口。</w:t>
      </w:r>
      <w:r w:rsidR="00C22B70">
        <w:rPr>
          <w:rFonts w:hint="eastAsia"/>
        </w:rPr>
        <w:t>这两个接口均需要首先进行用户鉴权，然后才能真正在服务器上执行。由于</w:t>
      </w:r>
      <w:r w:rsidR="00C22B70">
        <w:rPr>
          <w:rFonts w:hint="eastAsia"/>
        </w:rPr>
        <w:t>Update</w:t>
      </w:r>
      <w:r w:rsidR="00C22B70">
        <w:rPr>
          <w:rFonts w:hint="eastAsia"/>
        </w:rPr>
        <w:t>是联网</w:t>
      </w:r>
      <w:r w:rsidR="00C22B70">
        <w:rPr>
          <w:rFonts w:hint="eastAsia"/>
        </w:rPr>
        <w:t>Action</w:t>
      </w:r>
      <w:r w:rsidR="00C22B70">
        <w:rPr>
          <w:rFonts w:hint="eastAsia"/>
        </w:rPr>
        <w:t>的一个补充操作，这里需要注意不准许脱机登录的逻辑处理方式。</w:t>
      </w:r>
    </w:p>
    <w:p w14:paraId="321D27C6" w14:textId="77777777" w:rsidR="00BC17FB" w:rsidRDefault="006877E7" w:rsidP="00BC17FB">
      <w:pPr>
        <w:keepNext/>
      </w:pPr>
      <w:r>
        <w:rPr>
          <w:noProof/>
        </w:rPr>
        <mc:AlternateContent>
          <mc:Choice Requires="wpc">
            <w:drawing>
              <wp:inline distT="0" distB="0" distL="0" distR="0" wp14:anchorId="6075886B" wp14:editId="5C854A9B">
                <wp:extent cx="6607175" cy="7275443"/>
                <wp:effectExtent l="0" t="0" r="0" b="0"/>
                <wp:docPr id="173" name="画布 1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2" name="曲线连接符 202"/>
                        <wps:cNvCnPr>
                          <a:stCxn id="121" idx="1"/>
                          <a:endCxn id="155" idx="3"/>
                        </wps:cNvCnPr>
                        <wps:spPr>
                          <a:xfrm rot="16200000" flipV="1">
                            <a:off x="3730020" y="3907527"/>
                            <a:ext cx="660661" cy="3979714"/>
                          </a:xfrm>
                          <a:prstGeom prst="curvedConnector2">
                            <a:avLst/>
                          </a:prstGeom>
                          <a:ln>
                            <a:tailEnd type="none"/>
                          </a:ln>
                        </wps:spPr>
                        <wps:style>
                          <a:lnRef idx="1">
                            <a:schemeClr val="accent4"/>
                          </a:lnRef>
                          <a:fillRef idx="0">
                            <a:schemeClr val="accent4"/>
                          </a:fillRef>
                          <a:effectRef idx="0">
                            <a:schemeClr val="accent4"/>
                          </a:effectRef>
                          <a:fontRef idx="minor">
                            <a:schemeClr val="tx1"/>
                          </a:fontRef>
                        </wps:style>
                        <wps:bodyPr/>
                      </wps:wsp>
                      <wps:wsp>
                        <wps:cNvPr id="201" name="曲线连接符 201"/>
                        <wps:cNvCnPr>
                          <a:stCxn id="121" idx="1"/>
                          <a:endCxn id="129" idx="3"/>
                        </wps:cNvCnPr>
                        <wps:spPr>
                          <a:xfrm rot="16200000" flipV="1">
                            <a:off x="1691980" y="1869347"/>
                            <a:ext cx="4728002" cy="3988453"/>
                          </a:xfrm>
                          <a:prstGeom prst="curvedConnector2">
                            <a:avLst/>
                          </a:prstGeom>
                          <a:ln>
                            <a:tailEnd type="none"/>
                          </a:ln>
                        </wps:spPr>
                        <wps:style>
                          <a:lnRef idx="1">
                            <a:schemeClr val="accent4"/>
                          </a:lnRef>
                          <a:fillRef idx="0">
                            <a:schemeClr val="accent4"/>
                          </a:fillRef>
                          <a:effectRef idx="0">
                            <a:schemeClr val="accent4"/>
                          </a:effectRef>
                          <a:fontRef idx="minor">
                            <a:schemeClr val="tx1"/>
                          </a:fontRef>
                        </wps:style>
                        <wps:bodyPr/>
                      </wps:wsp>
                      <wps:wsp>
                        <wps:cNvPr id="205" name="曲线连接符 205"/>
                        <wps:cNvCnPr>
                          <a:stCxn id="121" idx="1"/>
                          <a:endCxn id="252" idx="3"/>
                        </wps:cNvCnPr>
                        <wps:spPr>
                          <a:xfrm rot="16200000" flipV="1">
                            <a:off x="4001441" y="4178735"/>
                            <a:ext cx="2145539" cy="1951995"/>
                          </a:xfrm>
                          <a:prstGeom prst="curvedConnector2">
                            <a:avLst/>
                          </a:prstGeom>
                          <a:ln>
                            <a:tailEnd type="none"/>
                          </a:ln>
                        </wps:spPr>
                        <wps:style>
                          <a:lnRef idx="1">
                            <a:schemeClr val="accent4"/>
                          </a:lnRef>
                          <a:fillRef idx="0">
                            <a:schemeClr val="accent4"/>
                          </a:fillRef>
                          <a:effectRef idx="0">
                            <a:schemeClr val="accent4"/>
                          </a:effectRef>
                          <a:fontRef idx="minor">
                            <a:schemeClr val="tx1"/>
                          </a:fontRef>
                        </wps:style>
                        <wps:bodyPr/>
                      </wps:wsp>
                      <wps:wsp>
                        <wps:cNvPr id="121" name="圆柱形 121"/>
                        <wps:cNvSpPr/>
                        <wps:spPr>
                          <a:xfrm>
                            <a:off x="5683494" y="6227714"/>
                            <a:ext cx="733425" cy="876299"/>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066FDEF" w14:textId="498D63CA" w:rsidR="002E7503" w:rsidRDefault="002E7503" w:rsidP="006877E7">
                              <w:pPr>
                                <w:jc w:val="center"/>
                              </w:pPr>
                              <w:r>
                                <w:rPr>
                                  <w:rFonts w:hint="eastAsia"/>
                                </w:rPr>
                                <w:t>Action</w:t>
                              </w:r>
                              <w:r>
                                <w:br/>
                              </w:r>
                              <w:r>
                                <w:rPr>
                                  <w:rFonts w:hint="eastAsia"/>
                                </w:rPr>
                                <w:t>队列</w:t>
                              </w:r>
                              <w:r>
                                <w:t>缓存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圆柱形 126"/>
                        <wps:cNvSpPr/>
                        <wps:spPr>
                          <a:xfrm>
                            <a:off x="5614663" y="2200970"/>
                            <a:ext cx="733425" cy="875665"/>
                          </a:xfrm>
                          <a:prstGeom prst="can">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0935F7D" w14:textId="674DF358" w:rsidR="002E7503" w:rsidRDefault="002E7503" w:rsidP="006877E7">
                              <w:pPr>
                                <w:pStyle w:val="af5"/>
                                <w:spacing w:beforeAutospacing="0" w:after="200" w:afterAutospacing="0" w:line="276" w:lineRule="auto"/>
                                <w:jc w:val="center"/>
                              </w:pPr>
                              <w:r>
                                <w:rPr>
                                  <w:rFonts w:cs="Times New Roman" w:hint="eastAsia"/>
                                  <w:sz w:val="18"/>
                                  <w:szCs w:val="18"/>
                                </w:rPr>
                                <w:t>服务器</w:t>
                              </w:r>
                              <w:r>
                                <w:rPr>
                                  <w:rFonts w:cs="Times New Roman"/>
                                  <w:sz w:val="18"/>
                                  <w:szCs w:val="18"/>
                                </w:rPr>
                                <w:br/>
                              </w:r>
                              <w:r>
                                <w:rPr>
                                  <w:rFonts w:cs="Times New Roman" w:hint="eastAsia"/>
                                  <w:sz w:val="18"/>
                                  <w:szCs w:val="18"/>
                                </w:rPr>
                                <w:t>接口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矩形 127"/>
                        <wps:cNvSpPr/>
                        <wps:spPr>
                          <a:xfrm>
                            <a:off x="606900" y="44358"/>
                            <a:ext cx="1457322" cy="4095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C574971" w14:textId="71F033A8" w:rsidR="002E7503" w:rsidRDefault="002E7503" w:rsidP="006877E7">
                              <w:pPr>
                                <w:jc w:val="center"/>
                              </w:pPr>
                              <w:r>
                                <w:t>用户操作开始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28" name="矩形 128"/>
                        <wps:cNvSpPr/>
                        <wps:spPr>
                          <a:xfrm>
                            <a:off x="604259" y="675707"/>
                            <a:ext cx="1457322"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911BD7" w14:textId="02BAE14B" w:rsidR="002E7503" w:rsidRDefault="002E7503" w:rsidP="007E7CF4">
                              <w:pPr>
                                <w:jc w:val="center"/>
                              </w:pPr>
                              <w:r>
                                <w:rPr>
                                  <w:rFonts w:cs="Times New Roman" w:hint="eastAsia"/>
                                  <w:szCs w:val="18"/>
                                </w:rPr>
                                <w:t>创建</w:t>
                              </w:r>
                              <w:r>
                                <w:rPr>
                                  <w:rFonts w:cs="Times New Roman"/>
                                  <w:szCs w:val="18"/>
                                </w:rPr>
                                <w:t>生成</w:t>
                              </w:r>
                              <w:r w:rsidRPr="007E7CF4">
                                <w:rPr>
                                  <w:rFonts w:hint="eastAsia"/>
                                </w:rPr>
                                <w:t>Action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9" name="矩形 129"/>
                        <wps:cNvSpPr/>
                        <wps:spPr>
                          <a:xfrm>
                            <a:off x="604430" y="1294819"/>
                            <a:ext cx="1457324"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A966FD" w14:textId="3CF6D082" w:rsidR="002E7503" w:rsidRDefault="002E7503" w:rsidP="007E7CF4">
                              <w:pPr>
                                <w:jc w:val="center"/>
                              </w:pPr>
                              <w:r>
                                <w:rPr>
                                  <w:rFonts w:hint="eastAsia"/>
                                </w:rPr>
                                <w:t>将</w:t>
                              </w:r>
                              <w:r>
                                <w:t>Action</w:t>
                              </w:r>
                              <w:r>
                                <w:t>添加到</w:t>
                              </w:r>
                              <w:r>
                                <w:rPr>
                                  <w:rFonts w:hint="eastAsia"/>
                                </w:rPr>
                                <w:t>队列</w:t>
                              </w:r>
                              <w:r>
                                <w:t>缓存</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1" name="菱形 131"/>
                        <wps:cNvSpPr/>
                        <wps:spPr>
                          <a:xfrm>
                            <a:off x="602013" y="1899642"/>
                            <a:ext cx="1457324" cy="4095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48D687" w14:textId="21FC2486" w:rsidR="002E7503" w:rsidRDefault="002E7503" w:rsidP="006877E7">
                              <w:pPr>
                                <w:spacing w:before="0" w:after="0" w:line="240" w:lineRule="auto"/>
                                <w:jc w:val="center"/>
                              </w:pPr>
                              <w:r>
                                <w:t>联机状态</w:t>
                              </w:r>
                            </w:p>
                            <w:p w14:paraId="6B5AB8CE" w14:textId="77777777" w:rsidR="002E7503" w:rsidRDefault="002E7503" w:rsidP="006877E7">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wpg:cNvPr id="251" name="组合 251"/>
                        <wpg:cNvGrpSpPr/>
                        <wpg:grpSpPr>
                          <a:xfrm>
                            <a:off x="2527290" y="2386640"/>
                            <a:ext cx="1693424" cy="1278965"/>
                            <a:chOff x="2479582" y="2386587"/>
                            <a:chExt cx="1693424" cy="1278965"/>
                          </a:xfrm>
                        </wpg:grpSpPr>
                        <wps:wsp>
                          <wps:cNvPr id="25" name="矩形 25"/>
                          <wps:cNvSpPr/>
                          <wps:spPr>
                            <a:xfrm>
                              <a:off x="2479582" y="2386587"/>
                              <a:ext cx="1693424" cy="1278965"/>
                            </a:xfrm>
                            <a:prstGeom prst="rect">
                              <a:avLst/>
                            </a:prstGeom>
                            <a:solidFill>
                              <a:srgbClr val="DF2E28">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矩形 130"/>
                          <wps:cNvSpPr/>
                          <wps:spPr>
                            <a:xfrm>
                              <a:off x="2582942" y="3105281"/>
                              <a:ext cx="1457323" cy="409575"/>
                            </a:xfrm>
                            <a:prstGeom prst="rect">
                              <a:avLst/>
                            </a:prstGeom>
                          </wps:spPr>
                          <wps:style>
                            <a:lnRef idx="3">
                              <a:schemeClr val="lt1"/>
                            </a:lnRef>
                            <a:fillRef idx="1">
                              <a:schemeClr val="accent3"/>
                            </a:fillRef>
                            <a:effectRef idx="1">
                              <a:schemeClr val="accent3"/>
                            </a:effectRef>
                            <a:fontRef idx="minor">
                              <a:schemeClr val="lt1"/>
                            </a:fontRef>
                          </wps:style>
                          <wps:txbx>
                            <w:txbxContent>
                              <w:p w14:paraId="2AFE02DF" w14:textId="0689079A" w:rsidR="002E7503" w:rsidRDefault="002E7503" w:rsidP="009143FC">
                                <w:pPr>
                                  <w:jc w:val="center"/>
                                </w:pPr>
                                <w:r>
                                  <w:rPr>
                                    <w:rFonts w:hint="eastAsia"/>
                                  </w:rPr>
                                  <w:t>调用</w:t>
                                </w:r>
                                <w:r>
                                  <w:t>Action</w:t>
                                </w:r>
                                <w:r>
                                  <w:t>接口</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2" name="菱形 132"/>
                          <wps:cNvSpPr/>
                          <wps:spPr>
                            <a:xfrm>
                              <a:off x="2572957" y="2512725"/>
                              <a:ext cx="1477387" cy="4095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BB0886" w14:textId="1D0CCB4A" w:rsidR="002E7503" w:rsidRDefault="002E7503" w:rsidP="006877E7">
                                <w:pPr>
                                  <w:spacing w:before="0" w:after="0" w:line="240" w:lineRule="auto"/>
                                  <w:jc w:val="center"/>
                                  <w:rPr>
                                    <w:sz w:val="24"/>
                                    <w:szCs w:val="24"/>
                                  </w:rPr>
                                </w:pPr>
                                <w:r>
                                  <w:rPr>
                                    <w:rFonts w:hint="eastAsia"/>
                                  </w:rPr>
                                  <w:t>用户鉴权</w:t>
                                </w:r>
                              </w:p>
                              <w:p w14:paraId="5042A331" w14:textId="77777777" w:rsidR="002E7503" w:rsidRDefault="002E7503" w:rsidP="006877E7">
                                <w:pPr>
                                  <w:pStyle w:val="af5"/>
                                  <w:spacing w:beforeAutospacing="0" w:after="200" w:afterAutospacing="0" w:line="276" w:lineRule="auto"/>
                                  <w:jc w:val="center"/>
                                </w:pPr>
                                <w:r>
                                  <w:rPr>
                                    <w:rFonts w:cs="Times New Roman"/>
                                    <w:sz w:val="18"/>
                                    <w:szCs w:val="18"/>
                                  </w:rPr>
                                  <w:t> </w:t>
                                </w:r>
                              </w:p>
                            </w:txbxContent>
                          </wps:txbx>
                          <wps:bodyPr rot="0" spcFirstLastPara="0" vert="horz" wrap="square" lIns="0" tIns="0" rIns="0" bIns="0" numCol="1" spcCol="0" rtlCol="0" fromWordArt="0" anchor="ctr" anchorCtr="0" forceAA="0" compatLnSpc="1">
                            <a:prstTxWarp prst="textNoShape">
                              <a:avLst/>
                            </a:prstTxWarp>
                            <a:noAutofit/>
                          </wps:bodyPr>
                        </wps:wsp>
                      </wpg:wgp>
                      <wps:wsp>
                        <wps:cNvPr id="138" name="矩形 138"/>
                        <wps:cNvSpPr/>
                        <wps:spPr>
                          <a:xfrm>
                            <a:off x="1505961" y="6801231"/>
                            <a:ext cx="1456690" cy="40894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9F4AC84" w14:textId="7F7CE8FD" w:rsidR="002E7503" w:rsidRDefault="002E7503" w:rsidP="006877E7">
                              <w:pPr>
                                <w:pStyle w:val="af5"/>
                                <w:spacing w:beforeAutospacing="0" w:after="200" w:afterAutospacing="0" w:line="276" w:lineRule="auto"/>
                                <w:jc w:val="center"/>
                              </w:pPr>
                              <w:r>
                                <w:rPr>
                                  <w:rFonts w:cs="Times New Roman" w:hint="eastAsia"/>
                                  <w:sz w:val="18"/>
                                  <w:szCs w:val="18"/>
                                </w:rPr>
                                <w:t>用户</w:t>
                              </w:r>
                              <w:r>
                                <w:rPr>
                                  <w:rFonts w:cs="Times New Roman"/>
                                  <w:sz w:val="18"/>
                                  <w:szCs w:val="18"/>
                                </w:rPr>
                                <w:t>操作结束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0" name="肘形连接符 140"/>
                        <wps:cNvCnPr>
                          <a:stCxn id="127" idx="2"/>
                          <a:endCxn id="128" idx="0"/>
                        </wps:cNvCnPr>
                        <wps:spPr>
                          <a:xfrm rot="5400000">
                            <a:off x="1223354" y="563500"/>
                            <a:ext cx="221774" cy="264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2" name="肘形连接符 142"/>
                        <wps:cNvCnPr>
                          <a:stCxn id="131" idx="3"/>
                          <a:endCxn id="132" idx="0"/>
                        </wps:cNvCnPr>
                        <wps:spPr>
                          <a:xfrm>
                            <a:off x="2059337" y="2104430"/>
                            <a:ext cx="1300022" cy="408348"/>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6" name="肘形连接符 146"/>
                        <wps:cNvCnPr>
                          <a:stCxn id="175" idx="2"/>
                          <a:endCxn id="164" idx="0"/>
                        </wps:cNvCnPr>
                        <wps:spPr>
                          <a:xfrm rot="16200000" flipH="1">
                            <a:off x="1157178" y="3694798"/>
                            <a:ext cx="364537" cy="2143"/>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7" name="肘形连接符 147"/>
                        <wps:cNvCnPr>
                          <a:stCxn id="129" idx="2"/>
                          <a:endCxn id="131" idx="0"/>
                        </wps:cNvCnPr>
                        <wps:spPr>
                          <a:xfrm rot="5400000">
                            <a:off x="1234260" y="1800810"/>
                            <a:ext cx="195248" cy="2417"/>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 name="同侧圆角矩形 148"/>
                        <wps:cNvSpPr/>
                        <wps:spPr>
                          <a:xfrm>
                            <a:off x="4321357" y="119271"/>
                            <a:ext cx="2026731" cy="732052"/>
                          </a:xfrm>
                          <a:prstGeom prst="round2SameRect">
                            <a:avLst/>
                          </a:prstGeom>
                        </wps:spPr>
                        <wps:style>
                          <a:lnRef idx="3">
                            <a:schemeClr val="lt1"/>
                          </a:lnRef>
                          <a:fillRef idx="1">
                            <a:schemeClr val="accent4"/>
                          </a:fillRef>
                          <a:effectRef idx="1">
                            <a:schemeClr val="accent4"/>
                          </a:effectRef>
                          <a:fontRef idx="minor">
                            <a:schemeClr val="lt1"/>
                          </a:fontRef>
                        </wps:style>
                        <wps:txbx>
                          <w:txbxContent>
                            <w:p w14:paraId="5374E9F6" w14:textId="57F61D0A" w:rsidR="002E7503" w:rsidRDefault="002E7503" w:rsidP="006877E7">
                              <w:pPr>
                                <w:spacing w:before="0" w:after="0" w:line="240" w:lineRule="auto"/>
                                <w:jc w:val="center"/>
                              </w:pPr>
                              <w:r>
                                <w:rPr>
                                  <w:rFonts w:hint="eastAsia"/>
                                </w:rPr>
                                <w:t>这里</w:t>
                              </w:r>
                              <w:r>
                                <w:t>的</w:t>
                              </w:r>
                              <w:r>
                                <w:rPr>
                                  <w:rFonts w:hint="eastAsia"/>
                                </w:rPr>
                                <w:t>联网</w:t>
                              </w:r>
                              <w:r>
                                <w:t>状态</w:t>
                              </w:r>
                              <w:proofErr w:type="gramStart"/>
                              <w:r>
                                <w:t>是之前</w:t>
                              </w:r>
                              <w:proofErr w:type="gramEnd"/>
                              <w:r>
                                <w:t>联网</w:t>
                              </w:r>
                              <w:r>
                                <w:rPr>
                                  <w:rFonts w:hint="eastAsia"/>
                                </w:rPr>
                                <w:t>（</w:t>
                              </w:r>
                              <w:r>
                                <w:t>登录流程中检查）</w:t>
                              </w:r>
                              <w:r>
                                <w:rPr>
                                  <w:rFonts w:hint="eastAsia"/>
                                </w:rPr>
                                <w:t>尝试</w:t>
                              </w:r>
                              <w:r>
                                <w:t>后的</w:t>
                              </w:r>
                              <w:r>
                                <w:rPr>
                                  <w:rFonts w:hint="eastAsia"/>
                                </w:rPr>
                                <w:t>一个</w:t>
                              </w:r>
                              <w:r>
                                <w:t>结果，这里</w:t>
                              </w:r>
                              <w:r>
                                <w:rPr>
                                  <w:rFonts w:hint="eastAsia"/>
                                </w:rPr>
                                <w:t>并不真正</w:t>
                              </w:r>
                              <w:r>
                                <w:t>去检查</w:t>
                              </w:r>
                              <w:r>
                                <w:rPr>
                                  <w:rFonts w:hint="eastAsia"/>
                                </w:rPr>
                                <w:t>是否</w:t>
                              </w:r>
                              <w:r>
                                <w:t>可以联网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文本框 149"/>
                        <wps:cNvSpPr txBox="1"/>
                        <wps:spPr>
                          <a:xfrm>
                            <a:off x="436723" y="4287712"/>
                            <a:ext cx="997206" cy="180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438D40" w14:textId="30D8F58D" w:rsidR="002E7503" w:rsidRDefault="002E7503" w:rsidP="006877E7">
                              <w:pPr>
                                <w:spacing w:before="0" w:after="0" w:line="240" w:lineRule="auto"/>
                              </w:pPr>
                              <w:r>
                                <w:rPr>
                                  <w:rFonts w:hint="eastAsia"/>
                                </w:rPr>
                                <w:t>仅</w:t>
                              </w:r>
                              <w:r>
                                <w:t>有</w:t>
                              </w:r>
                              <w:r>
                                <w:t>1</w:t>
                              </w:r>
                              <w:r>
                                <w:t>个</w:t>
                              </w:r>
                              <w:r>
                                <w:t>Action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0" name="文本框 84"/>
                        <wps:cNvSpPr txBox="1"/>
                        <wps:spPr>
                          <a:xfrm>
                            <a:off x="1719121" y="3800744"/>
                            <a:ext cx="988295" cy="180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078346" w14:textId="3E18580D" w:rsidR="002E7503" w:rsidRDefault="002E7503" w:rsidP="006877E7">
                              <w:pPr>
                                <w:spacing w:before="0" w:after="0" w:line="240" w:lineRule="auto"/>
                                <w:rPr>
                                  <w:sz w:val="24"/>
                                  <w:szCs w:val="24"/>
                                </w:rPr>
                              </w:pPr>
                              <w:r>
                                <w:rPr>
                                  <w:rFonts w:hint="eastAsia"/>
                                </w:rPr>
                                <w:t>多于</w:t>
                              </w:r>
                              <w:r>
                                <w:t>1</w:t>
                              </w:r>
                              <w:r>
                                <w:t>个</w:t>
                              </w:r>
                              <w:r>
                                <w:rPr>
                                  <w:rFonts w:hint="eastAsia"/>
                                </w:rPr>
                                <w:t>Action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1" name="文本框 84"/>
                        <wps:cNvSpPr txBox="1"/>
                        <wps:spPr>
                          <a:xfrm>
                            <a:off x="2236173" y="1787610"/>
                            <a:ext cx="727710" cy="3877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DFA3DA" w14:textId="18434C76" w:rsidR="002E7503" w:rsidRDefault="002E7503" w:rsidP="006877E7">
                              <w:pPr>
                                <w:pStyle w:val="af5"/>
                                <w:spacing w:beforeAutospacing="0" w:after="0" w:afterAutospacing="0" w:line="276" w:lineRule="auto"/>
                              </w:pPr>
                              <w:r>
                                <w:rPr>
                                  <w:rFonts w:cs="Times New Roman" w:hint="eastAsia"/>
                                  <w:sz w:val="18"/>
                                  <w:szCs w:val="18"/>
                                </w:rPr>
                                <w:t>联机</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2" name="文本框 84"/>
                        <wps:cNvSpPr txBox="1"/>
                        <wps:spPr>
                          <a:xfrm>
                            <a:off x="214694" y="1813615"/>
                            <a:ext cx="727710" cy="387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F7E0C0" w14:textId="715E86D2" w:rsidR="002E7503" w:rsidRDefault="002E7503" w:rsidP="006877E7">
                              <w:pPr>
                                <w:pStyle w:val="af5"/>
                                <w:spacing w:before="0" w:beforeAutospacing="0" w:after="0" w:afterAutospacing="0" w:line="276" w:lineRule="auto"/>
                              </w:pPr>
                              <w:r>
                                <w:rPr>
                                  <w:rFonts w:cs="Times New Roman" w:hint="eastAsia"/>
                                  <w:sz w:val="18"/>
                                  <w:szCs w:val="18"/>
                                </w:rPr>
                                <w:t>脱机</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文本框 84"/>
                        <wps:cNvSpPr txBox="1"/>
                        <wps:spPr>
                          <a:xfrm>
                            <a:off x="3942067" y="4840490"/>
                            <a:ext cx="727710" cy="387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7B34BC" w14:textId="5D082340" w:rsidR="002E7503" w:rsidRDefault="002E7503" w:rsidP="006877E7">
                              <w:pPr>
                                <w:pStyle w:val="af5"/>
                                <w:spacing w:before="0" w:beforeAutospacing="0" w:after="0" w:afterAutospacing="0" w:line="276" w:lineRule="auto"/>
                              </w:pPr>
                              <w:r>
                                <w:rPr>
                                  <w:rFonts w:cs="Times New Roman" w:hint="eastAsia"/>
                                  <w:sz w:val="18"/>
                                  <w:szCs w:val="18"/>
                                </w:rPr>
                                <w:t>鉴权失败</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4" name="文本框 84"/>
                        <wps:cNvSpPr txBox="1"/>
                        <wps:spPr>
                          <a:xfrm>
                            <a:off x="2148081" y="2386640"/>
                            <a:ext cx="727710" cy="386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F72748" w14:textId="77777777" w:rsidR="002E7503" w:rsidRDefault="002E7503" w:rsidP="006877E7">
                              <w:pPr>
                                <w:pStyle w:val="af5"/>
                                <w:spacing w:before="0" w:beforeAutospacing="0" w:after="0" w:afterAutospacing="0" w:line="276" w:lineRule="auto"/>
                              </w:pPr>
                              <w:r>
                                <w:rPr>
                                  <w:rFonts w:cs="Times New Roman" w:hint="eastAsia"/>
                                  <w:sz w:val="18"/>
                                  <w:szCs w:val="18"/>
                                </w:rPr>
                                <w:t>鉴权失败</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5" name="矩形 155"/>
                        <wps:cNvSpPr/>
                        <wps:spPr>
                          <a:xfrm>
                            <a:off x="610030" y="5362900"/>
                            <a:ext cx="1460463" cy="4083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9C3BDB" w14:textId="3044F6C4" w:rsidR="002E7503" w:rsidRDefault="002E7503" w:rsidP="006877E7">
                              <w:pPr>
                                <w:jc w:val="center"/>
                                <w:rPr>
                                  <w:sz w:val="24"/>
                                  <w:szCs w:val="24"/>
                                </w:rPr>
                              </w:pPr>
                              <w:r>
                                <w:rPr>
                                  <w:rFonts w:hint="eastAsia"/>
                                </w:rPr>
                                <w:t>清空</w:t>
                              </w:r>
                              <w:r>
                                <w:rPr>
                                  <w:rFonts w:hint="eastAsia"/>
                                </w:rPr>
                                <w:t>Action</w:t>
                              </w:r>
                              <w:r>
                                <w:t>队列</w:t>
                              </w:r>
                              <w:r>
                                <w:rPr>
                                  <w:rFonts w:hint="eastAsia"/>
                                </w:rPr>
                                <w:t>缓存</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7" name="肘形连接符 157"/>
                        <wps:cNvCnPr>
                          <a:stCxn id="131" idx="1"/>
                          <a:endCxn id="203" idx="1"/>
                        </wps:cNvCnPr>
                        <wps:spPr>
                          <a:xfrm rot="10800000" flipH="1" flipV="1">
                            <a:off x="602013" y="2104429"/>
                            <a:ext cx="11790" cy="4202377"/>
                          </a:xfrm>
                          <a:prstGeom prst="bentConnector3">
                            <a:avLst>
                              <a:gd name="adj1" fmla="val -193893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8" name="曲线连接符 158"/>
                        <wps:cNvCnPr>
                          <a:stCxn id="148" idx="2"/>
                          <a:endCxn id="131" idx="0"/>
                        </wps:cNvCnPr>
                        <wps:spPr>
                          <a:xfrm rot="10800000" flipV="1">
                            <a:off x="1330675" y="485296"/>
                            <a:ext cx="2990682" cy="1414345"/>
                          </a:xfrm>
                          <a:prstGeom prst="curvedConnector2">
                            <a:avLst/>
                          </a:prstGeom>
                          <a:ln>
                            <a:solidFill>
                              <a:schemeClr val="accent4">
                                <a:lumMod val="75000"/>
                              </a:schemeClr>
                            </a:solidFill>
                            <a:prstDash val="sysDot"/>
                            <a:tailEnd type="none"/>
                          </a:ln>
                        </wps:spPr>
                        <wps:style>
                          <a:lnRef idx="1">
                            <a:schemeClr val="accent1"/>
                          </a:lnRef>
                          <a:fillRef idx="0">
                            <a:schemeClr val="accent1"/>
                          </a:fillRef>
                          <a:effectRef idx="0">
                            <a:schemeClr val="accent1"/>
                          </a:effectRef>
                          <a:fontRef idx="minor">
                            <a:schemeClr val="tx1"/>
                          </a:fontRef>
                        </wps:style>
                        <wps:bodyPr/>
                      </wps:wsp>
                      <wps:wsp>
                        <wps:cNvPr id="160" name="肘形连接符 160"/>
                        <wps:cNvCnPr>
                          <a:stCxn id="132" idx="2"/>
                          <a:endCxn id="130" idx="0"/>
                        </wps:cNvCnPr>
                        <wps:spPr>
                          <a:xfrm rot="5400000">
                            <a:off x="3267846" y="3013820"/>
                            <a:ext cx="182981" cy="47"/>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2" name="肘形连接符 162"/>
                        <wps:cNvCnPr>
                          <a:stCxn id="164" idx="2"/>
                          <a:endCxn id="155" idx="0"/>
                        </wps:cNvCnPr>
                        <wps:spPr>
                          <a:xfrm rot="5400000">
                            <a:off x="802797" y="4825179"/>
                            <a:ext cx="1075186" cy="256"/>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4" name="菱形 164"/>
                        <wps:cNvSpPr/>
                        <wps:spPr>
                          <a:xfrm>
                            <a:off x="602013" y="3878139"/>
                            <a:ext cx="1477010" cy="4095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54BA7D" w14:textId="3ED04458" w:rsidR="002E7503" w:rsidRDefault="002E7503" w:rsidP="006877E7">
                              <w:pPr>
                                <w:pStyle w:val="af5"/>
                                <w:spacing w:before="0" w:beforeAutospacing="0" w:after="0" w:afterAutospacing="0"/>
                                <w:jc w:val="center"/>
                              </w:pPr>
                              <w:r>
                                <w:rPr>
                                  <w:rFonts w:cs="Times New Roman" w:hint="eastAsia"/>
                                  <w:sz w:val="18"/>
                                  <w:szCs w:val="18"/>
                                </w:rPr>
                                <w:t>检查缓存</w:t>
                              </w:r>
                              <w:r>
                                <w:rPr>
                                  <w:rFonts w:cs="Times New Roman"/>
                                  <w:sz w:val="18"/>
                                  <w:szCs w:val="18"/>
                                </w:rPr>
                                <w:t>队列</w:t>
                              </w:r>
                            </w:p>
                            <w:p w14:paraId="77830C1F" w14:textId="77777777" w:rsidR="002E7503" w:rsidRDefault="002E7503" w:rsidP="006877E7">
                              <w:pPr>
                                <w:pStyle w:val="af5"/>
                                <w:spacing w:before="0" w:beforeAutospacing="0" w:after="200" w:afterAutospacing="0" w:line="276" w:lineRule="auto"/>
                                <w:jc w:val="center"/>
                              </w:pPr>
                              <w:r>
                                <w:rPr>
                                  <w:rFonts w:cs="Times New Roman" w:hint="eastAsia"/>
                                  <w:sz w:val="18"/>
                                  <w:szCs w:val="18"/>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7" name="文本框 84"/>
                        <wps:cNvSpPr txBox="1"/>
                        <wps:spPr>
                          <a:xfrm>
                            <a:off x="4735756" y="5336205"/>
                            <a:ext cx="1621502" cy="767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C46E3F" w14:textId="75461A45" w:rsidR="002E7503" w:rsidRDefault="002E7503" w:rsidP="00A37DCC">
                              <w:r>
                                <w:rPr>
                                  <w:rFonts w:hint="eastAsia"/>
                                </w:rPr>
                                <w:t>Action</w:t>
                              </w:r>
                              <w:r>
                                <w:t>其后的</w:t>
                              </w:r>
                              <w:r>
                                <w:rPr>
                                  <w:rFonts w:hint="eastAsia"/>
                                </w:rPr>
                                <w:t>Update</w:t>
                              </w:r>
                              <w:r>
                                <w:br/>
                              </w:r>
                              <w:r>
                                <w:t>不准许脱机</w:t>
                              </w:r>
                              <w:r>
                                <w:rPr>
                                  <w:rFonts w:hint="eastAsia"/>
                                </w:rPr>
                                <w:t>登录</w:t>
                              </w:r>
                              <w:r>
                                <w:br/>
                              </w:r>
                              <w:r>
                                <w:t>不准许更改用户。</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曲线连接符 168"/>
                        <wps:cNvCnPr>
                          <a:stCxn id="126" idx="1"/>
                          <a:endCxn id="25" idx="3"/>
                        </wps:cNvCnPr>
                        <wps:spPr>
                          <a:xfrm rot="16200000" flipH="1" flipV="1">
                            <a:off x="4688468" y="1733215"/>
                            <a:ext cx="825153" cy="1760662"/>
                          </a:xfrm>
                          <a:prstGeom prst="curvedConnector4">
                            <a:avLst>
                              <a:gd name="adj1" fmla="val -27704"/>
                              <a:gd name="adj2" fmla="val 60414"/>
                            </a:avLst>
                          </a:prstGeom>
                          <a:ln>
                            <a:solidFill>
                              <a:schemeClr val="accent6">
                                <a:lumMod val="75000"/>
                              </a:schemeClr>
                            </a:solidFill>
                            <a:prstDash val="sysDot"/>
                            <a:tailEnd type="none"/>
                          </a:ln>
                        </wps:spPr>
                        <wps:style>
                          <a:lnRef idx="1">
                            <a:schemeClr val="accent1"/>
                          </a:lnRef>
                          <a:fillRef idx="0">
                            <a:schemeClr val="accent1"/>
                          </a:fillRef>
                          <a:effectRef idx="0">
                            <a:schemeClr val="accent1"/>
                          </a:effectRef>
                          <a:fontRef idx="minor">
                            <a:schemeClr val="tx1"/>
                          </a:fontRef>
                        </wps:style>
                        <wps:bodyPr/>
                      </wps:wsp>
                      <wps:wsp>
                        <wps:cNvPr id="174" name="肘形连接符 174"/>
                        <wps:cNvCnPr>
                          <a:stCxn id="128" idx="2"/>
                          <a:endCxn id="129" idx="0"/>
                        </wps:cNvCnPr>
                        <wps:spPr>
                          <a:xfrm rot="16200000" flipH="1">
                            <a:off x="1228238" y="1189964"/>
                            <a:ext cx="209537" cy="172"/>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5" name="矩形 175"/>
                        <wps:cNvSpPr/>
                        <wps:spPr>
                          <a:xfrm>
                            <a:off x="610030" y="3105297"/>
                            <a:ext cx="1456690" cy="4083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1F2DDD" w14:textId="1AD5796D" w:rsidR="002E7503" w:rsidRDefault="002E7503" w:rsidP="00F60B11">
                              <w:pPr>
                                <w:pStyle w:val="af5"/>
                                <w:spacing w:beforeAutospacing="0" w:after="200" w:afterAutospacing="0" w:line="276" w:lineRule="auto"/>
                                <w:jc w:val="center"/>
                              </w:pPr>
                              <w:r>
                                <w:rPr>
                                  <w:rFonts w:cs="Times New Roman" w:hint="eastAsia"/>
                                  <w:sz w:val="18"/>
                                  <w:szCs w:val="18"/>
                                </w:rPr>
                                <w:t>记录</w:t>
                              </w:r>
                              <w:r>
                                <w:rPr>
                                  <w:rFonts w:cs="Times New Roman"/>
                                  <w:sz w:val="18"/>
                                  <w:szCs w:val="18"/>
                                </w:rPr>
                                <w:t>调用日志</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6" name="肘形连接符 176"/>
                        <wps:cNvCnPr>
                          <a:stCxn id="130" idx="1"/>
                          <a:endCxn id="175" idx="3"/>
                        </wps:cNvCnPr>
                        <wps:spPr>
                          <a:xfrm rot="10800000">
                            <a:off x="2066720" y="3309450"/>
                            <a:ext cx="563930" cy="672"/>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7" name="矩形 177"/>
                        <wps:cNvSpPr/>
                        <wps:spPr>
                          <a:xfrm>
                            <a:off x="603811" y="2513548"/>
                            <a:ext cx="1456055" cy="4083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9D8E39" w14:textId="20FB1122" w:rsidR="002E7503" w:rsidRDefault="002E7503" w:rsidP="00E40461">
                              <w:pPr>
                                <w:jc w:val="center"/>
                                <w:rPr>
                                  <w:sz w:val="24"/>
                                  <w:szCs w:val="24"/>
                                </w:rPr>
                              </w:pPr>
                              <w:r>
                                <w:rPr>
                                  <w:rFonts w:hint="eastAsia"/>
                                </w:rPr>
                                <w:t>到</w:t>
                              </w:r>
                              <w:r>
                                <w:t>登录流程的登录界面</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8" name="肘形连接符 178"/>
                        <wps:cNvCnPr>
                          <a:stCxn id="132" idx="1"/>
                          <a:endCxn id="177" idx="3"/>
                        </wps:cNvCnPr>
                        <wps:spPr>
                          <a:xfrm rot="10800000" flipV="1">
                            <a:off x="2059867" y="2717565"/>
                            <a:ext cx="560799" cy="135"/>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9" name="肘形连接符 179"/>
                        <wps:cNvCnPr>
                          <a:stCxn id="177" idx="0"/>
                          <a:endCxn id="131" idx="2"/>
                        </wps:cNvCnPr>
                        <wps:spPr>
                          <a:xfrm rot="16200000" flipV="1">
                            <a:off x="1229092" y="2410801"/>
                            <a:ext cx="204331" cy="1164"/>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0" name="矩形 180"/>
                        <wps:cNvSpPr/>
                        <wps:spPr>
                          <a:xfrm>
                            <a:off x="4479900" y="4966256"/>
                            <a:ext cx="1455420" cy="4083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DAD88F" w14:textId="67C9CD31" w:rsidR="002E7503" w:rsidRDefault="002E7503" w:rsidP="00E12426">
                              <w:pPr>
                                <w:jc w:val="center"/>
                                <w:rPr>
                                  <w:sz w:val="24"/>
                                  <w:szCs w:val="24"/>
                                </w:rPr>
                              </w:pPr>
                              <w:r>
                                <w:rPr>
                                  <w:rFonts w:hint="eastAsia"/>
                                </w:rPr>
                                <w:t>到</w:t>
                              </w:r>
                              <w:r>
                                <w:t>登录流程的登录界面</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2" name="肘形连接符 182"/>
                        <wps:cNvCnPr>
                          <a:stCxn id="164" idx="3"/>
                          <a:endCxn id="252" idx="1"/>
                        </wps:cNvCnPr>
                        <wps:spPr>
                          <a:xfrm flipV="1">
                            <a:off x="2079023" y="4082102"/>
                            <a:ext cx="559324" cy="825"/>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g:cNvPr id="250" name="组合 250"/>
                        <wpg:cNvGrpSpPr/>
                        <wpg:grpSpPr>
                          <a:xfrm>
                            <a:off x="2479582" y="4694797"/>
                            <a:ext cx="1692910" cy="1278890"/>
                            <a:chOff x="2479582" y="4017681"/>
                            <a:chExt cx="1692910" cy="1278890"/>
                          </a:xfrm>
                        </wpg:grpSpPr>
                        <wps:wsp>
                          <wps:cNvPr id="208" name="矩形 208"/>
                          <wps:cNvSpPr/>
                          <wps:spPr>
                            <a:xfrm>
                              <a:off x="2479582" y="4017681"/>
                              <a:ext cx="1692910" cy="1278890"/>
                            </a:xfrm>
                            <a:prstGeom prst="rect">
                              <a:avLst/>
                            </a:prstGeom>
                            <a:solidFill>
                              <a:srgbClr val="DF2E28">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3" name="矩形 183"/>
                          <wps:cNvSpPr/>
                          <wps:spPr>
                            <a:xfrm>
                              <a:off x="2636470" y="4823151"/>
                              <a:ext cx="1456690" cy="409575"/>
                            </a:xfrm>
                            <a:prstGeom prst="rect">
                              <a:avLst/>
                            </a:prstGeom>
                          </wps:spPr>
                          <wps:style>
                            <a:lnRef idx="3">
                              <a:schemeClr val="lt1"/>
                            </a:lnRef>
                            <a:fillRef idx="1">
                              <a:schemeClr val="accent3"/>
                            </a:fillRef>
                            <a:effectRef idx="1">
                              <a:schemeClr val="accent3"/>
                            </a:effectRef>
                            <a:fontRef idx="minor">
                              <a:schemeClr val="lt1"/>
                            </a:fontRef>
                          </wps:style>
                          <wps:txbx>
                            <w:txbxContent>
                              <w:p w14:paraId="1F8EFD2F" w14:textId="69AE5A09" w:rsidR="002E7503" w:rsidRDefault="002E7503" w:rsidP="00E12426">
                                <w:pPr>
                                  <w:jc w:val="center"/>
                                  <w:rPr>
                                    <w:sz w:val="24"/>
                                    <w:szCs w:val="24"/>
                                  </w:rPr>
                                </w:pPr>
                                <w:r>
                                  <w:rPr>
                                    <w:rFonts w:hint="eastAsia"/>
                                  </w:rPr>
                                  <w:t>调用</w:t>
                                </w:r>
                                <w:r>
                                  <w:t>Update</w:t>
                                </w:r>
                                <w:r>
                                  <w:rPr>
                                    <w:rFonts w:hint="eastAsia"/>
                                  </w:rPr>
                                  <w:t>接口</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5" name="菱形 185"/>
                          <wps:cNvSpPr/>
                          <wps:spPr>
                            <a:xfrm>
                              <a:off x="2629154" y="4289138"/>
                              <a:ext cx="1477010" cy="4095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A2CC7F" w14:textId="77777777" w:rsidR="002E7503" w:rsidRDefault="002E7503" w:rsidP="00376C51">
                                <w:pPr>
                                  <w:spacing w:before="0" w:after="0" w:line="240" w:lineRule="auto"/>
                                  <w:jc w:val="center"/>
                                  <w:rPr>
                                    <w:sz w:val="24"/>
                                    <w:szCs w:val="24"/>
                                  </w:rPr>
                                </w:pPr>
                                <w:r>
                                  <w:rPr>
                                    <w:rFonts w:hint="eastAsia"/>
                                  </w:rPr>
                                  <w:t>用户鉴权</w:t>
                                </w:r>
                              </w:p>
                              <w:p w14:paraId="4D8BEADE" w14:textId="77777777" w:rsidR="002E7503" w:rsidRDefault="002E7503" w:rsidP="00376C51">
                                <w:pPr>
                                  <w:pStyle w:val="af5"/>
                                  <w:spacing w:before="0" w:beforeAutospacing="0" w:after="200" w:afterAutospacing="0" w:line="276" w:lineRule="auto"/>
                                  <w:jc w:val="center"/>
                                </w:pPr>
                                <w:r>
                                  <w:rPr>
                                    <w:rFonts w:cs="Times New Roman" w:hint="eastAsia"/>
                                    <w:sz w:val="18"/>
                                    <w:szCs w:val="18"/>
                                  </w:rPr>
                                  <w:t> </w:t>
                                </w:r>
                              </w:p>
                            </w:txbxContent>
                          </wps:txbx>
                          <wps:bodyPr rot="0" spcFirstLastPara="0" vert="horz" wrap="square" lIns="0" tIns="0" rIns="0" bIns="0" numCol="1" spcCol="0" rtlCol="0" fromWordArt="0" anchor="ctr" anchorCtr="0" forceAA="0" compatLnSpc="1">
                            <a:prstTxWarp prst="textNoShape">
                              <a:avLst/>
                            </a:prstTxWarp>
                            <a:noAutofit/>
                          </wps:bodyPr>
                        </wps:wsp>
                      </wpg:wgp>
                      <wps:wsp>
                        <wps:cNvPr id="186" name="肘形连接符 186"/>
                        <wps:cNvCnPr>
                          <a:stCxn id="185" idx="2"/>
                          <a:endCxn id="183" idx="0"/>
                        </wps:cNvCnPr>
                        <wps:spPr>
                          <a:xfrm rot="5400000">
                            <a:off x="3304018" y="5436626"/>
                            <a:ext cx="124438" cy="2844"/>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7" name="矩形 187"/>
                        <wps:cNvSpPr/>
                        <wps:spPr>
                          <a:xfrm>
                            <a:off x="2637345" y="6101219"/>
                            <a:ext cx="1456690" cy="4076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F8E119" w14:textId="6E2476F0" w:rsidR="002E7503" w:rsidRDefault="002E7503" w:rsidP="00376C51">
                              <w:pPr>
                                <w:pStyle w:val="af5"/>
                                <w:spacing w:beforeAutospacing="0" w:after="200" w:afterAutospacing="0" w:line="276" w:lineRule="auto"/>
                                <w:jc w:val="center"/>
                              </w:pPr>
                              <w:r>
                                <w:rPr>
                                  <w:rFonts w:cs="Times New Roman" w:hint="eastAsia"/>
                                  <w:sz w:val="18"/>
                                  <w:szCs w:val="18"/>
                                </w:rPr>
                                <w:t>更新客户端数据</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8" name="肘形连接符 188"/>
                        <wps:cNvCnPr>
                          <a:stCxn id="183" idx="2"/>
                          <a:endCxn id="187" idx="0"/>
                        </wps:cNvCnPr>
                        <wps:spPr>
                          <a:xfrm rot="16200000" flipH="1">
                            <a:off x="3269564" y="6005092"/>
                            <a:ext cx="191377" cy="875"/>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0" name="肘形连接符 190"/>
                        <wps:cNvCnPr>
                          <a:stCxn id="187" idx="2"/>
                          <a:endCxn id="138" idx="0"/>
                        </wps:cNvCnPr>
                        <wps:spPr>
                          <a:xfrm rot="5400000">
                            <a:off x="2653827" y="6089368"/>
                            <a:ext cx="292342" cy="1131384"/>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1" name="肘形连接符 191"/>
                        <wps:cNvCnPr>
                          <a:stCxn id="185" idx="3"/>
                          <a:endCxn id="180" idx="1"/>
                        </wps:cNvCnPr>
                        <wps:spPr>
                          <a:xfrm flipV="1">
                            <a:off x="4106164" y="5170409"/>
                            <a:ext cx="373736" cy="633"/>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2" name="肘形连接符 192"/>
                        <wps:cNvCnPr>
                          <a:stCxn id="155" idx="2"/>
                          <a:endCxn id="203" idx="0"/>
                        </wps:cNvCnPr>
                        <wps:spPr>
                          <a:xfrm rot="16200000" flipH="1">
                            <a:off x="1175163" y="5936304"/>
                            <a:ext cx="332084" cy="1886"/>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3" name="菱形 193"/>
                        <wps:cNvSpPr/>
                        <wps:spPr>
                          <a:xfrm>
                            <a:off x="4479902" y="4285942"/>
                            <a:ext cx="1456690" cy="40894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E2D8DD" w14:textId="77777777" w:rsidR="002E7503" w:rsidRDefault="002E7503" w:rsidP="00A76DD6">
                              <w:pPr>
                                <w:spacing w:before="0" w:after="0" w:line="240" w:lineRule="auto"/>
                                <w:jc w:val="center"/>
                                <w:rPr>
                                  <w:sz w:val="24"/>
                                  <w:szCs w:val="24"/>
                                </w:rPr>
                              </w:pPr>
                              <w:r>
                                <w:rPr>
                                  <w:rFonts w:hint="eastAsia"/>
                                </w:rPr>
                                <w:t>联机状态</w:t>
                              </w:r>
                            </w:p>
                            <w:p w14:paraId="47A652FA" w14:textId="77777777" w:rsidR="002E7503" w:rsidRDefault="002E7503" w:rsidP="00A76DD6">
                              <w:pPr>
                                <w:pStyle w:val="af5"/>
                                <w:spacing w:beforeAutospacing="0" w:after="200" w:afterAutospacing="0" w:line="276" w:lineRule="auto"/>
                                <w:jc w:val="center"/>
                              </w:pPr>
                              <w:r>
                                <w:rPr>
                                  <w:rFonts w:cs="Times New Roman"/>
                                  <w:sz w:val="18"/>
                                  <w:szCs w:val="18"/>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4" name="肘形连接符 194"/>
                        <wps:cNvCnPr>
                          <a:stCxn id="180" idx="3"/>
                          <a:endCxn id="193" idx="3"/>
                        </wps:cNvCnPr>
                        <wps:spPr>
                          <a:xfrm flipV="1">
                            <a:off x="5935320" y="4490412"/>
                            <a:ext cx="1272" cy="679997"/>
                          </a:xfrm>
                          <a:prstGeom prst="bentConnector3">
                            <a:avLst>
                              <a:gd name="adj1" fmla="val 1807169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5" name="肘形连接符 195"/>
                        <wps:cNvCnPr>
                          <a:stCxn id="193" idx="1"/>
                          <a:endCxn id="185" idx="0"/>
                        </wps:cNvCnPr>
                        <wps:spPr>
                          <a:xfrm rot="10800000" flipV="1">
                            <a:off x="3367660" y="4490412"/>
                            <a:ext cx="1112243" cy="47584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6" name="肘形连接符 196"/>
                        <wps:cNvCnPr>
                          <a:stCxn id="193" idx="2"/>
                          <a:endCxn id="180" idx="0"/>
                        </wps:cNvCnPr>
                        <wps:spPr>
                          <a:xfrm rot="5400000">
                            <a:off x="5072242" y="4830251"/>
                            <a:ext cx="271374" cy="637"/>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7" name="文本框 84"/>
                        <wps:cNvSpPr txBox="1"/>
                        <wps:spPr>
                          <a:xfrm>
                            <a:off x="5262628" y="4600497"/>
                            <a:ext cx="727710" cy="386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B31251" w14:textId="698CBE3F" w:rsidR="002E7503" w:rsidRDefault="002E7503" w:rsidP="001745A4">
                              <w:pPr>
                                <w:pStyle w:val="af5"/>
                                <w:spacing w:before="0" w:beforeAutospacing="0" w:after="0" w:afterAutospacing="0" w:line="276" w:lineRule="auto"/>
                              </w:pPr>
                              <w:r>
                                <w:rPr>
                                  <w:rFonts w:cs="Times New Roman" w:hint="eastAsia"/>
                                  <w:sz w:val="18"/>
                                  <w:szCs w:val="18"/>
                                </w:rPr>
                                <w:t>脱机</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8" name="文本框 84"/>
                        <wps:cNvSpPr txBox="1"/>
                        <wps:spPr>
                          <a:xfrm>
                            <a:off x="4173006" y="4219347"/>
                            <a:ext cx="727710" cy="3860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267ABC" w14:textId="2BB658A9" w:rsidR="002E7503" w:rsidRDefault="002E7503" w:rsidP="001745A4">
                              <w:pPr>
                                <w:pStyle w:val="af5"/>
                                <w:spacing w:before="0" w:beforeAutospacing="0" w:after="0" w:afterAutospacing="0" w:line="276" w:lineRule="auto"/>
                              </w:pPr>
                              <w:r>
                                <w:rPr>
                                  <w:rFonts w:cs="Times New Roman" w:hint="eastAsia"/>
                                  <w:sz w:val="18"/>
                                  <w:szCs w:val="18"/>
                                </w:rPr>
                                <w:t>联机</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3" name="矩形 203"/>
                        <wps:cNvSpPr/>
                        <wps:spPr>
                          <a:xfrm>
                            <a:off x="613803" y="6103289"/>
                            <a:ext cx="1456690" cy="4070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BBAF2E" w14:textId="77777777" w:rsidR="002E7503" w:rsidRDefault="002E7503" w:rsidP="002E021E">
                              <w:pPr>
                                <w:jc w:val="center"/>
                                <w:rPr>
                                  <w:sz w:val="24"/>
                                  <w:szCs w:val="24"/>
                                </w:rPr>
                              </w:pPr>
                              <w:r>
                                <w:rPr>
                                  <w:rFonts w:hint="eastAsia"/>
                                </w:rPr>
                                <w:t>完成用户该操作结果</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4" name="肘形连接符 204"/>
                        <wps:cNvCnPr>
                          <a:stCxn id="203" idx="2"/>
                          <a:endCxn id="138" idx="0"/>
                        </wps:cNvCnPr>
                        <wps:spPr>
                          <a:xfrm rot="16200000" flipH="1">
                            <a:off x="1642774" y="6209698"/>
                            <a:ext cx="290907" cy="892158"/>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6" name="曲线连接符 206"/>
                        <wps:cNvCnPr>
                          <a:stCxn id="148" idx="2"/>
                          <a:endCxn id="193" idx="0"/>
                        </wps:cNvCnPr>
                        <wps:spPr>
                          <a:xfrm rot="10800000" flipH="1" flipV="1">
                            <a:off x="4321357" y="485296"/>
                            <a:ext cx="886890" cy="3800645"/>
                          </a:xfrm>
                          <a:prstGeom prst="curvedConnector4">
                            <a:avLst>
                              <a:gd name="adj1" fmla="val -25775"/>
                              <a:gd name="adj2" fmla="val 54815"/>
                            </a:avLst>
                          </a:prstGeom>
                          <a:ln>
                            <a:solidFill>
                              <a:schemeClr val="accent4">
                                <a:lumMod val="75000"/>
                              </a:schemeClr>
                            </a:solidFill>
                            <a:prstDash val="sysDot"/>
                            <a:tailEnd type="none"/>
                          </a:ln>
                        </wps:spPr>
                        <wps:style>
                          <a:lnRef idx="1">
                            <a:schemeClr val="accent1"/>
                          </a:lnRef>
                          <a:fillRef idx="0">
                            <a:schemeClr val="accent1"/>
                          </a:fillRef>
                          <a:effectRef idx="0">
                            <a:schemeClr val="accent1"/>
                          </a:effectRef>
                          <a:fontRef idx="minor">
                            <a:schemeClr val="tx1"/>
                          </a:fontRef>
                        </wps:style>
                        <wps:bodyPr/>
                      </wps:wsp>
                      <wps:wsp>
                        <wps:cNvPr id="207" name="曲线连接符 207"/>
                        <wps:cNvCnPr>
                          <a:stCxn id="126" idx="1"/>
                          <a:endCxn id="208" idx="3"/>
                        </wps:cNvCnPr>
                        <wps:spPr>
                          <a:xfrm rot="16200000" flipH="1" flipV="1">
                            <a:off x="3510298" y="2863164"/>
                            <a:ext cx="3133272" cy="1808884"/>
                          </a:xfrm>
                          <a:prstGeom prst="curvedConnector4">
                            <a:avLst>
                              <a:gd name="adj1" fmla="val -7296"/>
                              <a:gd name="adj2" fmla="val 60136"/>
                            </a:avLst>
                          </a:prstGeom>
                          <a:ln>
                            <a:solidFill>
                              <a:schemeClr val="accent6">
                                <a:lumMod val="75000"/>
                              </a:schemeClr>
                            </a:solidFill>
                            <a:prstDash val="sysDot"/>
                            <a:tailEnd type="none"/>
                          </a:ln>
                        </wps:spPr>
                        <wps:style>
                          <a:lnRef idx="1">
                            <a:schemeClr val="accent1"/>
                          </a:lnRef>
                          <a:fillRef idx="0">
                            <a:schemeClr val="accent1"/>
                          </a:fillRef>
                          <a:effectRef idx="0">
                            <a:schemeClr val="accent1"/>
                          </a:effectRef>
                          <a:fontRef idx="minor">
                            <a:schemeClr val="tx1"/>
                          </a:fontRef>
                        </wps:style>
                        <wps:bodyPr/>
                      </wps:wsp>
                      <wps:wsp>
                        <wps:cNvPr id="252" name="矩形 252"/>
                        <wps:cNvSpPr/>
                        <wps:spPr>
                          <a:xfrm>
                            <a:off x="2638347" y="3878267"/>
                            <a:ext cx="1459865" cy="4076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76E040" w14:textId="77777777" w:rsidR="002E7503" w:rsidRDefault="002E7503" w:rsidP="0058070A">
                              <w:pPr>
                                <w:jc w:val="center"/>
                                <w:rPr>
                                  <w:sz w:val="24"/>
                                  <w:szCs w:val="24"/>
                                </w:rPr>
                              </w:pPr>
                              <w:r>
                                <w:rPr>
                                  <w:rFonts w:hint="eastAsia"/>
                                </w:rPr>
                                <w:t>清空</w:t>
                              </w:r>
                              <w:r>
                                <w:t>Action</w:t>
                              </w:r>
                              <w:r>
                                <w:rPr>
                                  <w:rFonts w:hint="eastAsia"/>
                                </w:rPr>
                                <w:t>队列缓存</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3" name="肘形连接符 253"/>
                        <wps:cNvCnPr>
                          <a:stCxn id="252" idx="2"/>
                          <a:endCxn id="185" idx="0"/>
                        </wps:cNvCnPr>
                        <wps:spPr>
                          <a:xfrm rot="5400000">
                            <a:off x="3027812" y="4625785"/>
                            <a:ext cx="680317" cy="621"/>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173" o:spid="_x0000_s1176" editas="canvas" style="width:520.25pt;height:572.85pt;mso-position-horizontal-relative:char;mso-position-vertical-relative:line" coordsize="66071,727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">
                <v:shape id="_x0000_s1177" type="#_x0000_t75" style="position:absolute;width:66071;height:72751;visibility:visible;mso-wrap-style:square">
                  <v:fill o:detectmouseclick="t"/>
                  <v:path o:connecttype="none"/>
                </v:shape>
                <v:shape id="曲线连接符 202" o:spid="_x0000_s1178" type="#_x0000_t37" style="position:absolute;left:37299;top:39075;width:6607;height:39798;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JMPcUAAADcAAAADwAAAGRycy9kb3ducmV2LnhtbESPwWrDMBBE74H+g9hCL6GR60NJnCgh&#10;lKbUt8buwcfF2tgm1spIiu3+fVUo5DjMzBtmd5hNL0ZyvrOs4GWVgCCure64UfBdnp7XIHxA1thb&#10;JgU/5OGwf1jsMNN24jONRWhEhLDPUEEbwpBJ6euWDPqVHYijd7HOYIjSNVI7nCLc9DJNkldpsOO4&#10;0OJAby3V1+JmFMxfp/JWVcumz8eC3uXmw+Vno9TT43zcggg0h3v4v/2pFaRJCn9n4hG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8JMPcUAAADcAAAADwAAAAAAAAAA&#10;AAAAAAChAgAAZHJzL2Rvd25yZXYueG1sUEsFBgAAAAAEAAQA+QAAAJMDAAAAAA==&#10;" strokecolor="#81bb42 [3207]"/>
                <v:shape id="曲线连接符 201" o:spid="_x0000_s1179" type="#_x0000_t37" style="position:absolute;left:16920;top:18692;width:47280;height:39885;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DSSsMAAADcAAAADwAAAGRycy9kb3ducmV2LnhtbESPQYvCMBSE78L+h/AW9iJrqgfRrlGW&#10;RUVv2nrw+GiebbF5KUms3X9vBMHjMDPfMItVbxrRkfO1ZQXjUQKCuLC65lLBKd98z0D4gKyxsUwK&#10;/snDavkxWGCq7Z2P1GWhFBHCPkUFVQhtKqUvKjLoR7Yljt7FOoMhSldK7fAe4aaRkySZSoM1x4UK&#10;W/qrqLhmN6OgP2zy2/k8LJt9l9FazrdufzRKfX32vz8gAvXhHX61d1rBJBnD80w8An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Q0krDAAAA3AAAAA8AAAAAAAAAAAAA&#10;AAAAoQIAAGRycy9kb3ducmV2LnhtbFBLBQYAAAAABAAEAPkAAACRAwAAAAA=&#10;" strokecolor="#81bb42 [3207]"/>
                <v:shape id="曲线连接符 205" o:spid="_x0000_s1180" type="#_x0000_t37" style="position:absolute;left:40014;top:41787;width:21456;height:19520;rotation:9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vUScMAAADcAAAADwAAAGRycy9kb3ducmV2LnhtbESPQYvCMBSE7wv+h/AEL4umCi5rNYqI&#10;ynpb6x48PppnW2xeShJr/fcbQfA4zMw3zGLVmVq05HxlWcF4lIAgzq2uuFDwd9oNv0H4gKyxtkwK&#10;HuRhtex9LDDV9s5HarNQiAhhn6KCMoQmldLnJRn0I9sQR+9incEQpSukdniPcFPLSZJ8SYMVx4US&#10;G9qUlF+zm1HQ/e5Ot/P5s6gPbUZbOdu7w9EoNeh36zmIQF14h1/tH61gkkzheSYeAb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Qr1EnDAAAA3AAAAA8AAAAAAAAAAAAA&#10;AAAAoQIAAGRycy9kb3ducmV2LnhtbFBLBQYAAAAABAAEAPkAAACRAwAAAAA=&#10;" strokecolor="#81bb42 [3207]"/>
                <v:shape id="圆柱形 121" o:spid="_x0000_s1181" type="#_x0000_t22" style="position:absolute;left:56834;top:62277;width:7335;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VvwsIA&#10;AADcAAAADwAAAGRycy9kb3ducmV2LnhtbERPS2vCQBC+F/oflhF6CboxhVKjGxGhtPRm2t7H7JiE&#10;ZGfT7ObRf98VBG/z8T1nt59NK0bqXW1ZwXoVgyAurK65VPD99bZ8BeE8ssbWMin4Iwf77PFhh6m2&#10;E59ozH0pQgi7FBVU3neplK6oyKBb2Y44cBfbG/QB9qXUPU4h3LQyieMXabDm0FBhR8eKiiYfjAI+&#10;E73/RsNPtHmOumQ4HPPPJlfqaTEftiA8zf4uvrk/dJifrOH6TLh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xW/CwgAAANwAAAAPAAAAAAAAAAAAAAAAAJgCAABkcnMvZG93&#10;bnJldi54bWxQSwUGAAAAAAQABAD1AAAAhwMAAAAA&#10;" adj="4520" fillcolor="#4a9bdc [3209]" strokecolor="#174e7a [1609]" strokeweight="1pt">
                  <v:textbox>
                    <w:txbxContent>
                      <w:p w14:paraId="2066FDEF" w14:textId="498D63CA" w:rsidR="002E7503" w:rsidRDefault="002E7503" w:rsidP="006877E7">
                        <w:pPr>
                          <w:jc w:val="center"/>
                        </w:pPr>
                        <w:r>
                          <w:rPr>
                            <w:rFonts w:hint="eastAsia"/>
                          </w:rPr>
                          <w:t>Action</w:t>
                        </w:r>
                        <w:r>
                          <w:br/>
                        </w:r>
                        <w:r>
                          <w:rPr>
                            <w:rFonts w:hint="eastAsia"/>
                          </w:rPr>
                          <w:t>队列</w:t>
                        </w:r>
                        <w:r>
                          <w:t>缓存</w:t>
                        </w:r>
                      </w:p>
                    </w:txbxContent>
                  </v:textbox>
                </v:shape>
                <v:shape id="圆柱形 126" o:spid="_x0000_s1182" type="#_x0000_t22" style="position:absolute;left:56146;top:22009;width:7334;height:87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FEL8UA&#10;AADcAAAADwAAAGRycy9kb3ducmV2LnhtbERPTWvCQBC9F/wPywheSt1oaaipq4go9OKhtpfcxuyY&#10;Tc3OxuzWpP76bkHwNo/3OfNlb2txodZXjhVMxgkI4sLpiksFX5/bp1cQPiBrrB2Tgl/ysFwMHuaY&#10;adfxB132oRQxhH2GCkwITSalLwxZ9GPXEEfu6FqLIcK2lLrFLobbWk6TJJUWK44NBhtaGypO+x+r&#10;YNOY7+fUv1zP3TYPh8nj7pjnM6VGw371BiJQH+7im/tdx/nTFP6fiR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0UQvxQAAANwAAAAPAAAAAAAAAAAAAAAAAJgCAABkcnMv&#10;ZG93bnJldi54bWxQSwUGAAAAAAQABAD1AAAAigMAAAAA&#10;" adj="4523" fillcolor="#4a9bdc [3209]" strokecolor="#174e7a [1609]" strokeweight="1pt">
                  <v:textbox>
                    <w:txbxContent>
                      <w:p w14:paraId="70935F7D" w14:textId="674DF358" w:rsidR="002E7503" w:rsidRDefault="002E7503" w:rsidP="006877E7">
                        <w:pPr>
                          <w:pStyle w:val="af5"/>
                          <w:spacing w:beforeAutospacing="0" w:after="200" w:afterAutospacing="0" w:line="276" w:lineRule="auto"/>
                          <w:jc w:val="center"/>
                        </w:pPr>
                        <w:r>
                          <w:rPr>
                            <w:rFonts w:cs="Times New Roman" w:hint="eastAsia"/>
                            <w:sz w:val="18"/>
                            <w:szCs w:val="18"/>
                          </w:rPr>
                          <w:t>服务器</w:t>
                        </w:r>
                        <w:r>
                          <w:rPr>
                            <w:rFonts w:cs="Times New Roman"/>
                            <w:sz w:val="18"/>
                            <w:szCs w:val="18"/>
                          </w:rPr>
                          <w:br/>
                        </w:r>
                        <w:r>
                          <w:rPr>
                            <w:rFonts w:cs="Times New Roman" w:hint="eastAsia"/>
                            <w:sz w:val="18"/>
                            <w:szCs w:val="18"/>
                          </w:rPr>
                          <w:t>接口</w:t>
                        </w:r>
                      </w:p>
                    </w:txbxContent>
                  </v:textbox>
                </v:shape>
                <v:rect id="矩形 127" o:spid="_x0000_s1183" style="position:absolute;left:6069;top:443;width:14573;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GOxsEA&#10;AADcAAAADwAAAGRycy9kb3ducmV2LnhtbERPzYrCMBC+C/sOYYS9aaosq1SjSLGyBw/+PcDQjG2x&#10;mXSTqHWf3iwI3ubj+535sjONuJHztWUFo2ECgriwuuZSwemYD6YgfEDW2FgmBQ/ysFx89OaYanvn&#10;Pd0OoRQxhH2KCqoQ2lRKX1Rk0A9tSxy5s3UGQ4SulNrhPYabRo6T5FsarDk2VNhSVlFxOVyNAv+3&#10;yX+/3G630fk6u5ymD701mVKf/W41AxGoC2/xy/2j4/zxBP6fiRf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hjsbBAAAA3AAAAA8AAAAAAAAAAAAAAAAAmAIAAGRycy9kb3du&#10;cmV2LnhtbFBLBQYAAAAABAAEAPUAAACGAwAAAAA=&#10;" fillcolor="black [3200]" strokecolor="black [1600]" strokeweight="1pt">
                  <v:textbox inset="0,0,0,0">
                    <w:txbxContent>
                      <w:p w14:paraId="3C574971" w14:textId="71F033A8" w:rsidR="002E7503" w:rsidRDefault="002E7503" w:rsidP="006877E7">
                        <w:pPr>
                          <w:jc w:val="center"/>
                        </w:pPr>
                        <w:r>
                          <w:t>用户操作开始</w:t>
                        </w:r>
                      </w:p>
                    </w:txbxContent>
                  </v:textbox>
                </v:rect>
                <v:rect id="矩形 128" o:spid="_x0000_s1184" style="position:absolute;left:6042;top:6757;width:14573;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cQhcUA&#10;AADcAAAADwAAAGRycy9kb3ducmV2LnhtbESPQU/DMAyF70j7D5EncWMJPcDULZtgExJIoI2yH2A1&#10;XtvROFWSbeXf4wMSN1vv+b3Py/Xoe3WhmLrAFu5nBhRxHVzHjYXD18vdHFTKyA77wGThhxKsV5Ob&#10;JZYuXPmTLlVulIRwKtFCm/NQap3qljymWRiIRTuG6DHLGhvtIl4l3Pe6MOZBe+xYGlocaNNS/V2d&#10;vQW/q+bvj+5UPL/tDUezPX8UO7L2djo+LUBlGvO/+e/61Ql+IbTyjEy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dxCFxQAAANwAAAAPAAAAAAAAAAAAAAAAAJgCAABkcnMv&#10;ZG93bnJldi54bWxQSwUGAAAAAAQABAD1AAAAigMAAAAA&#10;" fillcolor="#df2e28 [3204]" strokecolor="#711411 [1604]" strokeweight="1pt">
                  <v:textbox inset="0,0,0,0">
                    <w:txbxContent>
                      <w:p w14:paraId="28911BD7" w14:textId="02BAE14B" w:rsidR="002E7503" w:rsidRDefault="002E7503" w:rsidP="007E7CF4">
                        <w:pPr>
                          <w:jc w:val="center"/>
                        </w:pPr>
                        <w:r>
                          <w:rPr>
                            <w:rFonts w:cs="Times New Roman" w:hint="eastAsia"/>
                            <w:szCs w:val="18"/>
                          </w:rPr>
                          <w:t>创建</w:t>
                        </w:r>
                        <w:r>
                          <w:rPr>
                            <w:rFonts w:cs="Times New Roman"/>
                            <w:szCs w:val="18"/>
                          </w:rPr>
                          <w:t>生成</w:t>
                        </w:r>
                        <w:r w:rsidRPr="007E7CF4">
                          <w:rPr>
                            <w:rFonts w:hint="eastAsia"/>
                          </w:rPr>
                          <w:t>Action</w:t>
                        </w:r>
                      </w:p>
                    </w:txbxContent>
                  </v:textbox>
                </v:rect>
                <v:rect id="矩形 129" o:spid="_x0000_s1185" style="position:absolute;left:6044;top:12948;width:14573;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u1HsIA&#10;AADcAAAADwAAAGRycy9kb3ducmV2LnhtbERPzWoCMRC+F3yHMEJvNXEPra5G0ZZCCy3q6gMMm3F3&#10;dTNZkqjbt28KBW/z8f3OfNnbVlzJh8axhvFIgSAunWm40nDYvz9NQISIbLB1TBp+KMByMXiYY27c&#10;jXd0LWIlUgiHHDXUMXa5lKGsyWIYuY44cUfnLcYEfSWNx1sKt63MlHqWFhtODTV29FpTeS4uVoPd&#10;FJOvF3PK1p9bxV69Xb6zDWn9OOxXMxCR+ngX/7s/TJqfTeHvmXSB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O7UewgAAANwAAAAPAAAAAAAAAAAAAAAAAJgCAABkcnMvZG93&#10;bnJldi54bWxQSwUGAAAAAAQABAD1AAAAhwMAAAAA&#10;" fillcolor="#df2e28 [3204]" strokecolor="#711411 [1604]" strokeweight="1pt">
                  <v:textbox inset="0,0,0,0">
                    <w:txbxContent>
                      <w:p w14:paraId="46A966FD" w14:textId="3CF6D082" w:rsidR="002E7503" w:rsidRDefault="002E7503" w:rsidP="007E7CF4">
                        <w:pPr>
                          <w:jc w:val="center"/>
                        </w:pPr>
                        <w:r>
                          <w:rPr>
                            <w:rFonts w:hint="eastAsia"/>
                          </w:rPr>
                          <w:t>将</w:t>
                        </w:r>
                        <w:r>
                          <w:t>Action</w:t>
                        </w:r>
                        <w:r>
                          <w:t>添加到</w:t>
                        </w:r>
                        <w:r>
                          <w:rPr>
                            <w:rFonts w:hint="eastAsia"/>
                          </w:rPr>
                          <w:t>队列</w:t>
                        </w:r>
                        <w:r>
                          <w:t>缓存</w:t>
                        </w:r>
                      </w:p>
                    </w:txbxContent>
                  </v:textbox>
                </v:rect>
                <v:shape id="菱形 131" o:spid="_x0000_s1186" type="#_x0000_t4" style="position:absolute;left:6020;top:18996;width:14573;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eTUsAA&#10;AADcAAAADwAAAGRycy9kb3ducmV2LnhtbERPTYvCMBC9C/6HMII3TatopRpFXBY8CWo9eBuasS02&#10;k9JErf/eLCx4m8f7nNWmM7V4UusqywricQSCOLe64kJBdv4dLUA4j6yxtkwK3uRgs+73Vphq++Ij&#10;PU++ECGEXYoKSu+bVEqXl2TQjW1DHLibbQ36ANtC6hZfIdzUchJFc2mw4tBQYkO7kvL76WEUzC7H&#10;nySm5BBfbsnDZrvr/sAzpYaDbrsE4anzX/G/e6/D/GkMf8+EC+T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weTUsAAAADcAAAADwAAAAAAAAAAAAAAAACYAgAAZHJzL2Rvd25y&#10;ZXYueG1sUEsFBgAAAAAEAAQA9QAAAIUDAAAAAA==&#10;" fillcolor="#df2e28 [3204]" strokecolor="#711411 [1604]" strokeweight="1pt">
                  <v:textbox inset="0,0,0,0">
                    <w:txbxContent>
                      <w:p w14:paraId="1E48D687" w14:textId="21FC2486" w:rsidR="002E7503" w:rsidRDefault="002E7503" w:rsidP="006877E7">
                        <w:pPr>
                          <w:spacing w:before="0" w:after="0" w:line="240" w:lineRule="auto"/>
                          <w:jc w:val="center"/>
                        </w:pPr>
                        <w:r>
                          <w:t>联机状态</w:t>
                        </w:r>
                      </w:p>
                      <w:p w14:paraId="6B5AB8CE" w14:textId="77777777" w:rsidR="002E7503" w:rsidRDefault="002E7503" w:rsidP="006877E7">
                        <w:pPr>
                          <w:jc w:val="center"/>
                        </w:pPr>
                      </w:p>
                    </w:txbxContent>
                  </v:textbox>
                </v:shape>
                <v:group id="组合 251" o:spid="_x0000_s1187" style="position:absolute;left:25272;top:23866;width:16935;height:12790" coordorigin="24795,23865" coordsize="16934,127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rect id="矩形 25" o:spid="_x0000_s1188" style="position:absolute;left:24795;top:23865;width:16935;height:127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yFO8IA&#10;AADbAAAADwAAAGRycy9kb3ducmV2LnhtbESP24rCMBRF34X5h3AGfNN0BItW0yIDA6MgePuAQ3N6&#10;YZqT0mRs9euNIPi42ZfFXmeDacSVOldbVvA1jUAQ51bXXCq4nH8mCxDOI2tsLJOCGznI0o/RGhNt&#10;ez7S9eRLEUbYJaig8r5NpHR5RQbd1LbEwStsZ9AH2ZVSd9iHcdPIWRTF0mDNgVBhS98V5X+nfxMg&#10;l+1yH2/64j7HwufbIV4c9julxp/DZgXC0+Df4Vf7VyuYzeH5JfwAm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HIU7wgAAANsAAAAPAAAAAAAAAAAAAAAAAJgCAABkcnMvZG93&#10;bnJldi54bWxQSwUGAAAAAAQABAD1AAAAhwMAAAAA&#10;" fillcolor="#df2e28" stroked="f" strokeweight="1pt">
                    <v:fill opacity="13107f"/>
                  </v:rect>
                  <v:rect id="矩形 130" o:spid="_x0000_s1189" style="position:absolute;left:25829;top:31052;width:14573;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E0jMMA&#10;AADcAAAADwAAAGRycy9kb3ducmV2LnhtbESPQWvCQBCF74X+h2UKvdWNEcSmrhKKgldtBY9DdswG&#10;s7NpdjXx33cOgrcZ3pv3vlmuR9+qG/WxCWxgOslAEVfBNlwb+P3ZfixAxYRssQ1MBu4UYb16fVli&#10;YcPAe7odUq0khGOBBlxKXaF1rBx5jJPQEYt2Dr3HJGtfa9vjIOG+1XmWzbXHhqXBYUffjqrL4eoN&#10;8Gn79zksylIPufOX/BjuG3cy5v1tLL9AJRrT0/y43lnBnwm+PCMT6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IE0jMMAAADcAAAADwAAAAAAAAAAAAAAAACYAgAAZHJzL2Rv&#10;d25yZXYueG1sUEsFBgAAAAAEAAQA9QAAAIgDAAAAAA==&#10;" fillcolor="#e9bf35 [3206]" strokecolor="white [3201]" strokeweight="1.5pt">
                    <v:textbox inset="0,0,0,0">
                      <w:txbxContent>
                        <w:p w14:paraId="2AFE02DF" w14:textId="0689079A" w:rsidR="002E7503" w:rsidRDefault="002E7503" w:rsidP="009143FC">
                          <w:pPr>
                            <w:jc w:val="center"/>
                          </w:pPr>
                          <w:r>
                            <w:rPr>
                              <w:rFonts w:hint="eastAsia"/>
                            </w:rPr>
                            <w:t>调用</w:t>
                          </w:r>
                          <w:r>
                            <w:t>Action</w:t>
                          </w:r>
                          <w:r>
                            <w:t>接口</w:t>
                          </w:r>
                        </w:p>
                      </w:txbxContent>
                    </v:textbox>
                  </v:rect>
                  <v:shape id="菱形 132" o:spid="_x0000_s1190" type="#_x0000_t4" style="position:absolute;left:25729;top:25127;width:14774;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UNJcMA&#10;AADcAAAADwAAAGRycy9kb3ducmV2LnhtbERPS2uDQBC+F/oflgn0VldTEovNKiWl4CmQh4fcBnei&#10;EndW3E20/75bKOQ2H99zNsVsenGn0XWWFSRRDIK4trrjRsHp+P36DsJ5ZI29ZVLwQw6K/Plpg5m2&#10;E+/pfvCNCCHsMlTQej9kUrq6JYMusgNx4C52NOgDHBupR5xCuOnlMo7X0mDHoaHFgbYt1dfDzShY&#10;VfuvNKF0l1SX9GZP23O545VSL4v58wOEp9k/xP/uUof5b0v4eyZc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9UNJcMAAADcAAAADwAAAAAAAAAAAAAAAACYAgAAZHJzL2Rv&#10;d25yZXYueG1sUEsFBgAAAAAEAAQA9QAAAIgDAAAAAA==&#10;" fillcolor="#df2e28 [3204]" strokecolor="#711411 [1604]" strokeweight="1pt">
                    <v:textbox inset="0,0,0,0">
                      <w:txbxContent>
                        <w:p w14:paraId="06BB0886" w14:textId="1D0CCB4A" w:rsidR="002E7503" w:rsidRDefault="002E7503" w:rsidP="006877E7">
                          <w:pPr>
                            <w:spacing w:before="0" w:after="0" w:line="240" w:lineRule="auto"/>
                            <w:jc w:val="center"/>
                            <w:rPr>
                              <w:sz w:val="24"/>
                              <w:szCs w:val="24"/>
                            </w:rPr>
                          </w:pPr>
                          <w:r>
                            <w:rPr>
                              <w:rFonts w:hint="eastAsia"/>
                            </w:rPr>
                            <w:t>用户鉴权</w:t>
                          </w:r>
                        </w:p>
                        <w:p w14:paraId="5042A331" w14:textId="77777777" w:rsidR="002E7503" w:rsidRDefault="002E7503" w:rsidP="006877E7">
                          <w:pPr>
                            <w:pStyle w:val="af5"/>
                            <w:spacing w:beforeAutospacing="0" w:after="200" w:afterAutospacing="0" w:line="276" w:lineRule="auto"/>
                            <w:jc w:val="center"/>
                          </w:pPr>
                          <w:r>
                            <w:rPr>
                              <w:rFonts w:cs="Times New Roman"/>
                              <w:sz w:val="18"/>
                              <w:szCs w:val="18"/>
                            </w:rPr>
                            <w:t> </w:t>
                          </w:r>
                        </w:p>
                      </w:txbxContent>
                    </v:textbox>
                  </v:shape>
                </v:group>
                <v:rect id="矩形 138" o:spid="_x0000_s1191" style="position:absolute;left:15059;top:68012;width:14567;height:4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eMacUA&#10;AADcAAAADwAAAGRycy9kb3ducmV2LnhtbESPQW/CMAyF75P2HyIj7TZSBppQR0BTtaIdODDGD7Aa&#10;r61onC4JUPj1+IDEzdZ7fu/zYjW4Tp0oxNazgck4A0VcedtybWD/W77OQcWEbLHzTAYuFGG1fH5a&#10;YG79mX/otEu1khCOORpoUupzrWPVkMM49j2xaH8+OEyyhlrbgGcJd51+y7J37bBlaWiwp6Kh6rA7&#10;OgPxui7/Z2G7Xdvyqzjs5xe7cYUxL6Ph8wNUoiE9zPfrbyv4U6GVZ2QCv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4xpxQAAANwAAAAPAAAAAAAAAAAAAAAAAJgCAABkcnMv&#10;ZG93bnJldi54bWxQSwUGAAAAAAQABAD1AAAAigMAAAAA&#10;" fillcolor="black [3200]" strokecolor="black [1600]" strokeweight="1pt">
                  <v:textbox inset="0,0,0,0">
                    <w:txbxContent>
                      <w:p w14:paraId="59F4AC84" w14:textId="7F7CE8FD" w:rsidR="002E7503" w:rsidRDefault="002E7503" w:rsidP="006877E7">
                        <w:pPr>
                          <w:pStyle w:val="af5"/>
                          <w:spacing w:beforeAutospacing="0" w:after="200" w:afterAutospacing="0" w:line="276" w:lineRule="auto"/>
                          <w:jc w:val="center"/>
                        </w:pPr>
                        <w:r>
                          <w:rPr>
                            <w:rFonts w:cs="Times New Roman" w:hint="eastAsia"/>
                            <w:sz w:val="18"/>
                            <w:szCs w:val="18"/>
                          </w:rPr>
                          <w:t>用户</w:t>
                        </w:r>
                        <w:r>
                          <w:rPr>
                            <w:rFonts w:cs="Times New Roman"/>
                            <w:sz w:val="18"/>
                            <w:szCs w:val="18"/>
                          </w:rPr>
                          <w:t>操作结束</w:t>
                        </w:r>
                      </w:p>
                    </w:txbxContent>
                  </v:textbox>
                </v:rect>
                <v:shape id="肘形连接符 140" o:spid="_x0000_s1192" type="#_x0000_t34" style="position:absolute;left:12233;top:5635;width:2218;height:2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V1cQAAADcAAAADwAAAGRycy9kb3ducmV2LnhtbESP0WrDMAxF3wf7B6NC31an2zpKWreM&#10;jUEHhXZpP0DEahwSy8H22uzvp4fB3q7Q1dG96+3oe3WlmNrABuazAhRxHWzLjYHz6eNhCSplZIt9&#10;YDLwQwm2m/u7NZY23PiLrlVulEA4lWjA5TyUWqfakcc0CwOx7C4heswyxkbbiDeB+14/FsWL9tiy&#10;fHA40Jujuqu+vVDe02HRVe6JUmeP9Bn3Q7zsjZlOxtcVqExj/jf/Xe+sxH+W+FJGFO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9VXVxAAAANwAAAAPAAAAAAAAAAAA&#10;AAAAAKECAABkcnMvZG93bnJldi54bWxQSwUGAAAAAAQABAD5AAAAkgMAAAAA&#10;" strokecolor="#df2e28 [3204]">
                  <v:stroke endarrow="block"/>
                </v:shape>
                <v:shape id="肘形连接符 142" o:spid="_x0000_s1193" type="#_x0000_t33" style="position:absolute;left:20593;top:21044;width:13000;height:408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p8EcEAAADcAAAADwAAAGRycy9kb3ducmV2LnhtbERPS4vCMBC+L/gfwgh7W1OLiFSjqLCs&#10;p8XXwePYjE21mdQmav33RljY23x8z5nMWluJOzW+dKyg30tAEOdOl1wo2O++v0YgfEDWWDkmBU/y&#10;MJt2PiaYaffgDd23oRAxhH2GCkwIdSalzw1Z9D1XE0fu5BqLIcKmkLrBRwy3lUyTZCgtlhwbDNa0&#10;NJRftjerwKYLNEc5+ukPD09cX37dVZ4HSn122/kYRKA2/Iv/3Csd5w9SeD8TL5DT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OnwRwQAAANwAAAAPAAAAAAAAAAAAAAAA&#10;AKECAABkcnMvZG93bnJldi54bWxQSwUGAAAAAAQABAD5AAAAjwMAAAAA&#10;" strokecolor="#df2e28 [3204]">
                  <v:stroke endarrow="block"/>
                </v:shape>
                <v:shape id="肘形连接符 146" o:spid="_x0000_s1194" type="#_x0000_t34" style="position:absolute;left:11571;top:36948;width:3645;height:2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rUL8IAAADcAAAADwAAAGRycy9kb3ducmV2LnhtbERPTWvCQBC9C/6HZYTedFMpNkQ3oUYK&#10;vbRiWu9jdkyC2dk0u43pv+8KBW/zeJ+zyUbTioF611hW8LiIQBCXVjdcKfj6fJ3HIJxH1thaJgW/&#10;5CBLp5MNJtpe+UBD4SsRQtglqKD2vkukdGVNBt3CdsSBO9veoA+wr6Tu8RrCTSuXUbSSBhsODTV2&#10;lNdUXoofo+D0vD9ePnY6fs9339EW0Q15Fyv1MBtf1iA8jf4u/ne/6TD/aQW3Z8IFM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UrUL8IAAADcAAAADwAAAAAAAAAAAAAA&#10;AAChAgAAZHJzL2Rvd25yZXYueG1sUEsFBgAAAAAEAAQA+QAAAJADAAAAAA==&#10;" strokecolor="#df2e28 [3204]">
                  <v:stroke endarrow="block"/>
                </v:shape>
                <v:shape id="肘形连接符 147" o:spid="_x0000_s1195" type="#_x0000_t34" style="position:absolute;left:12341;top:18008;width:1953;height:2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zNocQAAADcAAAADwAAAGRycy9kb3ducmV2LnhtbESP0WoCMRBF3wv9hzAF37rZqm1lNUpR&#10;CgqC7eoHDJtxs+xmsiRRt39vCoW+zXDvPXNnsRpsJ67kQ+NYwUuWgyCunG64VnA6fj7PQISIrLFz&#10;TAp+KMBq+fiwwEK7G3/TtYy1SBAOBSowMfaFlKEyZDFkridO2tl5izGtvpba4y3BbSfHef4mLTac&#10;LhjsaW2oasuLTZRNOLy2pZlQaPUX7fy+9+e9UqOn4WMOItIQ/81/6a1O9afv8PtMmkAu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HM2hxAAAANwAAAAPAAAAAAAAAAAA&#10;AAAAAKECAABkcnMvZG93bnJldi54bWxQSwUGAAAAAAQABAD5AAAAkgMAAAAA&#10;" strokecolor="#df2e28 [3204]">
                  <v:stroke endarrow="block"/>
                </v:shape>
                <v:shape id="同侧圆角矩形 148" o:spid="_x0000_s1196" style="position:absolute;left:43213;top:1192;width:20267;height:7321;visibility:visible;mso-wrap-style:square;v-text-anchor:middle" coordsize="2026731,7320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BducgA&#10;AADcAAAADwAAAGRycy9kb3ducmV2LnhtbESPQU/CQBCF7yb+h82YcDGyhRDQykJAQ8KBREEPeJt0&#10;x7Zhd7Z211L+PXMw8TaT9+a9b+bL3jvVURvrwAZGwwwUcRFszaWBz4/NwyOomJAtusBk4EIRlovb&#10;mznmNpx5T90hlUpCOOZooEqpybWORUUe4zA0xKJ9h9ZjkrUttW3xLOHe6XGWTbXHmqWhwoZeKipO&#10;h19v4H715uh1lvVPx5/3r9PueOnWrjZmcNevnkEl6tO/+e96awV/IrTyjEygF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MwF25yAAAANwAAAAPAAAAAAAAAAAAAAAAAJgCAABk&#10;cnMvZG93bnJldi54bWxQSwUGAAAAAAQABAD1AAAAjQMAAAAA&#10;" adj="-11796480,,5400" path="m122011,l1904720,v67385,,122011,54626,122011,122011l2026731,732052r,l,732052r,l,122011c,54626,54626,,122011,xe" fillcolor="#81bb42 [3207]" strokecolor="white [3201]" strokeweight="1.5pt">
                  <v:stroke joinstyle="miter"/>
                  <v:formulas/>
                  <v:path arrowok="t" o:connecttype="custom" o:connectlocs="122011,0;1904720,0;2026731,122011;2026731,732052;2026731,732052;0,732052;0,732052;0,122011;122011,0" o:connectangles="0,0,0,0,0,0,0,0,0" textboxrect="0,0,2026731,732052"/>
                  <v:textbox>
                    <w:txbxContent>
                      <w:p w14:paraId="5374E9F6" w14:textId="57F61D0A" w:rsidR="002E7503" w:rsidRDefault="002E7503" w:rsidP="006877E7">
                        <w:pPr>
                          <w:spacing w:before="0" w:after="0" w:line="240" w:lineRule="auto"/>
                          <w:jc w:val="center"/>
                        </w:pPr>
                        <w:r>
                          <w:rPr>
                            <w:rFonts w:hint="eastAsia"/>
                          </w:rPr>
                          <w:t>这里</w:t>
                        </w:r>
                        <w:r>
                          <w:t>的</w:t>
                        </w:r>
                        <w:r>
                          <w:rPr>
                            <w:rFonts w:hint="eastAsia"/>
                          </w:rPr>
                          <w:t>联网</w:t>
                        </w:r>
                        <w:r>
                          <w:t>状态</w:t>
                        </w:r>
                        <w:proofErr w:type="gramStart"/>
                        <w:r>
                          <w:t>是之前</w:t>
                        </w:r>
                        <w:proofErr w:type="gramEnd"/>
                        <w:r>
                          <w:t>联网</w:t>
                        </w:r>
                        <w:r>
                          <w:rPr>
                            <w:rFonts w:hint="eastAsia"/>
                          </w:rPr>
                          <w:t>（</w:t>
                        </w:r>
                        <w:r>
                          <w:t>登录流程中检查）</w:t>
                        </w:r>
                        <w:r>
                          <w:rPr>
                            <w:rFonts w:hint="eastAsia"/>
                          </w:rPr>
                          <w:t>尝试</w:t>
                        </w:r>
                        <w:r>
                          <w:t>后的</w:t>
                        </w:r>
                        <w:r>
                          <w:rPr>
                            <w:rFonts w:hint="eastAsia"/>
                          </w:rPr>
                          <w:t>一个</w:t>
                        </w:r>
                        <w:r>
                          <w:t>结果，这里</w:t>
                        </w:r>
                        <w:r>
                          <w:rPr>
                            <w:rFonts w:hint="eastAsia"/>
                          </w:rPr>
                          <w:t>并不真正</w:t>
                        </w:r>
                        <w:r>
                          <w:t>去检查</w:t>
                        </w:r>
                        <w:r>
                          <w:rPr>
                            <w:rFonts w:hint="eastAsia"/>
                          </w:rPr>
                          <w:t>是否</w:t>
                        </w:r>
                        <w:r>
                          <w:t>可以联网</w:t>
                        </w:r>
                      </w:p>
                    </w:txbxContent>
                  </v:textbox>
                </v:shape>
                <v:shape id="文本框 149" o:spid="_x0000_s1197" type="#_x0000_t202" style="position:absolute;left:4367;top:42877;width:9972;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1AsIA&#10;AADcAAAADwAAAGRycy9kb3ducmV2LnhtbERP22rCQBB9L/gPywi+1Y1FpEZXEaE2FSp4+YAhO2Zj&#10;srMhu43p37tCoW9zONdZrntbi45aXzpWMBknIIhzp0suFFzOH6/vIHxA1lg7JgW/5GG9GrwsMdXu&#10;zkfqTqEQMYR9igpMCE0qpc8NWfRj1xBH7upaiyHCtpC6xXsMt7V8S5KZtFhybDDY0NZQXp1+rIJd&#10;eZ2cD11VNKb6+tzts+9bdgtKjYb9ZgEiUB/+xX/uTMf50zk8n4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77UCwgAAANwAAAAPAAAAAAAAAAAAAAAAAJgCAABkcnMvZG93&#10;bnJldi54bWxQSwUGAAAAAAQABAD1AAAAhwMAAAAA&#10;" filled="f" stroked="f" strokeweight=".5pt">
                  <v:textbox inset="0,0,0,0">
                    <w:txbxContent>
                      <w:p w14:paraId="0B438D40" w14:textId="30D8F58D" w:rsidR="002E7503" w:rsidRDefault="002E7503" w:rsidP="006877E7">
                        <w:pPr>
                          <w:spacing w:before="0" w:after="0" w:line="240" w:lineRule="auto"/>
                        </w:pPr>
                        <w:r>
                          <w:rPr>
                            <w:rFonts w:hint="eastAsia"/>
                          </w:rPr>
                          <w:t>仅</w:t>
                        </w:r>
                        <w:r>
                          <w:t>有</w:t>
                        </w:r>
                        <w:r>
                          <w:t>1</w:t>
                        </w:r>
                        <w:r>
                          <w:t>个</w:t>
                        </w:r>
                        <w:r>
                          <w:t>Action</w:t>
                        </w:r>
                      </w:p>
                    </w:txbxContent>
                  </v:textbox>
                </v:shape>
                <v:shape id="文本框 84" o:spid="_x0000_s1198" type="#_x0000_t202" style="position:absolute;left:17191;top:38007;width:9883;height:1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KQsUA&#10;AADcAAAADwAAAGRycy9kb3ducmV2LnhtbESP0WrCQBBF3wv9h2UKfasbhZaSuooI2lSwoPYDhuyY&#10;jcnOhuw2pn/vPBR8m+HeuffMfDn6Vg3UxzqwgekkA0VcBltzZeDntHl5BxUTssU2MBn4owjLxePD&#10;HHMbrnyg4ZgqJSEcczTgUupyrWPpyGOchI5YtHPoPSZZ+0rbHq8S7ls9y7I37bFmaXDY0dpR2Rx/&#10;vYFtfZ6evoem6lzz9bndFftLcUnGPD+Nqw9QicZ0N/9fF1bwXwVfnpEJ9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DIpCxQAAANwAAAAPAAAAAAAAAAAAAAAAAJgCAABkcnMv&#10;ZG93bnJldi54bWxQSwUGAAAAAAQABAD1AAAAigMAAAAA&#10;" filled="f" stroked="f" strokeweight=".5pt">
                  <v:textbox inset="0,0,0,0">
                    <w:txbxContent>
                      <w:p w14:paraId="29078346" w14:textId="3E18580D" w:rsidR="002E7503" w:rsidRDefault="002E7503" w:rsidP="006877E7">
                        <w:pPr>
                          <w:spacing w:before="0" w:after="0" w:line="240" w:lineRule="auto"/>
                          <w:rPr>
                            <w:sz w:val="24"/>
                            <w:szCs w:val="24"/>
                          </w:rPr>
                        </w:pPr>
                        <w:r>
                          <w:rPr>
                            <w:rFonts w:hint="eastAsia"/>
                          </w:rPr>
                          <w:t>多于</w:t>
                        </w:r>
                        <w:r>
                          <w:t>1</w:t>
                        </w:r>
                        <w:r>
                          <w:t>个</w:t>
                        </w:r>
                        <w:r>
                          <w:rPr>
                            <w:rFonts w:hint="eastAsia"/>
                          </w:rPr>
                          <w:t>Action</w:t>
                        </w:r>
                      </w:p>
                    </w:txbxContent>
                  </v:textbox>
                </v:shape>
                <v:shape id="文本框 84" o:spid="_x0000_s1199" type="#_x0000_t202" style="position:absolute;left:22361;top:17876;width:7277;height:3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Av2cIA&#10;AADcAAAADwAAAGRycy9kb3ducmV2LnhtbERP22rCQBB9L/gPywh9q5sUlBJdRQRtKrTg5QOG7JiN&#10;yc6G7BrTv+8WBN/mcK6zWA22ET11vnKsIJ0kIIgLpysuFZxP27cPED4ga2wck4Jf8rBajl4WmGl3&#10;5wP1x1CKGMI+QwUmhDaT0heGLPqJa4kjd3GdxRBhV0rd4T2G20a+J8lMWqw4NhhsaWOoqI83q2BX&#10;XdLTT1+Xram/Pnf7/PuaX4NSr+NhPQcRaAhP8cOd6zh/msL/M/EC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QC/ZwgAAANwAAAAPAAAAAAAAAAAAAAAAAJgCAABkcnMvZG93&#10;bnJldi54bWxQSwUGAAAAAAQABAD1AAAAhwMAAAAA&#10;" filled="f" stroked="f" strokeweight=".5pt">
                  <v:textbox inset="0,0,0,0">
                    <w:txbxContent>
                      <w:p w14:paraId="65DFA3DA" w14:textId="18434C76" w:rsidR="002E7503" w:rsidRDefault="002E7503" w:rsidP="006877E7">
                        <w:pPr>
                          <w:pStyle w:val="af5"/>
                          <w:spacing w:beforeAutospacing="0" w:after="0" w:afterAutospacing="0" w:line="276" w:lineRule="auto"/>
                        </w:pPr>
                        <w:r>
                          <w:rPr>
                            <w:rFonts w:cs="Times New Roman" w:hint="eastAsia"/>
                            <w:sz w:val="18"/>
                            <w:szCs w:val="18"/>
                          </w:rPr>
                          <w:t>联机</w:t>
                        </w:r>
                      </w:p>
                    </w:txbxContent>
                  </v:textbox>
                </v:shape>
                <v:shape id="文本框 84" o:spid="_x0000_s1200" type="#_x0000_t202" style="position:absolute;left:2146;top:18136;width:7278;height:38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KxrsIA&#10;AADcAAAADwAAAGRycy9kb3ducmV2LnhtbERP24rCMBB9X/Afwgi+ramCslSjiKBWYRe8fMDQjE1t&#10;MylNrN2/3yws7NscznWW697WoqPWl44VTMYJCOLc6ZILBbfr7v0DhA/IGmvHpOCbPKxXg7clptq9&#10;+EzdJRQihrBPUYEJoUml9Lkhi37sGuLI3V1rMUTYFlK3+IrhtpbTJJlLiyXHBoMNbQ3l1eVpFezL&#10;++T61VVFY6rjYX/KPh/ZIyg1GvabBYhAffgX/7kzHefPpvD7TLx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krGuwgAAANwAAAAPAAAAAAAAAAAAAAAAAJgCAABkcnMvZG93&#10;bnJldi54bWxQSwUGAAAAAAQABAD1AAAAhwMAAAAA&#10;" filled="f" stroked="f" strokeweight=".5pt">
                  <v:textbox inset="0,0,0,0">
                    <w:txbxContent>
                      <w:p w14:paraId="75F7E0C0" w14:textId="715E86D2" w:rsidR="002E7503" w:rsidRDefault="002E7503" w:rsidP="006877E7">
                        <w:pPr>
                          <w:pStyle w:val="af5"/>
                          <w:spacing w:before="0" w:beforeAutospacing="0" w:after="0" w:afterAutospacing="0" w:line="276" w:lineRule="auto"/>
                        </w:pPr>
                        <w:r>
                          <w:rPr>
                            <w:rFonts w:cs="Times New Roman" w:hint="eastAsia"/>
                            <w:sz w:val="18"/>
                            <w:szCs w:val="18"/>
                          </w:rPr>
                          <w:t>脱机</w:t>
                        </w:r>
                      </w:p>
                    </w:txbxContent>
                  </v:textbox>
                </v:shape>
                <v:shape id="文本框 84" o:spid="_x0000_s1201" type="#_x0000_t202" style="position:absolute;left:39420;top:48404;width:7277;height:3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4UNcIA&#10;AADcAAAADwAAAGRycy9kb3ducmV2LnhtbERP22rCQBB9L/gPywi+1Y0Vi0RXEaE2FSp4+YAhO2Zj&#10;srMhu43p37tCoW9zONdZrntbi45aXzpWMBknIIhzp0suFFzOH69zED4ga6wdk4Jf8rBeDV6WmGp3&#10;5yN1p1CIGMI+RQUmhCaV0ueGLPqxa4gjd3WtxRBhW0jd4j2G21q+Jcm7tFhybDDY0NZQXp1+rIJd&#10;eZ2cD11VNKb6+tzts+9bdgtKjYb9ZgEiUB/+xX/uTMf5syk8n4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3hQ1wgAAANwAAAAPAAAAAAAAAAAAAAAAAJgCAABkcnMvZG93&#10;bnJldi54bWxQSwUGAAAAAAQABAD1AAAAhwMAAAAA&#10;" filled="f" stroked="f" strokeweight=".5pt">
                  <v:textbox inset="0,0,0,0">
                    <w:txbxContent>
                      <w:p w14:paraId="6C7B34BC" w14:textId="5D082340" w:rsidR="002E7503" w:rsidRDefault="002E7503" w:rsidP="006877E7">
                        <w:pPr>
                          <w:pStyle w:val="af5"/>
                          <w:spacing w:before="0" w:beforeAutospacing="0" w:after="0" w:afterAutospacing="0" w:line="276" w:lineRule="auto"/>
                        </w:pPr>
                        <w:r>
                          <w:rPr>
                            <w:rFonts w:cs="Times New Roman" w:hint="eastAsia"/>
                            <w:sz w:val="18"/>
                            <w:szCs w:val="18"/>
                          </w:rPr>
                          <w:t>鉴权失败</w:t>
                        </w:r>
                      </w:p>
                    </w:txbxContent>
                  </v:textbox>
                </v:shape>
                <v:shape id="文本框 84" o:spid="_x0000_s1202" type="#_x0000_t202" style="position:absolute;left:21480;top:23866;width:7277;height:3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eMQcIA&#10;AADcAAAADwAAAGRycy9kb3ducmV2LnhtbERP22rCQBB9L/gPywi+1Y1Fi0RXEaE2FSp4+YAhO2Zj&#10;srMhu43p37tCoW9zONdZrntbi45aXzpWMBknIIhzp0suFFzOH69zED4ga6wdk4Jf8rBeDV6WmGp3&#10;5yN1p1CIGMI+RQUmhCaV0ueGLPqxa4gjd3WtxRBhW0jd4j2G21q+Jcm7tFhybDDY0NZQXp1+rIJd&#10;eZ2cD11VNKb6+tzts+9bdgtKjYb9ZgEiUB/+xX/uTMf5syk8n4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N4xBwgAAANwAAAAPAAAAAAAAAAAAAAAAAJgCAABkcnMvZG93&#10;bnJldi54bWxQSwUGAAAAAAQABAD1AAAAhwMAAAAA&#10;" filled="f" stroked="f" strokeweight=".5pt">
                  <v:textbox inset="0,0,0,0">
                    <w:txbxContent>
                      <w:p w14:paraId="7EF72748" w14:textId="77777777" w:rsidR="002E7503" w:rsidRDefault="002E7503" w:rsidP="006877E7">
                        <w:pPr>
                          <w:pStyle w:val="af5"/>
                          <w:spacing w:before="0" w:beforeAutospacing="0" w:after="0" w:afterAutospacing="0" w:line="276" w:lineRule="auto"/>
                        </w:pPr>
                        <w:r>
                          <w:rPr>
                            <w:rFonts w:cs="Times New Roman" w:hint="eastAsia"/>
                            <w:sz w:val="18"/>
                            <w:szCs w:val="18"/>
                          </w:rPr>
                          <w:t>鉴权失败</w:t>
                        </w:r>
                      </w:p>
                    </w:txbxContent>
                  </v:textbox>
                </v:shape>
                <v:rect id="矩形 155" o:spid="_x0000_s1203" style="position:absolute;left:6100;top:53629;width:14604;height:40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DMZsIA&#10;AADcAAAADwAAAGRycy9kb3ducmV2LnhtbERP22oCMRB9F/oPYYS+aeKCraxG6YVCCxZ19QOGzbi7&#10;djNZkqjbvzeFgm9zONdZrHrbigv50DjWMBkrEMSlMw1XGg77j9EMRIjIBlvHpOGXAqyWD4MF5sZd&#10;eUeXIlYihXDIUUMdY5dLGcqaLIax64gTd3TeYkzQV9J4vKZw28pMqSdpseHUUGNHbzWVP8XZarCb&#10;YrZ+Nqfs9Wur2Kv383e2Ia0fh/3LHESkPt7F/+5Pk+ZPp/D3TLp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cMxmwgAAANwAAAAPAAAAAAAAAAAAAAAAAJgCAABkcnMvZG93&#10;bnJldi54bWxQSwUGAAAAAAQABAD1AAAAhwMAAAAA&#10;" fillcolor="#df2e28 [3204]" strokecolor="#711411 [1604]" strokeweight="1pt">
                  <v:textbox inset="0,0,0,0">
                    <w:txbxContent>
                      <w:p w14:paraId="3B9C3BDB" w14:textId="3044F6C4" w:rsidR="002E7503" w:rsidRDefault="002E7503" w:rsidP="006877E7">
                        <w:pPr>
                          <w:jc w:val="center"/>
                          <w:rPr>
                            <w:sz w:val="24"/>
                            <w:szCs w:val="24"/>
                          </w:rPr>
                        </w:pPr>
                        <w:r>
                          <w:rPr>
                            <w:rFonts w:hint="eastAsia"/>
                          </w:rPr>
                          <w:t>清空</w:t>
                        </w:r>
                        <w:r>
                          <w:rPr>
                            <w:rFonts w:hint="eastAsia"/>
                          </w:rPr>
                          <w:t>Action</w:t>
                        </w:r>
                        <w:r>
                          <w:t>队列</w:t>
                        </w:r>
                        <w:r>
                          <w:rPr>
                            <w:rFonts w:hint="eastAsia"/>
                          </w:rPr>
                          <w:t>缓存</w:t>
                        </w:r>
                      </w:p>
                    </w:txbxContent>
                  </v:textbox>
                </v:rect>
                <v:shape id="肘形连接符 157" o:spid="_x0000_s1204" type="#_x0000_t34" style="position:absolute;left:6020;top:21044;width:118;height:42024;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7uXcEAAADcAAAADwAAAGRycy9kb3ducmV2LnhtbERPS4vCMBC+C/6HMMJeRFMFH9RGERdh&#10;j+q64HFopg9sJiXJavXXm4UFb/PxPSfbdKYRN3K+tqxgMk5AEOdW11wqOH/vR0sQPiBrbCyTggd5&#10;2Kz7vQxTbe98pNsplCKGsE9RQRVCm0rp84oM+rFtiSNXWGcwROhKqR3eY7hp5DRJ5tJgzbGhwpZ2&#10;FeXX069R0BU/5pgceEHn4bVcXvDT1Y+nUh+DbrsCEagLb/G/+0vH+bMF/D0TL5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fu5dwQAAANwAAAAPAAAAAAAAAAAAAAAA&#10;AKECAABkcnMvZG93bnJldi54bWxQSwUGAAAAAAQABAD5AAAAjwMAAAAA&#10;" adj="-418809" strokecolor="#df2e28 [3204]">
                  <v:stroke endarrow="block"/>
                </v:shape>
                <v:shape id="曲线连接符 158" o:spid="_x0000_s1205" type="#_x0000_t37" style="position:absolute;left:13306;top:4852;width:29907;height:14144;rotation:180;flip: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osQMQAAADcAAAADwAAAGRycy9kb3ducmV2LnhtbESPQWvCQBCF7wX/wzJCb3XTkBaJriJC&#10;qeRWK3gdsmMSmp2N2a1J8+s7B8HbDO/Ne9+st6Nr1Y360Hg28LpIQBGX3jZcGTh9f7wsQYWIbLH1&#10;TAb+KMB2M3taY279wF90O8ZKSQiHHA3UMXa51qGsyWFY+I5YtIvvHUZZ+0rbHgcJd61Ok+RdO2xY&#10;GmrsaF9T+XP8dQbOU3rd8ZBNQ3Hic1Hi4bMZM2Oe5+NuBSrSGB/m+/XBCv6b0MozMoHe/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KixAxAAAANwAAAAPAAAAAAAAAAAA&#10;AAAAAKECAABkcnMvZG93bnJldi54bWxQSwUGAAAAAAQABAD5AAAAkgMAAAAA&#10;" strokecolor="#608b31 [2407]">
                  <v:stroke dashstyle="1 1"/>
                </v:shape>
                <v:shape id="肘形连接符 160" o:spid="_x0000_s1206" type="#_x0000_t34" style="position:absolute;left:32678;top:30138;width:1830;height: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AJtcMAAADcAAAADwAAAGRycy9kb3ducmV2LnhtbESP0WoCMRBF3wv9hzCFvtWsLRVZjSIt&#10;hRYEdfUDhs24WXYzWZJUt3/feRB8u8PcOXPvcj36Xl0opjawgemkAEVcB9tyY+B0/HqZg0oZ2WIf&#10;mAz8UYL16vFhiaUNVz7QpcqNEginEg24nIdS61Q78pgmYSCW3TlEj1nG2Ggb8Spw3+vXophpjy3L&#10;B4cDfTiqu+rXC+Uz7d67yr1R6uyefuJ2iOetMc9P42YBKtOY7+bb9beV+DOJL2VEgV7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ACbXDAAAA3AAAAA8AAAAAAAAAAAAA&#10;AAAAoQIAAGRycy9kb3ducmV2LnhtbFBLBQYAAAAABAAEAPkAAACRAwAAAAA=&#10;" strokecolor="#df2e28 [3204]">
                  <v:stroke endarrow="block"/>
                </v:shape>
                <v:shape id="肘形连接符 162" o:spid="_x0000_s1207" type="#_x0000_t34" style="position:absolute;left:8028;top:48251;width:10752;height: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4yWcMAAADcAAAADwAAAGRycy9kb3ducmV2LnhtbESP0WrDMAxF3wf7B6NB3xanHSsjrRPK&#10;xmCFwtqsHyBiNQ6J5WB7bfr39WDQN4l779HVuprsIM7kQ+dYwTzLQRA3TnfcKjj+fD6/gQgRWePg&#10;mBRcKUBVPj6ssdDuwgc617EVCcKhQAUmxrGQMjSGLIbMjcRJOzlvMabVt1J7vCS4HeQiz5fSYsfp&#10;gsGR3g01ff1rE+UjfL/2tXmh0Os9bf1u9KedUrOnabMCEWmKd/N/+kun+ssF/D2TJpD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MlnDAAAA3AAAAA8AAAAAAAAAAAAA&#10;AAAAoQIAAGRycy9kb3ducmV2LnhtbFBLBQYAAAAABAAEAPkAAACRAwAAAAA=&#10;" strokecolor="#df2e28 [3204]">
                  <v:stroke endarrow="block"/>
                </v:shape>
                <v:shape id="菱形 164" o:spid="_x0000_s1208" type="#_x0000_t4" style="position:absolute;left:6020;top:38781;width:14770;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Mf18MA&#10;AADcAAAADwAAAGRycy9kb3ducmV2LnhtbERPS0vDQBC+C/6HZQre7CbFNhK7LZIi5FRITQ/ehuw0&#10;Cc3Ohuzm4b93BcHbfHzP2R8X04mJBtdaVhCvIxDEldUt1wrKz4/nVxDOI2vsLJOCb3JwPDw+7DHV&#10;duaCpouvRQhhl6KCxvs+ldJVDRl0a9sTB+5mB4M+wKGWesA5hJtObqJoJw22HBoa7ClrqLpfRqNg&#10;ey1OSUzJOb7ektGW2Vd+5q1ST6vl/Q2Ep8X/i//cuQ7zdy/w+0y4QB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Mf18MAAADcAAAADwAAAAAAAAAAAAAAAACYAgAAZHJzL2Rv&#10;d25yZXYueG1sUEsFBgAAAAAEAAQA9QAAAIgDAAAAAA==&#10;" fillcolor="#df2e28 [3204]" strokecolor="#711411 [1604]" strokeweight="1pt">
                  <v:textbox inset="0,0,0,0">
                    <w:txbxContent>
                      <w:p w14:paraId="3254BA7D" w14:textId="3ED04458" w:rsidR="002E7503" w:rsidRDefault="002E7503" w:rsidP="006877E7">
                        <w:pPr>
                          <w:pStyle w:val="af5"/>
                          <w:spacing w:before="0" w:beforeAutospacing="0" w:after="0" w:afterAutospacing="0"/>
                          <w:jc w:val="center"/>
                        </w:pPr>
                        <w:r>
                          <w:rPr>
                            <w:rFonts w:cs="Times New Roman" w:hint="eastAsia"/>
                            <w:sz w:val="18"/>
                            <w:szCs w:val="18"/>
                          </w:rPr>
                          <w:t>检查缓存</w:t>
                        </w:r>
                        <w:r>
                          <w:rPr>
                            <w:rFonts w:cs="Times New Roman"/>
                            <w:sz w:val="18"/>
                            <w:szCs w:val="18"/>
                          </w:rPr>
                          <w:t>队列</w:t>
                        </w:r>
                      </w:p>
                      <w:p w14:paraId="77830C1F" w14:textId="77777777" w:rsidR="002E7503" w:rsidRDefault="002E7503" w:rsidP="006877E7">
                        <w:pPr>
                          <w:pStyle w:val="af5"/>
                          <w:spacing w:before="0" w:beforeAutospacing="0" w:after="200" w:afterAutospacing="0" w:line="276" w:lineRule="auto"/>
                          <w:jc w:val="center"/>
                        </w:pPr>
                        <w:r>
                          <w:rPr>
                            <w:rFonts w:cs="Times New Roman" w:hint="eastAsia"/>
                            <w:sz w:val="18"/>
                            <w:szCs w:val="18"/>
                          </w:rPr>
                          <w:t> </w:t>
                        </w:r>
                      </w:p>
                    </w:txbxContent>
                  </v:textbox>
                </v:shape>
                <v:shape id="文本框 84" o:spid="_x0000_s1209" type="#_x0000_t202" style="position:absolute;left:47357;top:53362;width:16215;height:7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nYi8IA&#10;AADcAAAADwAAAGRycy9kb3ducmV2LnhtbERP24rCMBB9X/Afwgi+rak+6FKNIoJahV3w8gFDMza1&#10;zaQ0sXb/frOwsG9zONdZrntbi45aXzpWMBknIIhzp0suFNyuu/cPED4ga6wdk4Jv8rBeDd6WmGr3&#10;4jN1l1CIGMI+RQUmhCaV0ueGLPqxa4gjd3etxRBhW0jd4iuG21pOk2QmLZYcGww2tDWUV5enVbAv&#10;75PrV1cVjamOh/0p+3xkj6DUaNhvFiAC9eFf/OfOdJw/m8PvM/EC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diLwgAAANwAAAAPAAAAAAAAAAAAAAAAAJgCAABkcnMvZG93&#10;bnJldi54bWxQSwUGAAAAAAQABAD1AAAAhwMAAAAA&#10;" filled="f" stroked="f" strokeweight=".5pt">
                  <v:textbox inset="0,0,0,0">
                    <w:txbxContent>
                      <w:p w14:paraId="1FC46E3F" w14:textId="75461A45" w:rsidR="002E7503" w:rsidRDefault="002E7503" w:rsidP="00A37DCC">
                        <w:r>
                          <w:rPr>
                            <w:rFonts w:hint="eastAsia"/>
                          </w:rPr>
                          <w:t>Action</w:t>
                        </w:r>
                        <w:r>
                          <w:t>其后的</w:t>
                        </w:r>
                        <w:r>
                          <w:rPr>
                            <w:rFonts w:hint="eastAsia"/>
                          </w:rPr>
                          <w:t>Update</w:t>
                        </w:r>
                        <w:r>
                          <w:br/>
                        </w:r>
                        <w:r>
                          <w:t>不准许脱机</w:t>
                        </w:r>
                        <w:r>
                          <w:rPr>
                            <w:rFonts w:hint="eastAsia"/>
                          </w:rPr>
                          <w:t>登录</w:t>
                        </w:r>
                        <w:r>
                          <w:br/>
                        </w:r>
                        <w:r>
                          <w:t>不准许更改用户。</w:t>
                        </w:r>
                      </w:p>
                    </w:txbxContent>
                  </v:textbox>
                </v:shape>
                <v:shape id="曲线连接符 168" o:spid="_x0000_s1210" type="#_x0000_t39" style="position:absolute;left:46884;top:17332;width:8252;height:17606;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S3cUAAADcAAAADwAAAGRycy9kb3ducmV2LnhtbESPS2/CQAyE70j8h5UrcYMNoKIqsKAK&#10;+qBHwqNXK2uSqFlvyG4h/Ht8qNSbrRnPfF6sOlerK7Wh8mxgPEpAEefeVlwYOOzfhy+gQkS2WHsm&#10;A3cKsFr2ewtMrb/xjq5ZLJSEcEjRQBljk2od8pIchpFviEU7+9ZhlLUttG3xJuGu1pMkmWmHFUtD&#10;iQ2tS8p/sl9n4PTx9r2Zntdfn3hxSaaPx/vzbmzM4Kl7nYOK1MV/89/11gr+TGjlGZlAL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yBS3cUAAADcAAAADwAAAAAAAAAA&#10;AAAAAAChAgAAZHJzL2Rvd25yZXYueG1sUEsFBgAAAAAEAAQA+QAAAJMDAAAAAA==&#10;" adj="-5984,13049" strokecolor="#2375b8 [2409]">
                  <v:stroke dashstyle="1 1"/>
                </v:shape>
                <v:shape id="肘形连接符 174" o:spid="_x0000_s1211" type="#_x0000_t34" style="position:absolute;left:12282;top:11899;width:2096;height: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glfsIAAADcAAAADwAAAGRycy9kb3ducmV2LnhtbERPTWvCQBC9F/wPywje6kYRDamboJGC&#10;FytVe59mp0kwO5tm15j++25B6G0e73PW2WAa0VPnassKZtMIBHFhdc2lgsv59TkG4TyyxsYyKfgh&#10;B1k6elpjou2d36k/+VKEEHYJKqi8bxMpXVGRQTe1LXHgvmxn0AfYlVJ3eA/hppHzKFpKgzWHhgpb&#10;yisqrqebUfC5On5c33Y6PuS772iL6Pq8jZWajIfNCwhPg/8XP9x7HeavFvD3TLhAp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glfsIAAADcAAAADwAAAAAAAAAAAAAA&#10;AAChAgAAZHJzL2Rvd25yZXYueG1sUEsFBgAAAAAEAAQA+QAAAJADAAAAAA==&#10;" strokecolor="#df2e28 [3204]">
                  <v:stroke endarrow="block"/>
                </v:shape>
                <v:rect id="矩形 175" o:spid="_x0000_s1212" style="position:absolute;left:6100;top:31052;width:14567;height:40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WQBsIA&#10;AADcAAAADwAAAGRycy9kb3ducmV2LnhtbERP3WrCMBS+H/gO4Qi7m4kFp1Sj6IawwYaz+gCH5thW&#10;m5OSRO3efhkMdnc+vt+zWPW2FTfyoXGsYTxSIIhLZxquNBwP26cZiBCRDbaOScM3BVgtBw8LzI27&#10;855uRaxECuGQo4Y6xi6XMpQ1WQwj1xEn7uS8xZigr6TxeE/htpWZUs/SYsOpocaOXmoqL8XVarC7&#10;YvYxNeds8/6l2KvX62e2I60fh/16DiJSH//Ff+43k+ZPJ/D7TLp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xZAGwgAAANwAAAAPAAAAAAAAAAAAAAAAAJgCAABkcnMvZG93&#10;bnJldi54bWxQSwUGAAAAAAQABAD1AAAAhwMAAAAA&#10;" fillcolor="#df2e28 [3204]" strokecolor="#711411 [1604]" strokeweight="1pt">
                  <v:textbox inset="0,0,0,0">
                    <w:txbxContent>
                      <w:p w14:paraId="321F2DDD" w14:textId="1AD5796D" w:rsidR="002E7503" w:rsidRDefault="002E7503" w:rsidP="00F60B11">
                        <w:pPr>
                          <w:pStyle w:val="af5"/>
                          <w:spacing w:beforeAutospacing="0" w:after="200" w:afterAutospacing="0" w:line="276" w:lineRule="auto"/>
                          <w:jc w:val="center"/>
                        </w:pPr>
                        <w:r>
                          <w:rPr>
                            <w:rFonts w:cs="Times New Roman" w:hint="eastAsia"/>
                            <w:sz w:val="18"/>
                            <w:szCs w:val="18"/>
                          </w:rPr>
                          <w:t>记录</w:t>
                        </w:r>
                        <w:r>
                          <w:rPr>
                            <w:rFonts w:cs="Times New Roman"/>
                            <w:sz w:val="18"/>
                            <w:szCs w:val="18"/>
                          </w:rPr>
                          <w:t>调用日志</w:t>
                        </w:r>
                      </w:p>
                    </w:txbxContent>
                  </v:textbox>
                </v:rect>
                <v:shape id="肘形连接符 176" o:spid="_x0000_s1213" type="#_x0000_t34" style="position:absolute;left:20667;top:33094;width:5639;height:7;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4KHcEAAADcAAAADwAAAGRycy9kb3ducmV2LnhtbERPS2vCQBC+F/wPywi91Y1CU4muIr5o&#10;T6VR0OOQHZNgdjbsrjH9911B6G0+vufMl71pREfO15YVjEcJCOLC6ppLBcfD7m0KwgdkjY1lUvBL&#10;HpaLwcscM23v/ENdHkoRQ9hnqKAKoc2k9EVFBv3ItsSRu1hnMEToSqkd3mO4aeQkSVJpsObYUGFL&#10;64qKa34zCr7et66bUro5oNv3cl/mp/N3rdTrsF/NQATqw7/46f7Ucf5HCo9n4gV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7godwQAAANwAAAAPAAAAAAAAAAAAAAAA&#10;AKECAABkcnMvZG93bnJldi54bWxQSwUGAAAAAAQABAD5AAAAjwMAAAAA&#10;" strokecolor="#df2e28 [3204]">
                  <v:stroke endarrow="block"/>
                </v:shape>
                <v:rect id="矩形 177" o:spid="_x0000_s1214" style="position:absolute;left:6038;top:25135;width:14560;height:40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ur6sIA&#10;AADcAAAADwAAAGRycy9kb3ducmV2LnhtbERP3WrCMBS+H/gO4QjezcReWOmM4g+DDTbUugc4NGdt&#10;Z3NSkqjd2y+Dwe7Ox/d7luvBduJGPrSONcymCgRx5UzLtYaP8/PjAkSIyAY7x6ThmwKsV6OHJRbG&#10;3flEtzLWIoVwKFBDE2NfSBmqhiyGqeuJE/fpvMWYoK+l8XhP4baTmVJzabHl1NBgT7uGqkt5tRrs&#10;oVy85eYr274eFXu1v75nB9J6Mh42TyAiDfFf/Od+MWl+nsPvM+kCuf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W6vqwgAAANwAAAAPAAAAAAAAAAAAAAAAAJgCAABkcnMvZG93&#10;bnJldi54bWxQSwUGAAAAAAQABAD1AAAAhwMAAAAA&#10;" fillcolor="#df2e28 [3204]" strokecolor="#711411 [1604]" strokeweight="1pt">
                  <v:textbox inset="0,0,0,0">
                    <w:txbxContent>
                      <w:p w14:paraId="1A9D8E39" w14:textId="20FB1122" w:rsidR="002E7503" w:rsidRDefault="002E7503" w:rsidP="00E40461">
                        <w:pPr>
                          <w:jc w:val="center"/>
                          <w:rPr>
                            <w:sz w:val="24"/>
                            <w:szCs w:val="24"/>
                          </w:rPr>
                        </w:pPr>
                        <w:r>
                          <w:rPr>
                            <w:rFonts w:hint="eastAsia"/>
                          </w:rPr>
                          <w:t>到</w:t>
                        </w:r>
                        <w:r>
                          <w:t>登录流程的登录界面</w:t>
                        </w:r>
                      </w:p>
                    </w:txbxContent>
                  </v:textbox>
                </v:rect>
                <v:shape id="肘形连接符 178" o:spid="_x0000_s1215" type="#_x0000_t34" style="position:absolute;left:20598;top:27175;width:5608;height: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16mccAAADcAAAADwAAAGRycy9kb3ducmV2LnhtbESPQUvDQBCF74X+h2UK3tqNIlrSbkur&#10;CIKINIrnaXaaDWZnY3ZNYn+9cyh4m+G9ee+b9Xb0jeqpi3VgA9eLDBRxGWzNlYGP96f5ElRMyBab&#10;wGTglyJsN9PJGnMbBj5QX6RKSQjHHA24lNpc61g68hgXoSUW7RQ6j0nWrtK2w0HCfaNvsuxOe6xZ&#10;Ghy29OCo/Cp+vIHi1O6XL8Pt+dMdH3evdX84v33vjbmajbsVqERj+jdfrp+t4N8LrTwjE+jN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2XXqZxwAAANwAAAAPAAAAAAAA&#10;AAAAAAAAAKECAABkcnMvZG93bnJldi54bWxQSwUGAAAAAAQABAD5AAAAlQMAAAAA&#10;" strokecolor="#df2e28 [3204]">
                  <v:stroke endarrow="block"/>
                </v:shape>
                <v:shape id="肘形连接符 179" o:spid="_x0000_s1216" type="#_x0000_t34" style="position:absolute;left:12290;top:24108;width:2043;height:12;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mK4MIAAADcAAAADwAAAGRycy9kb3ducmV2LnhtbERPTU/CQBC9k/AfNkPiTbZykFLYNlJi&#10;4kUJVe5Dd2gburO1u5b6710SE27z8j5nk42mFQP1rrGs4GkegSAurW64UvD1+foYg3AeWWNrmRT8&#10;koMsnU42mGh75QMNha9ECGGXoILa+y6R0pU1GXRz2xEH7mx7gz7AvpK6x2sIN61cRNGzNNhwaKix&#10;o7ym8lL8GAWn5f54+djp+D3ffUdbRDfkXazUw2x8WYPwNPq7+N/9psP85Qpuz4QLZ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rmK4MIAAADcAAAADwAAAAAAAAAAAAAA&#10;AAChAgAAZHJzL2Rvd25yZXYueG1sUEsFBgAAAAAEAAQA+QAAAJADAAAAAA==&#10;" strokecolor="#df2e28 [3204]">
                  <v:stroke endarrow="block"/>
                </v:shape>
                <v:rect id="矩形 180" o:spid="_x0000_s1217" style="position:absolute;left:44799;top:49662;width:14554;height:40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dDucUA&#10;AADcAAAADwAAAGRycy9kb3ducmV2LnhtbESPzU7DMBCE70h9B2srcaM2OUAU6lb8CAkkUNuUB1jF&#10;2yQlXke224a3Zw9I3HY1szPfLteTH9SZYuoDW7hdGFDETXA9txa+9q83JaiUkR0OgcnCDyVYr2ZX&#10;S6xcuPCOznVulYRwqtBCl/NYaZ2ajjymRRiJRTuE6DHLGlvtIl4k3A+6MOZOe+xZGjoc6bmj5rs+&#10;eQt+U5cf9+5YPL1vDUfzcvosNmTt9Xx6fACVacr/5r/rNyf4peDL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Z0O5xQAAANwAAAAPAAAAAAAAAAAAAAAAAJgCAABkcnMv&#10;ZG93bnJldi54bWxQSwUGAAAAAAQABAD1AAAAigMAAAAA&#10;" fillcolor="#df2e28 [3204]" strokecolor="#711411 [1604]" strokeweight="1pt">
                  <v:textbox inset="0,0,0,0">
                    <w:txbxContent>
                      <w:p w14:paraId="09DAD88F" w14:textId="67C9CD31" w:rsidR="002E7503" w:rsidRDefault="002E7503" w:rsidP="00E12426">
                        <w:pPr>
                          <w:jc w:val="center"/>
                          <w:rPr>
                            <w:sz w:val="24"/>
                            <w:szCs w:val="24"/>
                          </w:rPr>
                        </w:pPr>
                        <w:r>
                          <w:rPr>
                            <w:rFonts w:hint="eastAsia"/>
                          </w:rPr>
                          <w:t>到</w:t>
                        </w:r>
                        <w:r>
                          <w:t>登录流程的登录界面</w:t>
                        </w:r>
                      </w:p>
                    </w:txbxContent>
                  </v:textbox>
                </v:rect>
                <v:shape id="肘形连接符 182" o:spid="_x0000_s1218" type="#_x0000_t34" style="position:absolute;left:20790;top:40821;width:5593;height: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xtIMEAAADcAAAADwAAAGRycy9kb3ducmV2LnhtbERPTWsCMRC9F/wPYYReima7iJXVKLbQ&#10;1mtXvY+bcbO6mSxJ1O2/N0Kht3m8z1msetuKK/nQOFbwOs5AEFdON1wr2G0/RzMQISJrbB2Tgl8K&#10;sFoOnhZYaHfjH7qWsRYphEOBCkyMXSFlqAxZDGPXESfu6LzFmKCvpfZ4S+G2lXmWTaXFhlODwY4+&#10;DFXn8mIV5O92/bb3X9uT/76UNDU0OdQvSj0P+/UcRKQ+/ov/3Bud5s9yeDyTLpDL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3G0gwQAAANwAAAAPAAAAAAAAAAAAAAAA&#10;AKECAABkcnMvZG93bnJldi54bWxQSwUGAAAAAAQABAD5AAAAjwMAAAAA&#10;" strokecolor="#df2e28 [3204]">
                  <v:stroke endarrow="block"/>
                </v:shape>
                <v:group id="组合 250" o:spid="_x0000_s1219" style="position:absolute;left:24795;top:46947;width:16929;height:12789" coordorigin="24795,40176" coordsize="16929,127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rect id="矩形 208" o:spid="_x0000_s1220" style="position:absolute;left:24795;top:40176;width:16929;height:127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FNrcAA&#10;AADcAAAADwAAAGRycy9kb3ducmV2LnhtbERP22rCQBB9F/yHZYS+6UahwaauIoVCLQjePmDITi6Y&#10;nQ3ZrYl+fedB8PFw7qvN4Bp1oy7Ung3MZwko4tzbmksDl/P3dAkqRGSLjWcycKcAm/V4tMLM+p6P&#10;dDvFUkkIhwwNVDG2mdYhr8hhmPmWWLjCdw6jwK7UtsNewl2jF0mSaoc1S0OFLX1VlF9Pf05KLruP&#10;fbrti8c7FjHfDenysP815m0ybD9BRRriS/x0/1gDi0TWyhk5Anr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gFNrcAAAADcAAAADwAAAAAAAAAAAAAAAACYAgAAZHJzL2Rvd25y&#10;ZXYueG1sUEsFBgAAAAAEAAQA9QAAAIUDAAAAAA==&#10;" fillcolor="#df2e28" stroked="f" strokeweight="1pt">
                    <v:fill opacity="13107f"/>
                  </v:rect>
                  <v:rect id="矩形 183" o:spid="_x0000_s1221" style="position:absolute;left:26364;top:48231;width:14567;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jHL8A&#10;AADcAAAADwAAAGRycy9kb3ducmV2LnhtbERPTYvCMBC9C/6HMII3Ta2w1GqUsqzgdd0VPA7N2BSb&#10;SW2irf9+syB4m8f7nM1usI14UOdrxwoW8wQEcel0zZWC35/9LAPhA7LGxjEpeJKH3XY82mCuXc/f&#10;9DiGSsQQ9jkqMCG0uZS+NGTRz11LHLmL6yyGCLtK6g77GG4bmSbJh7RYc2ww2NKnofJ6vFsFfN7f&#10;Vn1WFLJPjb2mJ/f8MmelppOhWIMINIS3+OU+6Dg/W8L/M/ECuf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7GMcvwAAANwAAAAPAAAAAAAAAAAAAAAAAJgCAABkcnMvZG93bnJl&#10;di54bWxQSwUGAAAAAAQABAD1AAAAhAMAAAAA&#10;" fillcolor="#e9bf35 [3206]" strokecolor="white [3201]" strokeweight="1.5pt">
                    <v:textbox inset="0,0,0,0">
                      <w:txbxContent>
                        <w:p w14:paraId="1F8EFD2F" w14:textId="69AE5A09" w:rsidR="002E7503" w:rsidRDefault="002E7503" w:rsidP="00E12426">
                          <w:pPr>
                            <w:jc w:val="center"/>
                            <w:rPr>
                              <w:sz w:val="24"/>
                              <w:szCs w:val="24"/>
                            </w:rPr>
                          </w:pPr>
                          <w:r>
                            <w:rPr>
                              <w:rFonts w:hint="eastAsia"/>
                            </w:rPr>
                            <w:t>调用</w:t>
                          </w:r>
                          <w:r>
                            <w:t>Update</w:t>
                          </w:r>
                          <w:r>
                            <w:rPr>
                              <w:rFonts w:hint="eastAsia"/>
                            </w:rPr>
                            <w:t>接口</w:t>
                          </w:r>
                        </w:p>
                      </w:txbxContent>
                    </v:textbox>
                  </v:rect>
                  <v:shape id="菱形 185" o:spid="_x0000_s1222" type="#_x0000_t4" style="position:absolute;left:26291;top:42891;width:14770;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NctsIA&#10;AADcAAAADwAAAGRycy9kb3ducmV2LnhtbERPTWuDQBC9B/oflin0lqwWrGJdQ0kpeBKS6iG3wZ2o&#10;1J0Vd5PYf98tFHqbx/ucYr+aSdxocaNlBfEuAkHcWT1yr6D5/NhmIJxH1jhZJgXf5GBfPmwKzLW9&#10;85FuJ9+LEMIuRwWD93MupesGMuh2diYO3MUuBn2ASy/1gvcQbib5HEUv0uDIoWHAmQ4DdV+nq1GQ&#10;tMf3NKa0jttLerXN4VzVnCj19Li+vYLwtPp/8Z+70mF+lsDvM+ECWf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1y2wgAAANwAAAAPAAAAAAAAAAAAAAAAAJgCAABkcnMvZG93&#10;bnJldi54bWxQSwUGAAAAAAQABAD1AAAAhwMAAAAA&#10;" fillcolor="#df2e28 [3204]" strokecolor="#711411 [1604]" strokeweight="1pt">
                    <v:textbox inset="0,0,0,0">
                      <w:txbxContent>
                        <w:p w14:paraId="31A2CC7F" w14:textId="77777777" w:rsidR="002E7503" w:rsidRDefault="002E7503" w:rsidP="00376C51">
                          <w:pPr>
                            <w:spacing w:before="0" w:after="0" w:line="240" w:lineRule="auto"/>
                            <w:jc w:val="center"/>
                            <w:rPr>
                              <w:sz w:val="24"/>
                              <w:szCs w:val="24"/>
                            </w:rPr>
                          </w:pPr>
                          <w:r>
                            <w:rPr>
                              <w:rFonts w:hint="eastAsia"/>
                            </w:rPr>
                            <w:t>用户鉴权</w:t>
                          </w:r>
                        </w:p>
                        <w:p w14:paraId="4D8BEADE" w14:textId="77777777" w:rsidR="002E7503" w:rsidRDefault="002E7503" w:rsidP="00376C51">
                          <w:pPr>
                            <w:pStyle w:val="af5"/>
                            <w:spacing w:before="0" w:beforeAutospacing="0" w:after="200" w:afterAutospacing="0" w:line="276" w:lineRule="auto"/>
                            <w:jc w:val="center"/>
                          </w:pPr>
                          <w:r>
                            <w:rPr>
                              <w:rFonts w:cs="Times New Roman" w:hint="eastAsia"/>
                              <w:sz w:val="18"/>
                              <w:szCs w:val="18"/>
                            </w:rPr>
                            <w:t> </w:t>
                          </w:r>
                        </w:p>
                      </w:txbxContent>
                    </v:textbox>
                  </v:shape>
                </v:group>
                <v:shape id="肘形连接符 186" o:spid="_x0000_s1223" type="#_x0000_t34" style="position:absolute;left:33040;top:54366;width:1244;height:2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nSoMMAAADcAAAADwAAAGRycy9kb3ducmV2LnhtbESP0WoCMRBF3wv+QxihbzVrpbKsRhFL&#10;QUGorn7AsBk3y24mS5Lq9u9NoeDbDPfeM3eW68F24kY+NI4VTCcZCOLK6YZrBZfz11sOIkRkjZ1j&#10;UvBLAdar0csSC+3ufKJbGWuRIBwKVGBi7AspQ2XIYpi4njhpV+ctxrT6WmqP9wS3nXzPsrm02HC6&#10;YLCnraGqLX9sonyG74+2NDMKrT7S3h96fz0o9ToeNgsQkYb4NP+ndzrVz+fw90yaQK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p0qDDAAAA3AAAAA8AAAAAAAAAAAAA&#10;AAAAoQIAAGRycy9kb3ducmV2LnhtbFBLBQYAAAAABAAEAPkAAACRAwAAAAA=&#10;" strokecolor="#df2e28 [3204]">
                  <v:stroke endarrow="block"/>
                </v:shape>
                <v:rect id="矩形 187" o:spid="_x0000_s1224" style="position:absolute;left:26373;top:61012;width:14567;height:40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7bzcIA&#10;AADcAAAADwAAAGRycy9kb3ducmV2LnhtbERP3WrCMBS+H+wdwhl4N5P1Qks1itsYTNhQqw9waI5t&#10;tTkpSdT69stgsLvz8f2e+XKwnbiSD61jDS9jBYK4cqblWsNh//GcgwgR2WDnmDTcKcBy8fgwx8K4&#10;G+/oWsZapBAOBWpoYuwLKUPVkMUwdj1x4o7OW4wJ+loaj7cUbjuZKTWRFltODQ329NZQdS4vVoPd&#10;lPnX1Jyy1/VWsVfvl+9sQ1qPnobVDESkIf6L/9yfJs3Pp/D7TLpAL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jtvNwgAAANwAAAAPAAAAAAAAAAAAAAAAAJgCAABkcnMvZG93&#10;bnJldi54bWxQSwUGAAAAAAQABAD1AAAAhwMAAAAA&#10;" fillcolor="#df2e28 [3204]" strokecolor="#711411 [1604]" strokeweight="1pt">
                  <v:textbox inset="0,0,0,0">
                    <w:txbxContent>
                      <w:p w14:paraId="05F8E119" w14:textId="6E2476F0" w:rsidR="002E7503" w:rsidRDefault="002E7503" w:rsidP="00376C51">
                        <w:pPr>
                          <w:pStyle w:val="af5"/>
                          <w:spacing w:beforeAutospacing="0" w:after="200" w:afterAutospacing="0" w:line="276" w:lineRule="auto"/>
                          <w:jc w:val="center"/>
                        </w:pPr>
                        <w:r>
                          <w:rPr>
                            <w:rFonts w:cs="Times New Roman" w:hint="eastAsia"/>
                            <w:sz w:val="18"/>
                            <w:szCs w:val="18"/>
                          </w:rPr>
                          <w:t>更新客户端数据</w:t>
                        </w:r>
                      </w:p>
                    </w:txbxContent>
                  </v:textbox>
                </v:rect>
                <v:shape id="肘形连接符 188" o:spid="_x0000_s1225" type="#_x0000_t34" style="position:absolute;left:32695;top:60051;width:1914;height: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BfXMQAAADcAAAADwAAAGRycy9kb3ducmV2LnhtbESPzW7CQAyE75V4h5WReisbONAosCAI&#10;qsSlrcrP3WRNEpH1huw2pG9fHyr1ZmvGM5+X68E1qqcu1J4NTCcJKOLC25pLA6fj20sKKkRki41n&#10;MvBDAdar0dMSM+sf/EX9IZZKQjhkaKCKsc20DkVFDsPEt8SiXX3nMMraldp2+JBw1+hZksy1w5ql&#10;ocKW8oqK2+HbGbi8fp5vHzubvue7e7JFDH3epsY8j4fNAlSkIf6b/673VvBToZVnZAK9+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IF9cxAAAANwAAAAPAAAAAAAAAAAA&#10;AAAAAKECAABkcnMvZG93bnJldi54bWxQSwUGAAAAAAQABAD5AAAAkgMAAAAA&#10;" strokecolor="#df2e28 [3204]">
                  <v:stroke endarrow="block"/>
                </v:shape>
                <v:shape id="肘形连接符 190" o:spid="_x0000_s1226" type="#_x0000_t34" style="position:absolute;left:26538;top:60893;width:2924;height:1131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V5ksQAAADcAAAADwAAAGRycy9kb3ducmV2LnhtbESP0WrDMAxF3wf7B6NC31anGytrWreM&#10;jUEHhXZpP0DEahwSy8H22uzvp4fB3q7Q1dG96+3oe3WlmNrABuazAhRxHWzLjYHz6ePhBVTKyBb7&#10;wGTghxJsN/d3ayxtuPEXXavcKIFwKtGAy3kotU61I49pFgZi2V1C9JhljI22EW8C971+LIqF9tiy&#10;fHA40Jujuqu+vVDe0+G5q9wTpc4e6TPuh3jZGzOdjK8rUJnG/G/+u95Zib+U+FJGFO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lXmSxAAAANwAAAAPAAAAAAAAAAAA&#10;AAAAAKECAABkcnMvZG93bnJldi54bWxQSwUGAAAAAAQABAD5AAAAkgMAAAAA&#10;" strokecolor="#df2e28 [3204]">
                  <v:stroke endarrow="block"/>
                </v:shape>
                <v:shape id="肘形连接符 191" o:spid="_x0000_s1227" type="#_x0000_t34" style="position:absolute;left:41061;top:51704;width:3738;height: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lisEAAADcAAAADwAAAGRycy9kb3ducmV2LnhtbERPTWsCMRC9F/wPYQpeimaVYnU1igqt&#10;vbrW+7gZN2s3kyWJuv33plDobR7vcxarzjbiRj7UjhWMhhkI4tLpmisFX4f3wRREiMgaG8ek4IcC&#10;rJa9pwXm2t15T7ciViKFcMhRgYmxzaUMpSGLYeha4sSdnbcYE/SV1B7vKdw2cpxlE2mx5tRgsKWt&#10;ofK7uFoF441dvx39x+Hid9eCJoZeT9WLUv3nbj0HEamL/+I/96dO82cj+H0mXSC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12WKwQAAANwAAAAPAAAAAAAAAAAAAAAA&#10;AKECAABkcnMvZG93bnJldi54bWxQSwUGAAAAAAQABAD5AAAAjwMAAAAA&#10;" strokecolor="#df2e28 [3204]">
                  <v:stroke endarrow="block"/>
                </v:shape>
                <v:shape id="肘形连接符 192" o:spid="_x0000_s1228" type="#_x0000_t34" style="position:absolute;left:11752;top:59362;width:3320;height:1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BH+a8IAAADcAAAADwAAAGRycy9kb3ducmV2LnhtbERPS2vCQBC+F/wPywje6kYPbYxugkYK&#10;vbTF133MjkkwOxuza0z/fbdQ6G0+vuesssE0oqfO1ZYVzKYRCOLC6ppLBcfD23MMwnlkjY1lUvBN&#10;DrJ09LTCRNsH76jf+1KEEHYJKqi8bxMpXVGRQTe1LXHgLrYz6APsSqk7fIRw08h5FL1IgzWHhgpb&#10;yisqrvu7UXB+/TpdP7c6/si3t2iD6Pq8jZWajIf1EoSnwf+L/9zvOsxfzOH3mXCBT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BH+a8IAAADcAAAADwAAAAAAAAAAAAAA&#10;AAChAgAAZHJzL2Rvd25yZXYueG1sUEsFBgAAAAAEAAQA+QAAAJADAAAAAA==&#10;" strokecolor="#df2e28 [3204]">
                  <v:stroke endarrow="block"/>
                </v:shape>
                <v:shape id="菱形 193" o:spid="_x0000_s1229" type="#_x0000_t4" style="position:absolute;left:44799;top:42859;width:14566;height:4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3hMMA&#10;AADcAAAADwAAAGRycy9kb3ducmV2LnhtbERPTWvCQBC9C/6HZYTedBOLTRtdRSwFT4JpPPQ2ZMck&#10;mJ0N2TWJ/94tFHqbx/uczW40jeipc7VlBfEiAkFcWF1zqSD//pq/g3AeWWNjmRQ8yMFuO51sMNV2&#10;4DP1mS9FCGGXooLK+zaV0hUVGXQL2xIH7mo7gz7ArpS6wyGEm0Yuo+hNGqw5NFTY0qGi4pbdjYLV&#10;5fyZxJSc4ss1udv88HM88Uqpl9m4X4PwNPp/8Z/7qMP8j1f4fSZcIL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3hMMAAADcAAAADwAAAAAAAAAAAAAAAACYAgAAZHJzL2Rv&#10;d25yZXYueG1sUEsFBgAAAAAEAAQA9QAAAIgDAAAAAA==&#10;" fillcolor="#df2e28 [3204]" strokecolor="#711411 [1604]" strokeweight="1pt">
                  <v:textbox inset="0,0,0,0">
                    <w:txbxContent>
                      <w:p w14:paraId="06E2D8DD" w14:textId="77777777" w:rsidR="002E7503" w:rsidRDefault="002E7503" w:rsidP="00A76DD6">
                        <w:pPr>
                          <w:spacing w:before="0" w:after="0" w:line="240" w:lineRule="auto"/>
                          <w:jc w:val="center"/>
                          <w:rPr>
                            <w:sz w:val="24"/>
                            <w:szCs w:val="24"/>
                          </w:rPr>
                        </w:pPr>
                        <w:r>
                          <w:rPr>
                            <w:rFonts w:hint="eastAsia"/>
                          </w:rPr>
                          <w:t>联机状态</w:t>
                        </w:r>
                      </w:p>
                      <w:p w14:paraId="47A652FA" w14:textId="77777777" w:rsidR="002E7503" w:rsidRDefault="002E7503" w:rsidP="00A76DD6">
                        <w:pPr>
                          <w:pStyle w:val="af5"/>
                          <w:spacing w:beforeAutospacing="0" w:after="200" w:afterAutospacing="0" w:line="276" w:lineRule="auto"/>
                          <w:jc w:val="center"/>
                        </w:pPr>
                        <w:r>
                          <w:rPr>
                            <w:rFonts w:cs="Times New Roman"/>
                            <w:sz w:val="18"/>
                            <w:szCs w:val="18"/>
                          </w:rPr>
                          <w:t> </w:t>
                        </w:r>
                      </w:p>
                    </w:txbxContent>
                  </v:textbox>
                </v:shape>
                <v:shape id="肘形连接符 194" o:spid="_x0000_s1230" type="#_x0000_t34" style="position:absolute;left:59353;top:44904;width:12;height:680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3Sjb8AAADcAAAADwAAAGRycy9kb3ducmV2LnhtbERPS4vCMBC+C/6HMII3TRVf2zWKLCys&#10;R614Hpox7W4zqU203X9vBMHbfHzPWW87W4k7Nb50rGAyTkAQ506XbBScsu/RCoQPyBorx6Tgnzxs&#10;N/3eGlPtWj7Q/RiMiCHsU1RQhFCnUvq8IIt+7GriyF1cYzFE2BipG2xjuK3kNEkW0mLJsaHAmr4K&#10;yv+ON6tgP8naOf+uLmeDy9xNK3PzV6PUcNDtPkEE6sJb/HL/6Dj/YwbPZ+IFcvM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r3Sjb8AAADcAAAADwAAAAAAAAAAAAAAAACh&#10;AgAAZHJzL2Rvd25yZXYueG1sUEsFBgAAAAAEAAQA+QAAAI0DAAAAAA==&#10;" adj="3903487" strokecolor="#df2e28 [3204]">
                  <v:stroke endarrow="block"/>
                </v:shape>
                <v:shape id="肘形连接符 195" o:spid="_x0000_s1231" type="#_x0000_t33" style="position:absolute;left:33676;top:44904;width:11123;height:475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Ed+cIAAADcAAAADwAAAGRycy9kb3ducmV2LnhtbERPS4vCMBC+L/gfwgheFk0V3NVqFJEK&#10;HoRdX3gdmrEtNpPSRG3/vREW9jYf33Pmy8aU4kG1KywrGA4iEMSp1QVnCk7HTX8CwnlkjaVlUtCS&#10;g+Wi8zHHWNsn7+lx8JkIIexiVJB7X8VSujQng25gK+LAXW1t0AdYZ1LX+AzhppSjKPqSBgsODTlW&#10;tM4pvR3uRsHPRbbn6vO8a5PvJBlJ0/ymvFeq121WMxCeGv8v/nNvdZg/HcP7mXCBX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kEd+cIAAADcAAAADwAAAAAAAAAAAAAA&#10;AAChAgAAZHJzL2Rvd25yZXYueG1sUEsFBgAAAAAEAAQA+QAAAJADAAAAAA==&#10;" strokecolor="#df2e28 [3204]">
                  <v:stroke endarrow="block"/>
                </v:shape>
                <v:shape id="肘形连接符 196" o:spid="_x0000_s1232" type="#_x0000_t34" style="position:absolute;left:50722;top:48302;width:2714;height: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BEfcQAAADcAAAADwAAAGRycy9kb3ducmV2LnhtbESP0WrCQBBF3wv+wzJC3+rGSkVjNiIt&#10;QgtCNfoBQ3bMhmRnw+5W07/vFgp9m+Hee+ZOsR1tL27kQ+tYwXyWgSCunW65UXA5759WIEJE1tg7&#10;JgXfFGBbTh4KzLW784luVWxEgnDIUYGJccilDLUhi2HmBuKkXZ23GNPqG6k93hPc9vI5y5bSYsvp&#10;gsGBXg3VXfVlE+UtfL50lVlQ6PSRPvxh8NeDUo/TcbcBEWmM/+a/9LtO9ddL+H0mTSD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MER9xAAAANwAAAAPAAAAAAAAAAAA&#10;AAAAAKECAABkcnMvZG93bnJldi54bWxQSwUGAAAAAAQABAD5AAAAkgMAAAAA&#10;" strokecolor="#df2e28 [3204]">
                  <v:stroke endarrow="block"/>
                </v:shape>
                <v:shape id="文本框 84" o:spid="_x0000_s1233" type="#_x0000_t202" style="position:absolute;left:52626;top:46004;width:7277;height:38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yorMMA&#10;AADcAAAADwAAAGRycy9kb3ducmV2LnhtbERP22rCQBB9L/gPywi+1Y190BpdRYTaVKjg5QOG7JiN&#10;yc6G7Damf+8Khb7N4Vxnue5tLTpqfelYwWScgCDOnS65UHA5f7y+g/ABWWPtmBT8kof1avCyxFS7&#10;Ox+pO4VCxBD2KSowITSplD43ZNGPXUMcuatrLYYI20LqFu8x3NbyLUmm0mLJscFgQ1tDeXX6sQp2&#10;5XVyPnRV0Zjq63O3z75v2S0oNRr2mwWIQH34F/+5Mx3nz2fwfCZe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yorMMAAADcAAAADwAAAAAAAAAAAAAAAACYAgAAZHJzL2Rv&#10;d25yZXYueG1sUEsFBgAAAAAEAAQA9QAAAIgDAAAAAA==&#10;" filled="f" stroked="f" strokeweight=".5pt">
                  <v:textbox inset="0,0,0,0">
                    <w:txbxContent>
                      <w:p w14:paraId="6DB31251" w14:textId="698CBE3F" w:rsidR="002E7503" w:rsidRDefault="002E7503" w:rsidP="001745A4">
                        <w:pPr>
                          <w:pStyle w:val="af5"/>
                          <w:spacing w:before="0" w:beforeAutospacing="0" w:after="0" w:afterAutospacing="0" w:line="276" w:lineRule="auto"/>
                        </w:pPr>
                        <w:r>
                          <w:rPr>
                            <w:rFonts w:cs="Times New Roman" w:hint="eastAsia"/>
                            <w:sz w:val="18"/>
                            <w:szCs w:val="18"/>
                          </w:rPr>
                          <w:t>脱机</w:t>
                        </w:r>
                      </w:p>
                    </w:txbxContent>
                  </v:textbox>
                </v:shape>
                <v:shape id="文本框 84" o:spid="_x0000_s1234" type="#_x0000_t202" style="position:absolute;left:41730;top:42193;width:7277;height:38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M83sUA&#10;AADcAAAADwAAAGRycy9kb3ducmV2LnhtbESPQWvCQBCF74X+h2UKvdWNHkqbuooI2lSwoPYHDNkx&#10;G5OdDdltTP+9cyh4m+G9ee+b+XL0rRqoj3VgA9NJBoq4DLbmysDPafPyBiomZIttYDLwRxGWi8eH&#10;OeY2XPlAwzFVSkI45mjApdTlWsfSkcc4CR2xaOfQe0yy9pW2PV4l3Ld6lmWv2mPN0uCwo7Wjsjn+&#10;egPb+jw9fQ9N1bnm63O7K/aX4pKMeX4aVx+gEo3pbv6/LqzgvwutPCMT6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wzzexQAAANwAAAAPAAAAAAAAAAAAAAAAAJgCAABkcnMv&#10;ZG93bnJldi54bWxQSwUGAAAAAAQABAD1AAAAigMAAAAA&#10;" filled="f" stroked="f" strokeweight=".5pt">
                  <v:textbox inset="0,0,0,0">
                    <w:txbxContent>
                      <w:p w14:paraId="3E267ABC" w14:textId="2BB658A9" w:rsidR="002E7503" w:rsidRDefault="002E7503" w:rsidP="001745A4">
                        <w:pPr>
                          <w:pStyle w:val="af5"/>
                          <w:spacing w:before="0" w:beforeAutospacing="0" w:after="0" w:afterAutospacing="0" w:line="276" w:lineRule="auto"/>
                        </w:pPr>
                        <w:r>
                          <w:rPr>
                            <w:rFonts w:cs="Times New Roman" w:hint="eastAsia"/>
                            <w:sz w:val="18"/>
                            <w:szCs w:val="18"/>
                          </w:rPr>
                          <w:t>联机</w:t>
                        </w:r>
                      </w:p>
                    </w:txbxContent>
                  </v:textbox>
                </v:shape>
                <v:rect id="矩形 203" o:spid="_x0000_s1235" style="position:absolute;left:6138;top:61032;width:14566;height:40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O/6MQA&#10;AADcAAAADwAAAGRycy9kb3ducmV2LnhtbESP0WoCMRRE3wv+Q7iCbzVxhVZWo6il0IJF3fYDLpvr&#10;7rabmyWJuv17Uyj4OMzMGWax6m0rLuRD41jDZKxAEJfONFxp+Pp8fZyBCBHZYOuYNPxSgNVy8LDA&#10;3LgrH+lSxEokCIccNdQxdrmUoazJYhi7jjh5J+ctxiR9JY3Ha4LbVmZKPUmLDaeFGjva1lT+FGer&#10;we6L2e7ZfGeb94Nir17OH9metB4N+/UcRKQ+3sP/7TejIVNT+DuTjo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Dv+jEAAAA3AAAAA8AAAAAAAAAAAAAAAAAmAIAAGRycy9k&#10;b3ducmV2LnhtbFBLBQYAAAAABAAEAPUAAACJAwAAAAA=&#10;" fillcolor="#df2e28 [3204]" strokecolor="#711411 [1604]" strokeweight="1pt">
                  <v:textbox inset="0,0,0,0">
                    <w:txbxContent>
                      <w:p w14:paraId="49BBAF2E" w14:textId="77777777" w:rsidR="002E7503" w:rsidRDefault="002E7503" w:rsidP="002E021E">
                        <w:pPr>
                          <w:jc w:val="center"/>
                          <w:rPr>
                            <w:sz w:val="24"/>
                            <w:szCs w:val="24"/>
                          </w:rPr>
                        </w:pPr>
                        <w:r>
                          <w:rPr>
                            <w:rFonts w:hint="eastAsia"/>
                          </w:rPr>
                          <w:t>完成用户该操作结果</w:t>
                        </w:r>
                      </w:p>
                    </w:txbxContent>
                  </v:textbox>
                </v:rect>
                <v:shape id="肘形连接符 204" o:spid="_x0000_s1236" type="#_x0000_t34" style="position:absolute;left:16427;top:62097;width:2909;height:892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s3f8QAAADcAAAADwAAAGRycy9kb3ducmV2LnhtbESPT2vCQBTE74LfYXlCb7qrlBqiq2ik&#10;0Etb6p/7M/tMgtm3MbuN6bfvFoQeh5n5DbNc97YWHbW+cqxhOlEgiHNnKi40HA+v4wSED8gGa8ek&#10;4Yc8rFfDwRJT4+78Rd0+FCJC2KeooQyhSaX0eUkW/cQ1xNG7uNZiiLItpGnxHuG2ljOlXqTFiuNC&#10;iQ1lJeXX/bfVcJ5/nq4fO5O8Z7ub2iL6LmsSrZ9G/WYBIlAf/sOP9pvRMFPP8HcmHgG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mzd/xAAAANwAAAAPAAAAAAAAAAAA&#10;AAAAAKECAABkcnMvZG93bnJldi54bWxQSwUGAAAAAAQABAD5AAAAkgMAAAAA&#10;" strokecolor="#df2e28 [3204]">
                  <v:stroke endarrow="block"/>
                </v:shape>
                <v:shape id="曲线连接符 206" o:spid="_x0000_s1237" type="#_x0000_t39" style="position:absolute;left:43213;top:4852;width:8869;height:38007;rotation:18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y3AMIAAADcAAAADwAAAGRycy9kb3ducmV2LnhtbESPQYvCMBSE74L/ITzBm6aKiHRNy7Ii&#10;6Hpa9aC3R/NsyjYvpYm2/vuNsOBxmJlvmHXe21o8qPWVYwWzaQKCuHC64lLB+bSdrED4gKyxdkwK&#10;nuQhz4aDNabadfxDj2MoRYSwT1GBCaFJpfSFIYt+6hri6N1cazFE2ZZSt9hFuK3lPEmW0mLFccFg&#10;Q1+Git/j3Sr4DvdLZfzztrBn2pI8XDcd7ZUaj/rPDxCB+vAO/7d3WsE8WcLrTDwCM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Iy3AMIAAADcAAAADwAAAAAAAAAAAAAA&#10;AAChAgAAZHJzL2Rvd25yZXYueG1sUEsFBgAAAAAEAAQA+QAAAJADAAAAAA==&#10;" adj="-5567,11840" strokecolor="#608b31 [2407]">
                  <v:stroke dashstyle="1 1"/>
                </v:shape>
                <v:shape id="曲线连接符 207" o:spid="_x0000_s1238" type="#_x0000_t39" style="position:absolute;left:35102;top:28631;width:31333;height:18089;rotation:-90;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iIsUAAADcAAAADwAAAGRycy9kb3ducmV2LnhtbESPQWvCQBSE7wX/w/IEL6IbLbQldRUV&#10;leJBaQz0+sg+k2j2bciuGv+9Kwg9DjPzDTOZtaYSV2pcaVnBaBiBIM6sLjlXkB7Wgy8QziNrrCyT&#10;gjs5mE07bxOMtb3xL10Tn4sAYRejgsL7OpbSZQUZdENbEwfvaBuDPsgml7rBW4CbSo6j6EMaLDks&#10;FFjTsqDsnFyMAum3bbrZjN6Tfn9V/e3S/em+2CvV67bzbxCeWv8ffrV/tIJx9AnPM+EIyO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ZiIsUAAADcAAAADwAAAAAAAAAA&#10;AAAAAAChAgAAZHJzL2Rvd25yZXYueG1sUEsFBgAAAAAEAAQA+QAAAJMDAAAAAA==&#10;" adj="-1576,12989" strokecolor="#2375b8 [2409]">
                  <v:stroke dashstyle="1 1"/>
                </v:shape>
                <v:rect id="矩形 252" o:spid="_x0000_s1239" style="position:absolute;left:26383;top:38782;width:14599;height:4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w1bsQA&#10;AADcAAAADwAAAGRycy9kb3ducmV2LnhtbESP0UoDMRRE3wX/IVzBN5sYUMu2abEVQaFS3fYDLpvb&#10;3W03N0uStuvfN4LQx2FmzjDT+eA6caIQW88GHkcKBHHlbcu1ge3m/WEMIiZki51nMvBLEeaz25sp&#10;Ftaf+YdOZapFhnAs0ECTUl9IGauGHMaR74mzt/PBYcoy1NIGPGe466RW6lk6bDkvNNjTsqHqUB6d&#10;Abcux6sXu9eLz2/FQb0dv/SajLm/G14nIBIN6Rr+b39YA/pJw9+ZfATk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8NW7EAAAA3AAAAA8AAAAAAAAAAAAAAAAAmAIAAGRycy9k&#10;b3ducmV2LnhtbFBLBQYAAAAABAAEAPUAAACJAwAAAAA=&#10;" fillcolor="#df2e28 [3204]" strokecolor="#711411 [1604]" strokeweight="1pt">
                  <v:textbox inset="0,0,0,0">
                    <w:txbxContent>
                      <w:p w14:paraId="5C76E040" w14:textId="77777777" w:rsidR="002E7503" w:rsidRDefault="002E7503" w:rsidP="0058070A">
                        <w:pPr>
                          <w:jc w:val="center"/>
                          <w:rPr>
                            <w:sz w:val="24"/>
                            <w:szCs w:val="24"/>
                          </w:rPr>
                        </w:pPr>
                        <w:r>
                          <w:rPr>
                            <w:rFonts w:hint="eastAsia"/>
                          </w:rPr>
                          <w:t>清空</w:t>
                        </w:r>
                        <w:r>
                          <w:t>Action</w:t>
                        </w:r>
                        <w:r>
                          <w:rPr>
                            <w:rFonts w:hint="eastAsia"/>
                          </w:rPr>
                          <w:t>队列缓存</w:t>
                        </w:r>
                      </w:p>
                    </w:txbxContent>
                  </v:textbox>
                </v:rect>
                <v:shape id="肘形连接符 253" o:spid="_x0000_s1240" type="#_x0000_t34" style="position:absolute;left:30277;top:46258;width:6803;height: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s8A8MAAADcAAAADwAAAGRycy9kb3ducmV2LnhtbESPUWvCMBSF3wf+h3AHvq3pFId0pmU4&#10;BAfCZvUHXJprU9rclCTT+u+XwWCPh3POdzibarKDuJIPnWMFz1kOgrhxuuNWwfm0e1qDCBFZ4+CY&#10;FNwpQFXOHjZYaHfjI13r2IoE4VCgAhPjWEgZGkMWQ+ZG4uRdnLcYk/St1B5vCW4HucjzF2mx47Rg&#10;cKStoaavv22ivIfPVV+bJYVef9GHP4z+clBq/ji9vYKINMX/8F97rxUsVkv4PZOOg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bPAPDAAAA3AAAAA8AAAAAAAAAAAAA&#10;AAAAoQIAAGRycy9kb3ducmV2LnhtbFBLBQYAAAAABAAEAPkAAACRAwAAAAA=&#10;" strokecolor="#df2e28 [3204]">
                  <v:stroke endarrow="block"/>
                </v:shape>
                <w10:anchorlock/>
              </v:group>
            </w:pict>
          </mc:Fallback>
        </mc:AlternateContent>
      </w:r>
    </w:p>
    <w:p w14:paraId="54CA27BB" w14:textId="38BC714B" w:rsidR="00BC17FB" w:rsidRDefault="001B3549" w:rsidP="00740022">
      <w:pPr>
        <w:pStyle w:val="a6"/>
      </w:pPr>
      <w:r>
        <w:rPr>
          <w:rFonts w:hint="eastAsia"/>
        </w:rPr>
        <w:t>图表</w:t>
      </w:r>
      <w:r w:rsidR="00BC17FB">
        <w:t xml:space="preserve"> </w:t>
      </w:r>
      <w:r w:rsidR="00073834">
        <w:rPr>
          <w:rFonts w:hint="eastAsia"/>
        </w:rPr>
        <w:t>3</w:t>
      </w:r>
      <w:r w:rsidR="00BC17FB">
        <w:rPr>
          <w:rFonts w:hint="eastAsia"/>
        </w:rPr>
        <w:t>用户操作逻辑图</w:t>
      </w:r>
    </w:p>
    <w:p w14:paraId="7E2062A9" w14:textId="065A4A40" w:rsidR="008E09F9" w:rsidRDefault="00825138" w:rsidP="008E09F9">
      <w:pPr>
        <w:pStyle w:val="3"/>
      </w:pPr>
      <w:r>
        <w:rPr>
          <w:rFonts w:hint="eastAsia"/>
        </w:rPr>
        <w:lastRenderedPageBreak/>
        <w:t>Update</w:t>
      </w:r>
      <w:r w:rsidR="008E09F9">
        <w:rPr>
          <w:rFonts w:hint="eastAsia"/>
        </w:rPr>
        <w:t>操作后处理</w:t>
      </w:r>
    </w:p>
    <w:p w14:paraId="3B75DF5C" w14:textId="4BD23154" w:rsidR="008E09F9" w:rsidRDefault="008E09F9" w:rsidP="00BE0A48">
      <w:pPr>
        <w:pStyle w:val="a5"/>
        <w:numPr>
          <w:ilvl w:val="0"/>
          <w:numId w:val="37"/>
        </w:numPr>
        <w:ind w:firstLineChars="0"/>
      </w:pPr>
      <w:r>
        <w:rPr>
          <w:rFonts w:hint="eastAsia"/>
        </w:rPr>
        <w:t>获取到的</w:t>
      </w:r>
      <w:r>
        <w:rPr>
          <w:rFonts w:hint="eastAsia"/>
        </w:rPr>
        <w:t>TARGET</w:t>
      </w:r>
      <w:r>
        <w:rPr>
          <w:rFonts w:hint="eastAsia"/>
        </w:rPr>
        <w:t>数据包中，会包含可能对应的</w:t>
      </w:r>
      <w:r>
        <w:rPr>
          <w:rFonts w:hint="eastAsia"/>
        </w:rPr>
        <w:t>FILE PACKAGE</w:t>
      </w:r>
      <w:r>
        <w:rPr>
          <w:rFonts w:hint="eastAsia"/>
        </w:rPr>
        <w:t>。该数据应当与本地的对应</w:t>
      </w:r>
      <w:r>
        <w:rPr>
          <w:rFonts w:hint="eastAsia"/>
        </w:rPr>
        <w:t>FILE PACKAGE</w:t>
      </w:r>
      <w:r>
        <w:rPr>
          <w:rFonts w:hint="eastAsia"/>
        </w:rPr>
        <w:t>进行</w:t>
      </w:r>
      <w:r>
        <w:rPr>
          <w:rFonts w:hint="eastAsia"/>
        </w:rPr>
        <w:t>VERSION</w:t>
      </w:r>
      <w:r>
        <w:rPr>
          <w:rFonts w:hint="eastAsia"/>
        </w:rPr>
        <w:t>的比较，用来决定在同步操作中，是要上传还是下载。</w:t>
      </w:r>
    </w:p>
    <w:p w14:paraId="22E3E878" w14:textId="78102999" w:rsidR="00086EC9" w:rsidRDefault="008E09F9" w:rsidP="00BE0A48">
      <w:pPr>
        <w:pStyle w:val="a5"/>
        <w:numPr>
          <w:ilvl w:val="0"/>
          <w:numId w:val="37"/>
        </w:numPr>
        <w:ind w:firstLineChars="0"/>
      </w:pPr>
      <w:r>
        <w:rPr>
          <w:rFonts w:hint="eastAsia"/>
        </w:rPr>
        <w:t>FILE PACKAGE</w:t>
      </w:r>
      <w:r>
        <w:rPr>
          <w:rFonts w:hint="eastAsia"/>
        </w:rPr>
        <w:t>中包括了</w:t>
      </w:r>
      <w:r>
        <w:rPr>
          <w:rFonts w:hint="eastAsia"/>
        </w:rPr>
        <w:t>SIGN FLOW PACKAGE</w:t>
      </w:r>
      <w:r>
        <w:rPr>
          <w:rFonts w:hint="eastAsia"/>
        </w:rPr>
        <w:t>，</w:t>
      </w:r>
      <w:r>
        <w:rPr>
          <w:rFonts w:hint="eastAsia"/>
        </w:rPr>
        <w:t>SIGN PACKAGE</w:t>
      </w:r>
      <w:r>
        <w:rPr>
          <w:rFonts w:hint="eastAsia"/>
        </w:rPr>
        <w:t>，从而可能获得具有一些本地通讯录没有的联系人信息。故在</w:t>
      </w:r>
      <w:r>
        <w:rPr>
          <w:rFonts w:hint="eastAsia"/>
        </w:rPr>
        <w:t>TARGET</w:t>
      </w:r>
      <w:r>
        <w:rPr>
          <w:rFonts w:hint="eastAsia"/>
        </w:rPr>
        <w:t>处理过程中，也要注意通讯录的更新处理。</w:t>
      </w:r>
    </w:p>
    <w:p w14:paraId="1D18A391" w14:textId="69B7579A" w:rsidR="00BE0A48" w:rsidRDefault="00BE0A48" w:rsidP="00BE0A48">
      <w:pPr>
        <w:pStyle w:val="3"/>
      </w:pPr>
      <w:r>
        <w:rPr>
          <w:rFonts w:hint="eastAsia"/>
        </w:rPr>
        <w:t>Action</w:t>
      </w:r>
      <w:r>
        <w:rPr>
          <w:rFonts w:hint="eastAsia"/>
        </w:rPr>
        <w:t>的说明</w:t>
      </w:r>
    </w:p>
    <w:p w14:paraId="4EFF7AD5" w14:textId="2ED036FF" w:rsidR="00BE0A48" w:rsidRPr="00D238C7" w:rsidRDefault="00BE0A48" w:rsidP="00BE0A48">
      <w:pPr>
        <w:rPr>
          <w:rStyle w:val="a8"/>
          <w:b/>
        </w:rPr>
      </w:pPr>
      <w:r w:rsidRPr="00D238C7">
        <w:rPr>
          <w:rStyle w:val="a8"/>
          <w:rFonts w:hint="eastAsia"/>
          <w:b/>
        </w:rPr>
        <w:t>Action</w:t>
      </w:r>
      <w:r w:rsidRPr="00D238C7">
        <w:rPr>
          <w:rStyle w:val="a8"/>
          <w:rFonts w:hint="eastAsia"/>
          <w:b/>
        </w:rPr>
        <w:t>是客户端记录用户所有操作的一个大集合定义。包括以下操作：</w:t>
      </w:r>
    </w:p>
    <w:p w14:paraId="53A9077E" w14:textId="54CE0257" w:rsidR="00BE0A48" w:rsidRPr="009D0ABB" w:rsidRDefault="00BE0A48" w:rsidP="00D82992">
      <w:pPr>
        <w:tabs>
          <w:tab w:val="left" w:pos="2835"/>
        </w:tabs>
        <w:ind w:left="2835" w:hangingChars="1492" w:hanging="2835"/>
        <w:rPr>
          <w:rStyle w:val="a8"/>
          <w:color w:val="184E7B" w:themeColor="accent6" w:themeShade="80"/>
        </w:rPr>
      </w:pPr>
      <w:r w:rsidRPr="009D0ABB">
        <w:rPr>
          <w:rStyle w:val="a8"/>
          <w:rFonts w:hint="eastAsia"/>
          <w:color w:val="184E7B" w:themeColor="accent6" w:themeShade="80"/>
        </w:rPr>
        <w:t>Create</w:t>
      </w:r>
      <w:r w:rsidRPr="009D0ABB">
        <w:rPr>
          <w:rStyle w:val="a8"/>
          <w:color w:val="184E7B" w:themeColor="accent6" w:themeShade="80"/>
        </w:rPr>
        <w:t xml:space="preserve"> </w:t>
      </w:r>
      <w:r w:rsidRPr="009D0ABB">
        <w:rPr>
          <w:rStyle w:val="a8"/>
          <w:rFonts w:hint="eastAsia"/>
          <w:color w:val="184E7B" w:themeColor="accent6" w:themeShade="80"/>
        </w:rPr>
        <w:t>Action</w:t>
      </w:r>
      <w:r w:rsidRPr="009D0ABB">
        <w:rPr>
          <w:rStyle w:val="a8"/>
          <w:color w:val="184E7B" w:themeColor="accent6" w:themeShade="80"/>
        </w:rPr>
        <w:t>:</w:t>
      </w:r>
      <w:r w:rsidR="00D82992" w:rsidRPr="009D0ABB">
        <w:rPr>
          <w:rStyle w:val="a8"/>
          <w:color w:val="184E7B" w:themeColor="accent6" w:themeShade="80"/>
        </w:rPr>
        <w:tab/>
      </w:r>
      <w:r w:rsidRPr="009D0ABB">
        <w:rPr>
          <w:rStyle w:val="a8"/>
          <w:rFonts w:hint="eastAsia"/>
          <w:color w:val="184E7B" w:themeColor="accent6" w:themeShade="80"/>
        </w:rPr>
        <w:t>新建一条</w:t>
      </w:r>
      <w:r w:rsidRPr="009D0ABB">
        <w:rPr>
          <w:rStyle w:val="a8"/>
          <w:rFonts w:hint="eastAsia"/>
          <w:color w:val="184E7B" w:themeColor="accent6" w:themeShade="80"/>
        </w:rPr>
        <w:t>Target</w:t>
      </w:r>
      <w:r w:rsidRPr="009D0ABB">
        <w:rPr>
          <w:rStyle w:val="a8"/>
          <w:rFonts w:hint="eastAsia"/>
          <w:color w:val="184E7B" w:themeColor="accent6" w:themeShade="80"/>
        </w:rPr>
        <w:t>记录（文件或文件夹）</w:t>
      </w:r>
    </w:p>
    <w:p w14:paraId="16915ED1" w14:textId="7E3C98DF" w:rsidR="00BE0A48" w:rsidRPr="009D0ABB" w:rsidRDefault="00BE0A48" w:rsidP="00D82992">
      <w:pPr>
        <w:tabs>
          <w:tab w:val="left" w:pos="2835"/>
        </w:tabs>
        <w:ind w:left="2835" w:hangingChars="1492" w:hanging="2835"/>
        <w:rPr>
          <w:rStyle w:val="a8"/>
          <w:color w:val="184E7B" w:themeColor="accent6" w:themeShade="80"/>
        </w:rPr>
      </w:pPr>
      <w:r w:rsidRPr="009D0ABB">
        <w:rPr>
          <w:rStyle w:val="a8"/>
          <w:color w:val="184E7B" w:themeColor="accent6" w:themeShade="80"/>
        </w:rPr>
        <w:t>D</w:t>
      </w:r>
      <w:r w:rsidRPr="009D0ABB">
        <w:rPr>
          <w:rStyle w:val="a8"/>
          <w:rFonts w:hint="eastAsia"/>
          <w:color w:val="184E7B" w:themeColor="accent6" w:themeShade="80"/>
        </w:rPr>
        <w:t>elete</w:t>
      </w:r>
      <w:r w:rsidRPr="009D0ABB">
        <w:rPr>
          <w:rStyle w:val="a8"/>
          <w:color w:val="184E7B" w:themeColor="accent6" w:themeShade="80"/>
        </w:rPr>
        <w:t xml:space="preserve"> Action:</w:t>
      </w:r>
      <w:r w:rsidRPr="009D0ABB">
        <w:rPr>
          <w:rStyle w:val="a8"/>
          <w:color w:val="184E7B" w:themeColor="accent6" w:themeShade="80"/>
        </w:rPr>
        <w:tab/>
      </w:r>
      <w:r w:rsidRPr="009D0ABB">
        <w:rPr>
          <w:rStyle w:val="a8"/>
          <w:rFonts w:hint="eastAsia"/>
          <w:color w:val="184E7B" w:themeColor="accent6" w:themeShade="80"/>
        </w:rPr>
        <w:t>删除一条</w:t>
      </w:r>
      <w:r w:rsidRPr="009D0ABB">
        <w:rPr>
          <w:rStyle w:val="a8"/>
          <w:rFonts w:hint="eastAsia"/>
          <w:color w:val="184E7B" w:themeColor="accent6" w:themeShade="80"/>
        </w:rPr>
        <w:t>Target</w:t>
      </w:r>
      <w:r w:rsidRPr="009D0ABB">
        <w:rPr>
          <w:rStyle w:val="a8"/>
          <w:rFonts w:hint="eastAsia"/>
          <w:color w:val="184E7B" w:themeColor="accent6" w:themeShade="80"/>
        </w:rPr>
        <w:t>记录（对于文件夹对象，需递归删除所有子项）</w:t>
      </w:r>
    </w:p>
    <w:p w14:paraId="61EF3CEF" w14:textId="045FAF06" w:rsidR="00BE0A48" w:rsidRPr="009D0ABB" w:rsidRDefault="00BE0A48" w:rsidP="00D82992">
      <w:pPr>
        <w:tabs>
          <w:tab w:val="left" w:pos="2835"/>
        </w:tabs>
        <w:ind w:left="2835" w:hangingChars="1492" w:hanging="2835"/>
        <w:rPr>
          <w:rStyle w:val="a8"/>
          <w:color w:val="184E7B" w:themeColor="accent6" w:themeShade="80"/>
        </w:rPr>
      </w:pPr>
      <w:r w:rsidRPr="009D0ABB">
        <w:rPr>
          <w:rStyle w:val="a8"/>
          <w:color w:val="184E7B" w:themeColor="accent6" w:themeShade="80"/>
        </w:rPr>
        <w:t>R</w:t>
      </w:r>
      <w:r w:rsidRPr="009D0ABB">
        <w:rPr>
          <w:rStyle w:val="a8"/>
          <w:rFonts w:hint="eastAsia"/>
          <w:color w:val="184E7B" w:themeColor="accent6" w:themeShade="80"/>
        </w:rPr>
        <w:t>ename</w:t>
      </w:r>
      <w:r w:rsidR="00D82992" w:rsidRPr="009D0ABB">
        <w:rPr>
          <w:rStyle w:val="a8"/>
          <w:color w:val="184E7B" w:themeColor="accent6" w:themeShade="80"/>
        </w:rPr>
        <w:t xml:space="preserve"> </w:t>
      </w:r>
      <w:r w:rsidRPr="009D0ABB">
        <w:rPr>
          <w:rStyle w:val="a8"/>
          <w:color w:val="184E7B" w:themeColor="accent6" w:themeShade="80"/>
        </w:rPr>
        <w:t>Action:</w:t>
      </w:r>
      <w:r w:rsidR="00D82992" w:rsidRPr="009D0ABB">
        <w:rPr>
          <w:rStyle w:val="a8"/>
          <w:color w:val="184E7B" w:themeColor="accent6" w:themeShade="80"/>
        </w:rPr>
        <w:tab/>
      </w:r>
      <w:r w:rsidRPr="009D0ABB">
        <w:rPr>
          <w:rStyle w:val="a8"/>
          <w:rFonts w:hint="eastAsia"/>
          <w:color w:val="184E7B" w:themeColor="accent6" w:themeShade="80"/>
        </w:rPr>
        <w:t>重命名</w:t>
      </w:r>
      <w:r w:rsidRPr="009D0ABB">
        <w:rPr>
          <w:rStyle w:val="a8"/>
          <w:rFonts w:hint="eastAsia"/>
          <w:color w:val="184E7B" w:themeColor="accent6" w:themeShade="80"/>
        </w:rPr>
        <w:t>Target</w:t>
      </w:r>
      <w:r w:rsidRPr="009D0ABB">
        <w:rPr>
          <w:rStyle w:val="a8"/>
          <w:rFonts w:hint="eastAsia"/>
          <w:color w:val="184E7B" w:themeColor="accent6" w:themeShade="80"/>
        </w:rPr>
        <w:t>原文件名</w:t>
      </w:r>
    </w:p>
    <w:p w14:paraId="320181D4" w14:textId="19E06688" w:rsidR="00BE0A48" w:rsidRPr="009D0ABB" w:rsidRDefault="00BE0A48" w:rsidP="00D82992">
      <w:pPr>
        <w:tabs>
          <w:tab w:val="left" w:pos="2835"/>
        </w:tabs>
        <w:ind w:left="2835" w:hangingChars="1492" w:hanging="2835"/>
        <w:rPr>
          <w:rStyle w:val="a8"/>
          <w:color w:val="184E7B" w:themeColor="accent6" w:themeShade="80"/>
        </w:rPr>
      </w:pPr>
      <w:r w:rsidRPr="009D0ABB">
        <w:rPr>
          <w:rStyle w:val="a8"/>
          <w:color w:val="184E7B" w:themeColor="accent6" w:themeShade="80"/>
        </w:rPr>
        <w:t>M</w:t>
      </w:r>
      <w:r w:rsidRPr="009D0ABB">
        <w:rPr>
          <w:rStyle w:val="a8"/>
          <w:rFonts w:hint="eastAsia"/>
          <w:color w:val="184E7B" w:themeColor="accent6" w:themeShade="80"/>
        </w:rPr>
        <w:t>ove</w:t>
      </w:r>
      <w:r w:rsidRPr="009D0ABB">
        <w:rPr>
          <w:rStyle w:val="a8"/>
          <w:color w:val="184E7B" w:themeColor="accent6" w:themeShade="80"/>
        </w:rPr>
        <w:t xml:space="preserve"> Action:</w:t>
      </w:r>
      <w:r w:rsidR="00D82992" w:rsidRPr="009D0ABB">
        <w:rPr>
          <w:rStyle w:val="a8"/>
          <w:color w:val="184E7B" w:themeColor="accent6" w:themeShade="80"/>
        </w:rPr>
        <w:tab/>
      </w:r>
      <w:r w:rsidRPr="009D0ABB">
        <w:rPr>
          <w:rStyle w:val="a8"/>
          <w:rFonts w:hint="eastAsia"/>
          <w:color w:val="184E7B" w:themeColor="accent6" w:themeShade="80"/>
        </w:rPr>
        <w:t>移动</w:t>
      </w:r>
      <w:r w:rsidRPr="009D0ABB">
        <w:rPr>
          <w:rStyle w:val="a8"/>
          <w:rFonts w:hint="eastAsia"/>
          <w:color w:val="184E7B" w:themeColor="accent6" w:themeShade="80"/>
        </w:rPr>
        <w:t>Target</w:t>
      </w:r>
      <w:r w:rsidRPr="009D0ABB">
        <w:rPr>
          <w:rStyle w:val="a8"/>
          <w:rFonts w:hint="eastAsia"/>
          <w:color w:val="184E7B" w:themeColor="accent6" w:themeShade="80"/>
        </w:rPr>
        <w:t>，从一个父节点到新的父节点</w:t>
      </w:r>
    </w:p>
    <w:p w14:paraId="7EDE7628" w14:textId="00659432" w:rsidR="00BE0A48" w:rsidRPr="00491D32" w:rsidRDefault="00BE0A48" w:rsidP="00D82992">
      <w:pPr>
        <w:tabs>
          <w:tab w:val="left" w:pos="2835"/>
        </w:tabs>
        <w:ind w:left="2845" w:hangingChars="1492" w:hanging="2845"/>
        <w:rPr>
          <w:rStyle w:val="a8"/>
          <w:b/>
          <w:color w:val="184E7B" w:themeColor="accent6" w:themeShade="80"/>
        </w:rPr>
      </w:pPr>
      <w:r w:rsidRPr="00491D32">
        <w:rPr>
          <w:rStyle w:val="a8"/>
          <w:b/>
          <w:color w:val="184E7B" w:themeColor="accent6" w:themeShade="80"/>
        </w:rPr>
        <w:t>U</w:t>
      </w:r>
      <w:r w:rsidRPr="00491D32">
        <w:rPr>
          <w:rStyle w:val="a8"/>
          <w:rFonts w:hint="eastAsia"/>
          <w:b/>
          <w:color w:val="184E7B" w:themeColor="accent6" w:themeShade="80"/>
        </w:rPr>
        <w:t>pdate</w:t>
      </w:r>
      <w:r w:rsidRPr="00491D32">
        <w:rPr>
          <w:rStyle w:val="a8"/>
          <w:b/>
          <w:color w:val="184E7B" w:themeColor="accent6" w:themeShade="80"/>
        </w:rPr>
        <w:t xml:space="preserve"> </w:t>
      </w:r>
      <w:r w:rsidR="005A4A74" w:rsidRPr="00491D32">
        <w:rPr>
          <w:rStyle w:val="a8"/>
          <w:b/>
          <w:color w:val="184E7B" w:themeColor="accent6" w:themeShade="80"/>
        </w:rPr>
        <w:t xml:space="preserve">Request </w:t>
      </w:r>
      <w:r w:rsidRPr="00491D32">
        <w:rPr>
          <w:rStyle w:val="a8"/>
          <w:b/>
          <w:color w:val="184E7B" w:themeColor="accent6" w:themeShade="80"/>
        </w:rPr>
        <w:t>Action:</w:t>
      </w:r>
      <w:r w:rsidR="00D82992" w:rsidRPr="00491D32">
        <w:rPr>
          <w:rStyle w:val="a8"/>
          <w:b/>
          <w:color w:val="184E7B" w:themeColor="accent6" w:themeShade="80"/>
        </w:rPr>
        <w:tab/>
      </w:r>
      <w:r w:rsidRPr="00491D32">
        <w:rPr>
          <w:rStyle w:val="a8"/>
          <w:rFonts w:hint="eastAsia"/>
          <w:b/>
          <w:color w:val="184E7B" w:themeColor="accent6" w:themeShade="80"/>
        </w:rPr>
        <w:t>更新文件（仅对文件），通知服务器本地新的文件版本号，如果动作成功，则接续</w:t>
      </w:r>
      <w:r w:rsidRPr="00491D32">
        <w:rPr>
          <w:rStyle w:val="a8"/>
          <w:rFonts w:hint="eastAsia"/>
          <w:b/>
          <w:color w:val="184E7B" w:themeColor="accent6" w:themeShade="80"/>
        </w:rPr>
        <w:t>Upload</w:t>
      </w:r>
      <w:r w:rsidRPr="00491D32">
        <w:rPr>
          <w:rStyle w:val="a8"/>
          <w:rFonts w:hint="eastAsia"/>
          <w:b/>
          <w:color w:val="184E7B" w:themeColor="accent6" w:themeShade="80"/>
        </w:rPr>
        <w:t>接口完成</w:t>
      </w:r>
    </w:p>
    <w:p w14:paraId="45B7C849" w14:textId="77777777" w:rsidR="009D0ABB" w:rsidRPr="009D0ABB" w:rsidRDefault="009D0ABB" w:rsidP="009D0ABB">
      <w:pPr>
        <w:tabs>
          <w:tab w:val="left" w:pos="2835"/>
        </w:tabs>
        <w:ind w:left="2835" w:hangingChars="1492" w:hanging="2835"/>
        <w:rPr>
          <w:rStyle w:val="a8"/>
          <w:color w:val="196354" w:themeColor="accent5" w:themeShade="80"/>
        </w:rPr>
      </w:pPr>
      <w:r w:rsidRPr="009D0ABB">
        <w:rPr>
          <w:rStyle w:val="a8"/>
          <w:rFonts w:hint="eastAsia"/>
          <w:color w:val="196354" w:themeColor="accent5" w:themeShade="80"/>
        </w:rPr>
        <w:t>SignPen</w:t>
      </w:r>
      <w:r w:rsidRPr="009D0ABB">
        <w:rPr>
          <w:rStyle w:val="a8"/>
          <w:color w:val="196354" w:themeColor="accent5" w:themeShade="80"/>
        </w:rPr>
        <w:t>NEW</w:t>
      </w:r>
      <w:r w:rsidRPr="009D0ABB">
        <w:rPr>
          <w:rStyle w:val="a8"/>
          <w:rFonts w:hint="eastAsia"/>
          <w:color w:val="196354" w:themeColor="accent5" w:themeShade="80"/>
        </w:rPr>
        <w:t xml:space="preserve"> Action:</w:t>
      </w:r>
      <w:r w:rsidRPr="009D0ABB">
        <w:rPr>
          <w:rStyle w:val="a8"/>
          <w:rFonts w:hint="eastAsia"/>
          <w:color w:val="196354" w:themeColor="accent5" w:themeShade="80"/>
        </w:rPr>
        <w:tab/>
      </w:r>
      <w:r w:rsidRPr="009D0ABB">
        <w:rPr>
          <w:rStyle w:val="a8"/>
          <w:rFonts w:hint="eastAsia"/>
          <w:color w:val="196354" w:themeColor="accent5" w:themeShade="80"/>
        </w:rPr>
        <w:t>提交签名图片</w:t>
      </w:r>
    </w:p>
    <w:p w14:paraId="368B76EE" w14:textId="77777777" w:rsidR="009D0ABB" w:rsidRPr="009D0ABB" w:rsidRDefault="009D0ABB" w:rsidP="009D0ABB">
      <w:pPr>
        <w:tabs>
          <w:tab w:val="left" w:pos="2835"/>
        </w:tabs>
        <w:ind w:left="2835" w:hangingChars="1492" w:hanging="2835"/>
        <w:rPr>
          <w:rStyle w:val="a8"/>
          <w:color w:val="196354" w:themeColor="accent5" w:themeShade="80"/>
        </w:rPr>
      </w:pPr>
      <w:r w:rsidRPr="009D0ABB">
        <w:rPr>
          <w:rStyle w:val="a8"/>
          <w:rFonts w:hint="eastAsia"/>
          <w:color w:val="196354" w:themeColor="accent5" w:themeShade="80"/>
        </w:rPr>
        <w:t>signpendel Action:</w:t>
      </w:r>
      <w:r w:rsidRPr="009D0ABB">
        <w:rPr>
          <w:rStyle w:val="a8"/>
          <w:rFonts w:hint="eastAsia"/>
          <w:color w:val="196354" w:themeColor="accent5" w:themeShade="80"/>
        </w:rPr>
        <w:tab/>
      </w:r>
      <w:r w:rsidRPr="009D0ABB">
        <w:rPr>
          <w:rStyle w:val="a8"/>
          <w:rFonts w:hint="eastAsia"/>
          <w:color w:val="196354" w:themeColor="accent5" w:themeShade="80"/>
        </w:rPr>
        <w:t>删除签名图片</w:t>
      </w:r>
    </w:p>
    <w:p w14:paraId="79E071F2" w14:textId="69A27595" w:rsidR="005641C6" w:rsidRDefault="005641C6" w:rsidP="00D82992">
      <w:pPr>
        <w:tabs>
          <w:tab w:val="left" w:pos="2835"/>
        </w:tabs>
        <w:ind w:left="2835" w:hangingChars="1492" w:hanging="2835"/>
        <w:rPr>
          <w:rStyle w:val="a8"/>
        </w:rPr>
      </w:pPr>
      <w:r>
        <w:rPr>
          <w:rStyle w:val="a8"/>
          <w:rFonts w:hint="eastAsia"/>
        </w:rPr>
        <w:t>Lock Action:</w:t>
      </w:r>
      <w:r>
        <w:rPr>
          <w:rStyle w:val="a8"/>
          <w:rFonts w:hint="eastAsia"/>
        </w:rPr>
        <w:tab/>
      </w:r>
      <w:r>
        <w:rPr>
          <w:rStyle w:val="a8"/>
          <w:rFonts w:hint="eastAsia"/>
        </w:rPr>
        <w:t>请求锁定文件（仅对文件），该操作是进行</w:t>
      </w:r>
      <w:r>
        <w:rPr>
          <w:rStyle w:val="a8"/>
          <w:rFonts w:hint="eastAsia"/>
        </w:rPr>
        <w:t>Sign Action</w:t>
      </w:r>
      <w:r>
        <w:rPr>
          <w:rStyle w:val="a8"/>
          <w:rFonts w:hint="eastAsia"/>
        </w:rPr>
        <w:t>的前提。</w:t>
      </w:r>
    </w:p>
    <w:p w14:paraId="3767DC0F" w14:textId="32D37204" w:rsidR="00BE0A48" w:rsidRPr="00D82992" w:rsidRDefault="00BE0A48" w:rsidP="00D82992">
      <w:pPr>
        <w:tabs>
          <w:tab w:val="left" w:pos="2835"/>
        </w:tabs>
        <w:ind w:left="2835" w:hangingChars="1492" w:hanging="2835"/>
        <w:rPr>
          <w:rStyle w:val="a8"/>
        </w:rPr>
      </w:pPr>
      <w:r w:rsidRPr="00D82992">
        <w:rPr>
          <w:rStyle w:val="a8"/>
        </w:rPr>
        <w:t>S</w:t>
      </w:r>
      <w:r w:rsidRPr="00D82992">
        <w:rPr>
          <w:rStyle w:val="a8"/>
          <w:rFonts w:hint="eastAsia"/>
        </w:rPr>
        <w:t>ignset</w:t>
      </w:r>
      <w:r w:rsidRPr="00D82992">
        <w:rPr>
          <w:rStyle w:val="a8"/>
        </w:rPr>
        <w:t xml:space="preserve"> Action:</w:t>
      </w:r>
      <w:r w:rsidR="00D82992">
        <w:rPr>
          <w:rStyle w:val="a8"/>
        </w:rPr>
        <w:tab/>
      </w:r>
      <w:r w:rsidRPr="00D82992">
        <w:rPr>
          <w:rStyle w:val="a8"/>
          <w:rFonts w:hint="eastAsia"/>
        </w:rPr>
        <w:t>设置流程（仅对文件），将新的签名流程信息提交到服务器</w:t>
      </w:r>
      <w:r w:rsidR="00227682" w:rsidRPr="00D82992">
        <w:rPr>
          <w:rStyle w:val="a8"/>
          <w:rFonts w:hint="eastAsia"/>
        </w:rPr>
        <w:t>。由于一个签名流程会涉及多个文件，服务器应当不仅对提交设置流程的文件进行更新，也应当考虑所有在签名流程中涉及的文件。</w:t>
      </w:r>
    </w:p>
    <w:p w14:paraId="26720B49" w14:textId="53F2E754" w:rsidR="00BE0A48" w:rsidRPr="00491D32" w:rsidRDefault="00BE0A48" w:rsidP="00D82992">
      <w:pPr>
        <w:tabs>
          <w:tab w:val="left" w:pos="2835"/>
        </w:tabs>
        <w:ind w:left="2845" w:hangingChars="1492" w:hanging="2845"/>
        <w:rPr>
          <w:rStyle w:val="a8"/>
          <w:b/>
        </w:rPr>
      </w:pPr>
      <w:r w:rsidRPr="00491D32">
        <w:rPr>
          <w:rStyle w:val="a8"/>
          <w:b/>
        </w:rPr>
        <w:t>S</w:t>
      </w:r>
      <w:r w:rsidRPr="00491D32">
        <w:rPr>
          <w:rStyle w:val="a8"/>
          <w:rFonts w:hint="eastAsia"/>
          <w:b/>
        </w:rPr>
        <w:t>ign</w:t>
      </w:r>
      <w:r w:rsidR="005A4A74" w:rsidRPr="00491D32">
        <w:rPr>
          <w:rStyle w:val="a8"/>
          <w:b/>
        </w:rPr>
        <w:t xml:space="preserve"> Request</w:t>
      </w:r>
      <w:r w:rsidRPr="00491D32">
        <w:rPr>
          <w:rStyle w:val="a8"/>
          <w:b/>
        </w:rPr>
        <w:t xml:space="preserve"> Action:</w:t>
      </w:r>
      <w:r w:rsidR="00D82992" w:rsidRPr="00491D32">
        <w:rPr>
          <w:rStyle w:val="a8"/>
          <w:b/>
        </w:rPr>
        <w:tab/>
      </w:r>
      <w:r w:rsidRPr="00491D32">
        <w:rPr>
          <w:rStyle w:val="a8"/>
          <w:rFonts w:hint="eastAsia"/>
          <w:b/>
        </w:rPr>
        <w:t>文件签名（仅对文件）</w:t>
      </w:r>
      <w:r w:rsidR="00227682" w:rsidRPr="00491D32">
        <w:rPr>
          <w:rStyle w:val="a8"/>
          <w:rFonts w:hint="eastAsia"/>
          <w:b/>
        </w:rPr>
        <w:t>，更新文件对应的签名流程中的某一个签名数据包，同时对该文件进行更新请求操作，如果动作成功，接续</w:t>
      </w:r>
      <w:r w:rsidR="00227682" w:rsidRPr="00491D32">
        <w:rPr>
          <w:rStyle w:val="a8"/>
          <w:rFonts w:hint="eastAsia"/>
          <w:b/>
        </w:rPr>
        <w:t>Upload</w:t>
      </w:r>
      <w:r w:rsidR="00227682" w:rsidRPr="00491D32">
        <w:rPr>
          <w:rStyle w:val="a8"/>
          <w:rFonts w:hint="eastAsia"/>
          <w:b/>
        </w:rPr>
        <w:t>接口完成</w:t>
      </w:r>
    </w:p>
    <w:p w14:paraId="0027AF36" w14:textId="1E263430" w:rsidR="00BE0A48" w:rsidRPr="009D0ABB" w:rsidRDefault="00BE0A48" w:rsidP="00D82992">
      <w:pPr>
        <w:tabs>
          <w:tab w:val="left" w:pos="2835"/>
        </w:tabs>
        <w:ind w:left="2835" w:hangingChars="1492" w:hanging="2835"/>
        <w:rPr>
          <w:rStyle w:val="a8"/>
          <w:color w:val="81660E" w:themeColor="accent3" w:themeShade="80"/>
        </w:rPr>
      </w:pPr>
      <w:r w:rsidRPr="009D0ABB">
        <w:rPr>
          <w:rStyle w:val="a8"/>
          <w:color w:val="81660E" w:themeColor="accent3" w:themeShade="80"/>
        </w:rPr>
        <w:t>C</w:t>
      </w:r>
      <w:r w:rsidRPr="009D0ABB">
        <w:rPr>
          <w:rStyle w:val="a8"/>
          <w:rFonts w:hint="eastAsia"/>
          <w:color w:val="81660E" w:themeColor="accent3" w:themeShade="80"/>
        </w:rPr>
        <w:t>ontactnew</w:t>
      </w:r>
      <w:r w:rsidRPr="009D0ABB">
        <w:rPr>
          <w:rStyle w:val="a8"/>
          <w:color w:val="81660E" w:themeColor="accent3" w:themeShade="80"/>
        </w:rPr>
        <w:t xml:space="preserve"> Action:</w:t>
      </w:r>
      <w:r w:rsidR="00D82992" w:rsidRPr="009D0ABB">
        <w:rPr>
          <w:rStyle w:val="a8"/>
          <w:color w:val="81660E" w:themeColor="accent3" w:themeShade="80"/>
        </w:rPr>
        <w:tab/>
      </w:r>
      <w:r w:rsidRPr="009D0ABB">
        <w:rPr>
          <w:rStyle w:val="a8"/>
          <w:rFonts w:hint="eastAsia"/>
          <w:color w:val="81660E" w:themeColor="accent3" w:themeShade="80"/>
        </w:rPr>
        <w:t>新建通讯录条目</w:t>
      </w:r>
    </w:p>
    <w:p w14:paraId="0D796D3B" w14:textId="14B54760" w:rsidR="00BE0A48" w:rsidRPr="009D0ABB" w:rsidRDefault="00BE0A48" w:rsidP="00D82992">
      <w:pPr>
        <w:tabs>
          <w:tab w:val="left" w:pos="2835"/>
        </w:tabs>
        <w:ind w:left="2835" w:hangingChars="1492" w:hanging="2835"/>
        <w:rPr>
          <w:rStyle w:val="a8"/>
          <w:color w:val="81660E" w:themeColor="accent3" w:themeShade="80"/>
        </w:rPr>
      </w:pPr>
      <w:r w:rsidRPr="009D0ABB">
        <w:rPr>
          <w:rStyle w:val="a8"/>
          <w:color w:val="81660E" w:themeColor="accent3" w:themeShade="80"/>
        </w:rPr>
        <w:t>C</w:t>
      </w:r>
      <w:r w:rsidRPr="009D0ABB">
        <w:rPr>
          <w:rStyle w:val="a8"/>
          <w:rFonts w:hint="eastAsia"/>
          <w:color w:val="81660E" w:themeColor="accent3" w:themeShade="80"/>
        </w:rPr>
        <w:t>ontactdel</w:t>
      </w:r>
      <w:r w:rsidRPr="009D0ABB">
        <w:rPr>
          <w:rStyle w:val="a8"/>
          <w:color w:val="81660E" w:themeColor="accent3" w:themeShade="80"/>
        </w:rPr>
        <w:t xml:space="preserve"> Action</w:t>
      </w:r>
      <w:r w:rsidR="00227682" w:rsidRPr="009D0ABB">
        <w:rPr>
          <w:rStyle w:val="a8"/>
          <w:rFonts w:hint="eastAsia"/>
          <w:color w:val="81660E" w:themeColor="accent3" w:themeShade="80"/>
        </w:rPr>
        <w:t>:</w:t>
      </w:r>
      <w:r w:rsidR="00D82992" w:rsidRPr="009D0ABB">
        <w:rPr>
          <w:rStyle w:val="a8"/>
          <w:color w:val="81660E" w:themeColor="accent3" w:themeShade="80"/>
        </w:rPr>
        <w:tab/>
      </w:r>
      <w:r w:rsidRPr="009D0ABB">
        <w:rPr>
          <w:rStyle w:val="a8"/>
          <w:rFonts w:hint="eastAsia"/>
          <w:color w:val="81660E" w:themeColor="accent3" w:themeShade="80"/>
        </w:rPr>
        <w:t>删除通讯录条目</w:t>
      </w:r>
    </w:p>
    <w:p w14:paraId="06603646" w14:textId="0DC37F87" w:rsidR="00BE0A48" w:rsidRPr="009D0ABB" w:rsidRDefault="00BE0A48" w:rsidP="00D82992">
      <w:pPr>
        <w:tabs>
          <w:tab w:val="left" w:pos="2835"/>
        </w:tabs>
        <w:ind w:left="2835" w:hangingChars="1492" w:hanging="2835"/>
        <w:rPr>
          <w:rStyle w:val="a8"/>
          <w:color w:val="81660E" w:themeColor="accent3" w:themeShade="80"/>
        </w:rPr>
      </w:pPr>
      <w:r w:rsidRPr="009D0ABB">
        <w:rPr>
          <w:rStyle w:val="a8"/>
          <w:color w:val="81660E" w:themeColor="accent3" w:themeShade="80"/>
        </w:rPr>
        <w:t>C</w:t>
      </w:r>
      <w:r w:rsidRPr="009D0ABB">
        <w:rPr>
          <w:rStyle w:val="a8"/>
          <w:rFonts w:hint="eastAsia"/>
          <w:color w:val="81660E" w:themeColor="accent3" w:themeShade="80"/>
        </w:rPr>
        <w:t>ontactupdate</w:t>
      </w:r>
      <w:r w:rsidRPr="009D0ABB">
        <w:rPr>
          <w:rStyle w:val="a8"/>
          <w:color w:val="81660E" w:themeColor="accent3" w:themeShade="80"/>
        </w:rPr>
        <w:t xml:space="preserve"> Action</w:t>
      </w:r>
      <w:r w:rsidR="00227682" w:rsidRPr="009D0ABB">
        <w:rPr>
          <w:rStyle w:val="a8"/>
          <w:rFonts w:hint="eastAsia"/>
          <w:color w:val="81660E" w:themeColor="accent3" w:themeShade="80"/>
        </w:rPr>
        <w:t>:</w:t>
      </w:r>
      <w:r w:rsidR="00D82992" w:rsidRPr="009D0ABB">
        <w:rPr>
          <w:rStyle w:val="a8"/>
          <w:color w:val="81660E" w:themeColor="accent3" w:themeShade="80"/>
        </w:rPr>
        <w:tab/>
      </w:r>
      <w:r w:rsidRPr="009D0ABB">
        <w:rPr>
          <w:rStyle w:val="a8"/>
          <w:rFonts w:hint="eastAsia"/>
          <w:color w:val="81660E" w:themeColor="accent3" w:themeShade="80"/>
        </w:rPr>
        <w:t>更新通讯录条目</w:t>
      </w:r>
    </w:p>
    <w:p w14:paraId="79881367" w14:textId="4926E76E" w:rsidR="000A57B1" w:rsidRPr="00D82992" w:rsidRDefault="00BE0A48" w:rsidP="00D82992">
      <w:pPr>
        <w:tabs>
          <w:tab w:val="left" w:pos="2835"/>
        </w:tabs>
        <w:ind w:left="2835" w:hangingChars="1492" w:hanging="2835"/>
        <w:rPr>
          <w:rStyle w:val="a8"/>
        </w:rPr>
      </w:pPr>
      <w:r w:rsidRPr="00D82992">
        <w:rPr>
          <w:rStyle w:val="a8"/>
        </w:rPr>
        <w:t>S</w:t>
      </w:r>
      <w:r w:rsidRPr="00D82992">
        <w:rPr>
          <w:rStyle w:val="a8"/>
          <w:rFonts w:hint="eastAsia"/>
        </w:rPr>
        <w:t>hare</w:t>
      </w:r>
      <w:r w:rsidRPr="00D82992">
        <w:rPr>
          <w:rStyle w:val="a8"/>
        </w:rPr>
        <w:t xml:space="preserve"> Action:</w:t>
      </w:r>
      <w:r w:rsidRPr="00D82992">
        <w:rPr>
          <w:rStyle w:val="a8"/>
          <w:rFonts w:hint="eastAsia"/>
        </w:rPr>
        <w:tab/>
      </w:r>
      <w:r w:rsidRPr="00D82992">
        <w:rPr>
          <w:rStyle w:val="a8"/>
          <w:rFonts w:hint="eastAsia"/>
        </w:rPr>
        <w:t>拷贝一个文件给他人</w:t>
      </w:r>
      <w:r w:rsidR="00227682" w:rsidRPr="00D82992">
        <w:rPr>
          <w:rStyle w:val="a8"/>
          <w:rFonts w:hint="eastAsia"/>
        </w:rPr>
        <w:t>。由于拷贝对象只是</w:t>
      </w:r>
      <w:r w:rsidR="00227682" w:rsidRPr="00D82992">
        <w:rPr>
          <w:rStyle w:val="a8"/>
          <w:rFonts w:hint="eastAsia"/>
        </w:rPr>
        <w:t>contact id</w:t>
      </w:r>
      <w:r w:rsidR="00227682" w:rsidRPr="00D82992">
        <w:rPr>
          <w:rStyle w:val="a8"/>
          <w:rFonts w:hint="eastAsia"/>
        </w:rPr>
        <w:t>，服务器</w:t>
      </w:r>
      <w:r w:rsidR="000A57B1" w:rsidRPr="00D82992">
        <w:rPr>
          <w:rStyle w:val="a8"/>
          <w:rFonts w:hint="eastAsia"/>
        </w:rPr>
        <w:t>需要判断对象是否是</w:t>
      </w:r>
      <w:r w:rsidR="000A57B1" w:rsidRPr="00D82992">
        <w:rPr>
          <w:rStyle w:val="a8"/>
          <w:rFonts w:hint="eastAsia"/>
        </w:rPr>
        <w:t>ESAP</w:t>
      </w:r>
      <w:r w:rsidR="000A57B1" w:rsidRPr="00D82992">
        <w:rPr>
          <w:rStyle w:val="a8"/>
          <w:rFonts w:hint="eastAsia"/>
        </w:rPr>
        <w:t>用户；是用户，使用复制功能（不是单纯的以</w:t>
      </w:r>
      <w:r w:rsidR="000A57B1" w:rsidRPr="00D82992">
        <w:rPr>
          <w:rStyle w:val="a8"/>
          <w:rFonts w:hint="eastAsia"/>
        </w:rPr>
        <w:t>Target</w:t>
      </w:r>
      <w:r w:rsidR="000A57B1" w:rsidRPr="00D82992">
        <w:rPr>
          <w:rStyle w:val="a8"/>
          <w:rFonts w:hint="eastAsia"/>
        </w:rPr>
        <w:t>引用方式，这有别于签名流程中的操作）给对方复制一个文件对象；不是用户，发送邮件提醒。</w:t>
      </w:r>
    </w:p>
    <w:p w14:paraId="0BE8ABB6" w14:textId="3ADE49C1" w:rsidR="008E09F9" w:rsidRPr="008E09F9" w:rsidRDefault="007E63D6" w:rsidP="00F74BFC">
      <w:pPr>
        <w:tabs>
          <w:tab w:val="left" w:pos="2835"/>
        </w:tabs>
        <w:ind w:left="2835" w:hangingChars="1492" w:hanging="2835"/>
      </w:pPr>
      <w:r>
        <w:rPr>
          <w:rStyle w:val="a8"/>
          <w:rFonts w:hint="eastAsia"/>
        </w:rPr>
        <w:t>有关</w:t>
      </w:r>
      <w:r>
        <w:rPr>
          <w:rStyle w:val="a8"/>
          <w:rFonts w:hint="eastAsia"/>
        </w:rPr>
        <w:t>Action</w:t>
      </w:r>
      <w:r>
        <w:rPr>
          <w:rStyle w:val="a8"/>
          <w:rFonts w:hint="eastAsia"/>
        </w:rPr>
        <w:t>的操作，基于接口参数中的</w:t>
      </w:r>
      <w:r w:rsidR="007B078C">
        <w:fldChar w:fldCharType="begin"/>
      </w:r>
      <w:r w:rsidR="007B078C">
        <w:instrText xml:space="preserve"> HYPERLINK \l "_Action_Package" </w:instrText>
      </w:r>
      <w:r w:rsidR="007B078C">
        <w:fldChar w:fldCharType="separate"/>
      </w:r>
      <w:r w:rsidRPr="00000AB0">
        <w:rPr>
          <w:rStyle w:val="af6"/>
          <w:rFonts w:hint="eastAsia"/>
          <w:spacing w:val="5"/>
        </w:rPr>
        <w:t>Action Package</w:t>
      </w:r>
      <w:r w:rsidR="007B078C">
        <w:rPr>
          <w:rStyle w:val="af6"/>
          <w:spacing w:val="5"/>
        </w:rPr>
        <w:fldChar w:fldCharType="end"/>
      </w:r>
      <w:r>
        <w:rPr>
          <w:rStyle w:val="a8"/>
          <w:rFonts w:hint="eastAsia"/>
        </w:rPr>
        <w:t>实现，请注意参考。</w:t>
      </w:r>
      <w:r w:rsidR="00086EC9">
        <w:br w:type="page"/>
      </w:r>
    </w:p>
    <w:p w14:paraId="798A78D3" w14:textId="2E23E4F9" w:rsidR="008B4F5C" w:rsidRDefault="008B4F5C" w:rsidP="00350019">
      <w:pPr>
        <w:pStyle w:val="2"/>
      </w:pPr>
      <w:r>
        <w:lastRenderedPageBreak/>
        <w:t>签名流程</w:t>
      </w:r>
    </w:p>
    <w:p w14:paraId="2B529AA1" w14:textId="5566C6EF" w:rsidR="003D7D45" w:rsidRDefault="003D7D45" w:rsidP="003D7D45">
      <w:r w:rsidRPr="0080569C">
        <w:rPr>
          <w:rFonts w:hint="eastAsia"/>
          <w:b/>
          <w:color w:val="FF0000"/>
        </w:rPr>
        <w:t>签名操作必须实时联网才能完成</w:t>
      </w:r>
      <w:r>
        <w:rPr>
          <w:rFonts w:hint="eastAsia"/>
        </w:rPr>
        <w:t>，主要是避免多人签名操作中可能存在的冲突。签名操作涉及</w:t>
      </w:r>
      <w:r w:rsidR="00344949">
        <w:rPr>
          <w:rFonts w:hint="eastAsia"/>
        </w:rPr>
        <w:t>三</w:t>
      </w:r>
      <w:r>
        <w:rPr>
          <w:rFonts w:hint="eastAsia"/>
        </w:rPr>
        <w:t>个</w:t>
      </w:r>
      <w:r>
        <w:rPr>
          <w:rFonts w:hint="eastAsia"/>
        </w:rPr>
        <w:t>Action</w:t>
      </w:r>
      <w:r>
        <w:rPr>
          <w:rFonts w:hint="eastAsia"/>
        </w:rPr>
        <w:t>类型：</w:t>
      </w:r>
      <w:proofErr w:type="spellStart"/>
      <w:r>
        <w:rPr>
          <w:rFonts w:hint="eastAsia"/>
        </w:rPr>
        <w:t>SignSet</w:t>
      </w:r>
      <w:proofErr w:type="spellEnd"/>
      <w:r>
        <w:rPr>
          <w:rFonts w:hint="eastAsia"/>
        </w:rPr>
        <w:t>和</w:t>
      </w:r>
      <w:r>
        <w:rPr>
          <w:rFonts w:hint="eastAsia"/>
        </w:rPr>
        <w:t>Sign</w:t>
      </w:r>
      <w:r>
        <w:rPr>
          <w:rFonts w:hint="eastAsia"/>
        </w:rPr>
        <w:t>，</w:t>
      </w:r>
      <w:r w:rsidR="00344949">
        <w:rPr>
          <w:rFonts w:hint="eastAsia"/>
        </w:rPr>
        <w:t>以及“请求锁定”操作</w:t>
      </w:r>
      <w:r w:rsidR="00BC6BA7">
        <w:rPr>
          <w:rFonts w:hint="eastAsia"/>
        </w:rPr>
        <w:t>（</w:t>
      </w:r>
      <w:r w:rsidR="00344949">
        <w:rPr>
          <w:rFonts w:hint="eastAsia"/>
        </w:rPr>
        <w:t>Lock Action</w:t>
      </w:r>
      <w:r w:rsidR="00BC6BA7">
        <w:rPr>
          <w:rFonts w:hint="eastAsia"/>
        </w:rPr>
        <w:t>）</w:t>
      </w:r>
      <w:r w:rsidR="00344949">
        <w:rPr>
          <w:rFonts w:hint="eastAsia"/>
        </w:rPr>
        <w:t>。</w:t>
      </w:r>
      <w:r w:rsidR="00E8321B">
        <w:rPr>
          <w:rFonts w:hint="eastAsia"/>
        </w:rPr>
        <w:t>该三个</w:t>
      </w:r>
      <w:r w:rsidR="00E8321B">
        <w:rPr>
          <w:rFonts w:hint="eastAsia"/>
        </w:rPr>
        <w:t>Action</w:t>
      </w:r>
      <w:proofErr w:type="gramStart"/>
      <w:r w:rsidR="00E8321B">
        <w:rPr>
          <w:rFonts w:hint="eastAsia"/>
        </w:rPr>
        <w:t>执行请</w:t>
      </w:r>
      <w:proofErr w:type="gramEnd"/>
      <w:r w:rsidR="00E8321B">
        <w:rPr>
          <w:rFonts w:hint="eastAsia"/>
        </w:rPr>
        <w:t>参考“执行动作流程”中联机方式。</w:t>
      </w:r>
    </w:p>
    <w:p w14:paraId="3350D855" w14:textId="0AB1EF28" w:rsidR="00B1320F" w:rsidRPr="003D7D45" w:rsidRDefault="00B1320F" w:rsidP="003D7D45">
      <w:r>
        <w:rPr>
          <w:rFonts w:hint="eastAsia"/>
        </w:rPr>
        <w:t>同时，签名之后文件因为已经修改，需要更新上传，该操作将需要调用</w:t>
      </w:r>
      <w:r>
        <w:rPr>
          <w:rFonts w:hint="eastAsia"/>
        </w:rPr>
        <w:t>Upload</w:t>
      </w:r>
      <w:r>
        <w:rPr>
          <w:rFonts w:hint="eastAsia"/>
        </w:rPr>
        <w:t>接口，在其后异步执行。有关签名操作，请详细参考后面的</w:t>
      </w:r>
      <w:r>
        <w:rPr>
          <w:rFonts w:hint="eastAsia"/>
        </w:rPr>
        <w:t>Package</w:t>
      </w:r>
      <w:r>
        <w:rPr>
          <w:rFonts w:hint="eastAsia"/>
        </w:rPr>
        <w:t>和</w:t>
      </w:r>
      <w:r>
        <w:rPr>
          <w:rFonts w:hint="eastAsia"/>
        </w:rPr>
        <w:t>Database</w:t>
      </w:r>
      <w:r>
        <w:rPr>
          <w:rFonts w:hint="eastAsia"/>
        </w:rPr>
        <w:t>相关设计。依据其所具备的数据属性，这里特此说明各个签名流程相关操作的实现建议。</w:t>
      </w:r>
    </w:p>
    <w:p w14:paraId="4818D967" w14:textId="77777777" w:rsidR="00073834" w:rsidRDefault="00073834" w:rsidP="00073834">
      <w:pPr>
        <w:keepNext/>
      </w:pPr>
      <w:r>
        <w:rPr>
          <w:noProof/>
        </w:rPr>
        <mc:AlternateContent>
          <mc:Choice Requires="wpc">
            <w:drawing>
              <wp:inline distT="0" distB="0" distL="0" distR="0" wp14:anchorId="119B7FE4" wp14:editId="2E62D870">
                <wp:extent cx="6610350" cy="6800850"/>
                <wp:effectExtent l="0" t="0" r="0" b="0"/>
                <wp:docPr id="344" name="画布 3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矩形 8"/>
                        <wps:cNvSpPr/>
                        <wps:spPr>
                          <a:xfrm>
                            <a:off x="771525" y="1181502"/>
                            <a:ext cx="2857499" cy="2987910"/>
                          </a:xfrm>
                          <a:prstGeom prst="rect">
                            <a:avLst/>
                          </a:prstGeom>
                          <a:solidFill>
                            <a:srgbClr val="DF2E28">
                              <a:alpha val="14902"/>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60A127" w14:textId="6E7568EC" w:rsidR="002E7503" w:rsidRPr="00AF6747" w:rsidRDefault="002E7503" w:rsidP="007D66CF">
                              <w:pPr>
                                <w:rPr>
                                  <w:color w:val="000000" w:themeColor="text1"/>
                                </w:rPr>
                              </w:pPr>
                              <w:r>
                                <w:rPr>
                                  <w:rFonts w:hint="eastAsia"/>
                                  <w:color w:val="000000" w:themeColor="text1"/>
                                </w:rPr>
                                <w:t>操作</w:t>
                              </w:r>
                              <w:r>
                                <w:rPr>
                                  <w:color w:val="000000" w:themeColor="text1"/>
                                </w:rPr>
                                <w:t>：</w:t>
                              </w:r>
                              <w:r w:rsidRPr="00AF6747">
                                <w:rPr>
                                  <w:rFonts w:hint="eastAsia"/>
                                  <w:color w:val="000000" w:themeColor="text1"/>
                                </w:rPr>
                                <w:t>保存签名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46" name="组合 46"/>
                        <wpg:cNvGrpSpPr/>
                        <wpg:grpSpPr>
                          <a:xfrm>
                            <a:off x="3962400" y="1181500"/>
                            <a:ext cx="2113170" cy="2987911"/>
                            <a:chOff x="4102643" y="1181500"/>
                            <a:chExt cx="2113170" cy="2987911"/>
                          </a:xfrm>
                        </wpg:grpSpPr>
                        <wps:wsp>
                          <wps:cNvPr id="312" name="矩形 312"/>
                          <wps:cNvSpPr/>
                          <wps:spPr>
                            <a:xfrm>
                              <a:off x="4102643" y="1181500"/>
                              <a:ext cx="2113170" cy="2987911"/>
                            </a:xfrm>
                            <a:prstGeom prst="rect">
                              <a:avLst/>
                            </a:prstGeom>
                            <a:solidFill>
                              <a:srgbClr val="DF2E28">
                                <a:alpha val="14902"/>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A02EEE" w14:textId="28F414A8" w:rsidR="002E7503" w:rsidRPr="00AF6747" w:rsidRDefault="002E7503" w:rsidP="007863AE">
                                <w:pPr>
                                  <w:jc w:val="right"/>
                                  <w:rPr>
                                    <w:color w:val="000000" w:themeColor="text1"/>
                                  </w:rPr>
                                </w:pPr>
                                <w:r>
                                  <w:rPr>
                                    <w:rFonts w:hint="eastAsia"/>
                                    <w:color w:val="000000" w:themeColor="text1"/>
                                  </w:rPr>
                                  <w:t>操作</w:t>
                                </w:r>
                                <w:r>
                                  <w:rPr>
                                    <w:color w:val="000000" w:themeColor="text1"/>
                                  </w:rPr>
                                  <w:t>：</w:t>
                                </w:r>
                                <w:r>
                                  <w:rPr>
                                    <w:rFonts w:hint="eastAsia"/>
                                    <w:color w:val="000000" w:themeColor="text1"/>
                                  </w:rPr>
                                  <w:t>编辑</w:t>
                                </w:r>
                                <w:r w:rsidRPr="00AF6747">
                                  <w:rPr>
                                    <w:rFonts w:hint="eastAsia"/>
                                    <w:color w:val="000000" w:themeColor="text1"/>
                                  </w:rPr>
                                  <w:t>签名</w:t>
                                </w:r>
                                <w:r>
                                  <w:rPr>
                                    <w:rFonts w:hint="eastAsia"/>
                                    <w:color w:val="000000" w:themeColor="text1"/>
                                  </w:rPr>
                                  <w:t>流程</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41" name="组合 41"/>
                          <wpg:cNvGrpSpPr/>
                          <wpg:grpSpPr>
                            <a:xfrm>
                              <a:off x="4243296" y="1683202"/>
                              <a:ext cx="1673852" cy="2192798"/>
                              <a:chOff x="4243296" y="1683202"/>
                              <a:chExt cx="1673852" cy="2192798"/>
                            </a:xfrm>
                          </wpg:grpSpPr>
                          <wps:wsp>
                            <wps:cNvPr id="325" name="菱形 325"/>
                            <wps:cNvSpPr/>
                            <wps:spPr>
                              <a:xfrm>
                                <a:off x="4293104" y="1683202"/>
                                <a:ext cx="1477010" cy="4095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839E36" w14:textId="145C0027" w:rsidR="002E7503" w:rsidRDefault="002E7503" w:rsidP="00073834">
                                  <w:pPr>
                                    <w:spacing w:before="0" w:after="0" w:line="240" w:lineRule="auto"/>
                                    <w:jc w:val="center"/>
                                    <w:rPr>
                                      <w:sz w:val="24"/>
                                      <w:szCs w:val="24"/>
                                    </w:rPr>
                                  </w:pPr>
                                  <w:r>
                                    <w:rPr>
                                      <w:rFonts w:hint="eastAsia"/>
                                    </w:rPr>
                                    <w:t>文件</w:t>
                                  </w:r>
                                  <w:r>
                                    <w:t>所有权</w:t>
                                  </w:r>
                                </w:p>
                                <w:p w14:paraId="5D594A44" w14:textId="77777777" w:rsidR="002E7503" w:rsidRDefault="002E7503" w:rsidP="00073834">
                                  <w:pPr>
                                    <w:pStyle w:val="af5"/>
                                    <w:spacing w:before="0" w:beforeAutospacing="0" w:after="200" w:afterAutospacing="0" w:line="276" w:lineRule="auto"/>
                                    <w:jc w:val="center"/>
                                  </w:pPr>
                                  <w:r>
                                    <w:rPr>
                                      <w:rFonts w:cs="Times New Roman" w:hint="eastAsia"/>
                                      <w:sz w:val="18"/>
                                      <w:szCs w:val="18"/>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9" name="肘形连接符 359"/>
                            <wps:cNvCnPr>
                              <a:stCxn id="325" idx="2"/>
                              <a:endCxn id="288" idx="0"/>
                            </wps:cNvCnPr>
                            <wps:spPr>
                              <a:xfrm rot="16200000" flipH="1">
                                <a:off x="4840412" y="2283973"/>
                                <a:ext cx="383263" cy="86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7" name="矩形 357"/>
                            <wps:cNvSpPr/>
                            <wps:spPr>
                              <a:xfrm>
                                <a:off x="4243296" y="2680542"/>
                                <a:ext cx="1561545" cy="1195458"/>
                              </a:xfrm>
                              <a:prstGeom prst="rect">
                                <a:avLst/>
                              </a:prstGeom>
                              <a:solidFill>
                                <a:srgbClr val="DF2E28">
                                  <a:alpha val="2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8" name="矩形 288"/>
                            <wps:cNvSpPr/>
                            <wps:spPr>
                              <a:xfrm>
                                <a:off x="4303816" y="2476040"/>
                                <a:ext cx="1457324"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C7BFDC" w14:textId="4F818D7D" w:rsidR="002E7503" w:rsidRDefault="002E7503" w:rsidP="00073834">
                                  <w:pPr>
                                    <w:jc w:val="center"/>
                                  </w:pPr>
                                  <w:r>
                                    <w:rPr>
                                      <w:rFonts w:hint="eastAsia"/>
                                    </w:rPr>
                                    <w:t>编辑</w:t>
                                  </w:r>
                                  <w:r>
                                    <w:t>文件签名流程</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15" name="矩形 315"/>
                            <wps:cNvSpPr/>
                            <wps:spPr>
                              <a:xfrm>
                                <a:off x="4308400" y="2956423"/>
                                <a:ext cx="1456690" cy="4083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99249B" w14:textId="498CD9B6" w:rsidR="002E7503" w:rsidRDefault="002E7503" w:rsidP="00073834">
                                  <w:pPr>
                                    <w:pStyle w:val="af5"/>
                                    <w:spacing w:beforeAutospacing="0" w:after="200" w:afterAutospacing="0" w:line="276" w:lineRule="auto"/>
                                    <w:jc w:val="center"/>
                                  </w:pPr>
                                  <w:r>
                                    <w:rPr>
                                      <w:rFonts w:cs="Times New Roman" w:hint="eastAsia"/>
                                      <w:sz w:val="18"/>
                                      <w:szCs w:val="18"/>
                                    </w:rPr>
                                    <w:t>添加</w:t>
                                  </w:r>
                                  <w:r>
                                    <w:rPr>
                                      <w:rFonts w:cs="Times New Roman"/>
                                      <w:sz w:val="18"/>
                                      <w:szCs w:val="18"/>
                                    </w:rPr>
                                    <w:t>一个联系人到流程</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17" name="矩形 317"/>
                            <wps:cNvSpPr/>
                            <wps:spPr>
                              <a:xfrm>
                                <a:off x="4314059" y="3382702"/>
                                <a:ext cx="1456055" cy="4083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87478B" w14:textId="4A621354" w:rsidR="002E7503" w:rsidRDefault="002E7503" w:rsidP="00073834">
                                  <w:pPr>
                                    <w:jc w:val="center"/>
                                    <w:rPr>
                                      <w:sz w:val="24"/>
                                      <w:szCs w:val="24"/>
                                    </w:rPr>
                                  </w:pPr>
                                  <w:r>
                                    <w:rPr>
                                      <w:rFonts w:hint="eastAsia"/>
                                    </w:rPr>
                                    <w:t>编辑或删除联系人</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5" name="右弧形箭头 385"/>
                            <wps:cNvSpPr/>
                            <wps:spPr>
                              <a:xfrm>
                                <a:off x="5744620" y="3082369"/>
                                <a:ext cx="172528" cy="207034"/>
                              </a:xfrm>
                              <a:prstGeom prst="curvedLef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右弧形箭头 386"/>
                            <wps:cNvSpPr/>
                            <wps:spPr>
                              <a:xfrm>
                                <a:off x="5726211" y="3547041"/>
                                <a:ext cx="172085" cy="207010"/>
                              </a:xfrm>
                              <a:prstGeom prst="curvedLef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286" name="矩形 286"/>
                        <wps:cNvSpPr/>
                        <wps:spPr>
                          <a:xfrm>
                            <a:off x="2447117" y="1225"/>
                            <a:ext cx="1457322" cy="4095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069CA97C" w14:textId="77777777" w:rsidR="002E7503" w:rsidRDefault="002E7503" w:rsidP="00073834">
                              <w:pPr>
                                <w:jc w:val="center"/>
                              </w:pPr>
                              <w:r>
                                <w:t>用户操作开始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87" name="矩形 287"/>
                        <wps:cNvSpPr/>
                        <wps:spPr>
                          <a:xfrm>
                            <a:off x="1969486" y="3647477"/>
                            <a:ext cx="1457322"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C28A89" w14:textId="5CBD59FB" w:rsidR="002E7503" w:rsidRDefault="002E7503" w:rsidP="00073834">
                              <w:pPr>
                                <w:jc w:val="center"/>
                              </w:pPr>
                              <w:r>
                                <w:rPr>
                                  <w:rFonts w:cs="Times New Roman" w:hint="eastAsia"/>
                                  <w:szCs w:val="18"/>
                                </w:rPr>
                                <w:t>用户完成签</w:t>
                              </w:r>
                              <w:r>
                                <w:rPr>
                                  <w:rFonts w:cs="Times New Roman"/>
                                  <w:szCs w:val="18"/>
                                </w:rPr>
                                <w:t>署并保存文件</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89" name="菱形 289"/>
                        <wps:cNvSpPr/>
                        <wps:spPr>
                          <a:xfrm>
                            <a:off x="1970118" y="2258976"/>
                            <a:ext cx="1457324" cy="4095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951600" w14:textId="7563E76F" w:rsidR="002E7503" w:rsidRDefault="002E7503" w:rsidP="00073834">
                              <w:pPr>
                                <w:spacing w:before="0" w:after="0" w:line="240" w:lineRule="auto"/>
                                <w:jc w:val="center"/>
                              </w:pPr>
                              <w:r>
                                <w:rPr>
                                  <w:rFonts w:hint="eastAsia"/>
                                </w:rPr>
                                <w:t>已有</w:t>
                              </w:r>
                              <w:r>
                                <w:t>流程</w:t>
                              </w:r>
                            </w:p>
                            <w:p w14:paraId="7D79B345" w14:textId="77777777" w:rsidR="002E7503" w:rsidRDefault="002E7503" w:rsidP="00073834">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94" name="矩形 294"/>
                        <wps:cNvSpPr/>
                        <wps:spPr>
                          <a:xfrm>
                            <a:off x="1972023" y="6170403"/>
                            <a:ext cx="1454785" cy="40894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3F51E62" w14:textId="77777777" w:rsidR="002E7503" w:rsidRDefault="002E7503" w:rsidP="00073834">
                              <w:pPr>
                                <w:pStyle w:val="af5"/>
                                <w:spacing w:beforeAutospacing="0" w:after="200" w:afterAutospacing="0" w:line="276" w:lineRule="auto"/>
                                <w:jc w:val="center"/>
                              </w:pPr>
                              <w:r>
                                <w:rPr>
                                  <w:rFonts w:cs="Times New Roman" w:hint="eastAsia"/>
                                  <w:sz w:val="18"/>
                                  <w:szCs w:val="18"/>
                                </w:rPr>
                                <w:t>用户</w:t>
                              </w:r>
                              <w:r>
                                <w:rPr>
                                  <w:rFonts w:cs="Times New Roman"/>
                                  <w:sz w:val="18"/>
                                  <w:szCs w:val="18"/>
                                </w:rPr>
                                <w:t>操作结束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06" name="矩形 306"/>
                        <wps:cNvSpPr/>
                        <wps:spPr>
                          <a:xfrm>
                            <a:off x="530480" y="570675"/>
                            <a:ext cx="1460463" cy="4083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773202" w14:textId="4DEF4B3A" w:rsidR="002E7503" w:rsidRDefault="002E7503" w:rsidP="00073834">
                              <w:pPr>
                                <w:jc w:val="center"/>
                                <w:rPr>
                                  <w:sz w:val="24"/>
                                  <w:szCs w:val="24"/>
                                </w:rPr>
                              </w:pPr>
                              <w:r>
                                <w:rPr>
                                  <w:rFonts w:hint="eastAsia"/>
                                </w:rPr>
                                <w:t>文件</w:t>
                              </w:r>
                              <w:r>
                                <w:t>只读</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7" name="矩形 327"/>
                        <wps:cNvSpPr/>
                        <wps:spPr>
                          <a:xfrm>
                            <a:off x="1972023" y="5577535"/>
                            <a:ext cx="1456690" cy="4076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6DCBFB" w14:textId="6319EA63" w:rsidR="002E7503" w:rsidRDefault="002E7503" w:rsidP="00073834">
                              <w:pPr>
                                <w:pStyle w:val="af5"/>
                                <w:spacing w:beforeAutospacing="0" w:after="200" w:afterAutospacing="0" w:line="276" w:lineRule="auto"/>
                                <w:jc w:val="center"/>
                              </w:pPr>
                              <w:r>
                                <w:rPr>
                                  <w:rFonts w:cs="Times New Roman" w:hint="eastAsia"/>
                                  <w:sz w:val="18"/>
                                  <w:szCs w:val="18"/>
                                </w:rPr>
                                <w:t>准备</w:t>
                              </w:r>
                              <w:r>
                                <w:rPr>
                                  <w:rFonts w:cs="Times New Roman"/>
                                  <w:sz w:val="18"/>
                                  <w:szCs w:val="18"/>
                                </w:rPr>
                                <w:t>上</w:t>
                              </w:r>
                              <w:proofErr w:type="gramStart"/>
                              <w:r>
                                <w:rPr>
                                  <w:rFonts w:cs="Times New Roman"/>
                                  <w:sz w:val="18"/>
                                  <w:szCs w:val="18"/>
                                </w:rPr>
                                <w:t>传相关</w:t>
                              </w:r>
                              <w:proofErr w:type="gramEnd"/>
                              <w:r>
                                <w:rPr>
                                  <w:rFonts w:cs="Times New Roman"/>
                                  <w:sz w:val="18"/>
                                  <w:szCs w:val="18"/>
                                </w:rPr>
                                <w:t>文件</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8" name="肘形连接符 328"/>
                        <wps:cNvCnPr>
                          <a:stCxn id="287" idx="2"/>
                          <a:endCxn id="373" idx="0"/>
                        </wps:cNvCnPr>
                        <wps:spPr>
                          <a:xfrm rot="16200000" flipH="1">
                            <a:off x="2526885" y="4228313"/>
                            <a:ext cx="343793" cy="1269"/>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5" name="肘形连接符 335"/>
                        <wps:cNvCnPr>
                          <a:stCxn id="289" idx="0"/>
                          <a:endCxn id="325" idx="1"/>
                        </wps:cNvCnPr>
                        <wps:spPr>
                          <a:xfrm rot="5400000" flipH="1" flipV="1">
                            <a:off x="3240327" y="1346443"/>
                            <a:ext cx="370986" cy="1454081"/>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8" name="矩形 338"/>
                        <wps:cNvSpPr/>
                        <wps:spPr>
                          <a:xfrm>
                            <a:off x="2447749" y="557466"/>
                            <a:ext cx="1456690" cy="4070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B75851" w14:textId="1D779A03" w:rsidR="002E7503" w:rsidRDefault="002E7503" w:rsidP="00073834">
                              <w:pPr>
                                <w:jc w:val="center"/>
                                <w:rPr>
                                  <w:sz w:val="24"/>
                                  <w:szCs w:val="24"/>
                                </w:rPr>
                              </w:pPr>
                              <w:r>
                                <w:rPr>
                                  <w:rFonts w:hint="eastAsia"/>
                                </w:rPr>
                                <w:t>打开</w:t>
                              </w:r>
                              <w:r>
                                <w:t>文件</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6" name="肘形连接符 346"/>
                        <wps:cNvCnPr>
                          <a:stCxn id="338" idx="2"/>
                          <a:endCxn id="320" idx="0"/>
                        </wps:cNvCnPr>
                        <wps:spPr>
                          <a:xfrm rot="5400000">
                            <a:off x="2113966" y="621073"/>
                            <a:ext cx="718700" cy="1405556"/>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9" name="菱形 349"/>
                        <wps:cNvSpPr/>
                        <wps:spPr>
                          <a:xfrm>
                            <a:off x="1970118" y="2973762"/>
                            <a:ext cx="1456690" cy="408940"/>
                          </a:xfrm>
                          <a:prstGeom prst="diamond">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348F91A" w14:textId="33C80CCF" w:rsidR="002E7503" w:rsidRDefault="002E7503" w:rsidP="00C65070">
                              <w:pPr>
                                <w:pStyle w:val="af5"/>
                                <w:spacing w:before="0" w:beforeAutospacing="0" w:after="0" w:afterAutospacing="0"/>
                                <w:jc w:val="center"/>
                              </w:pPr>
                              <w:r>
                                <w:rPr>
                                  <w:rFonts w:cs="Times New Roman" w:hint="eastAsia"/>
                                  <w:sz w:val="18"/>
                                  <w:szCs w:val="18"/>
                                </w:rPr>
                                <w:t>请求</w:t>
                              </w:r>
                              <w:r>
                                <w:rPr>
                                  <w:rFonts w:cs="Times New Roman"/>
                                  <w:sz w:val="18"/>
                                  <w:szCs w:val="18"/>
                                </w:rPr>
                                <w:t>锁定</w:t>
                              </w:r>
                            </w:p>
                            <w:p w14:paraId="0189569B" w14:textId="77777777" w:rsidR="002E7503" w:rsidRDefault="002E7503" w:rsidP="00C65070">
                              <w:pPr>
                                <w:pStyle w:val="af5"/>
                                <w:spacing w:beforeAutospacing="0" w:after="200" w:afterAutospacing="0" w:line="276" w:lineRule="auto"/>
                                <w:jc w:val="center"/>
                              </w:pPr>
                              <w:r>
                                <w:rPr>
                                  <w:rFonts w:cs="Times New Roman"/>
                                  <w:sz w:val="18"/>
                                  <w:szCs w:val="18"/>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1" name="肘形连接符 351"/>
                        <wps:cNvCnPr>
                          <a:stCxn id="349" idx="1"/>
                          <a:endCxn id="306" idx="1"/>
                        </wps:cNvCnPr>
                        <wps:spPr>
                          <a:xfrm rot="10800000">
                            <a:off x="530480" y="774828"/>
                            <a:ext cx="1439638" cy="2403404"/>
                          </a:xfrm>
                          <a:prstGeom prst="bentConnector3">
                            <a:avLst>
                              <a:gd name="adj1" fmla="val 1158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2" name="肘形连接符 352"/>
                        <wps:cNvCnPr>
                          <a:stCxn id="349" idx="2"/>
                          <a:endCxn id="287" idx="0"/>
                        </wps:cNvCnPr>
                        <wps:spPr>
                          <a:xfrm rot="5400000">
                            <a:off x="2565918" y="3514931"/>
                            <a:ext cx="264775" cy="316"/>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3" name="肘形连接符 353"/>
                        <wps:cNvCnPr>
                          <a:stCxn id="320" idx="2"/>
                          <a:endCxn id="289" idx="1"/>
                        </wps:cNvCnPr>
                        <wps:spPr>
                          <a:xfrm rot="16200000" flipH="1">
                            <a:off x="1684834" y="2178480"/>
                            <a:ext cx="370988" cy="19958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4" name="肘形连接符 354"/>
                        <wps:cNvCnPr>
                          <a:stCxn id="357" idx="2"/>
                          <a:endCxn id="314" idx="0"/>
                        </wps:cNvCnPr>
                        <wps:spPr>
                          <a:xfrm rot="5400000">
                            <a:off x="4623521" y="4133735"/>
                            <a:ext cx="518041" cy="2571"/>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8" name="肘形连接符 358"/>
                        <wps:cNvCnPr>
                          <a:stCxn id="338" idx="2"/>
                          <a:endCxn id="325" idx="0"/>
                        </wps:cNvCnPr>
                        <wps:spPr>
                          <a:xfrm rot="16200000" flipH="1">
                            <a:off x="3674380" y="466215"/>
                            <a:ext cx="718701" cy="1715272"/>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2" name="肘形连接符 362"/>
                        <wps:cNvCnPr>
                          <a:stCxn id="286" idx="2"/>
                          <a:endCxn id="338" idx="0"/>
                        </wps:cNvCnPr>
                        <wps:spPr>
                          <a:xfrm rot="16200000" flipH="1">
                            <a:off x="3102603" y="483975"/>
                            <a:ext cx="146666" cy="31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5" name="文本框 300"/>
                        <wps:cNvSpPr txBox="1"/>
                        <wps:spPr>
                          <a:xfrm>
                            <a:off x="4929286" y="2078001"/>
                            <a:ext cx="445989" cy="180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562829" w14:textId="77777777" w:rsidR="002E7503" w:rsidRDefault="002E7503" w:rsidP="00EB2C47">
                              <w:pPr>
                                <w:pStyle w:val="af5"/>
                                <w:spacing w:before="0" w:beforeAutospacing="0" w:after="0" w:afterAutospacing="0"/>
                              </w:pPr>
                              <w:r>
                                <w:rPr>
                                  <w:rFonts w:cs="Times New Roman" w:hint="eastAsia"/>
                                  <w:sz w:val="18"/>
                                  <w:szCs w:val="18"/>
                                </w:rPr>
                                <w:t>具备</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6" name="文本框 84"/>
                        <wps:cNvSpPr txBox="1"/>
                        <wps:spPr>
                          <a:xfrm>
                            <a:off x="6075570" y="1897661"/>
                            <a:ext cx="450850" cy="180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852126" w14:textId="77777777" w:rsidR="002E7503" w:rsidRDefault="002E7503" w:rsidP="00EB2C47">
                              <w:pPr>
                                <w:pStyle w:val="af5"/>
                                <w:spacing w:before="0" w:beforeAutospacing="0" w:after="0" w:afterAutospacing="0"/>
                              </w:pPr>
                              <w:r>
                                <w:rPr>
                                  <w:rFonts w:cs="Times New Roman" w:hint="eastAsia"/>
                                  <w:sz w:val="18"/>
                                  <w:szCs w:val="18"/>
                                </w:rPr>
                                <w:t>不具备</w:t>
                              </w:r>
                            </w:p>
                            <w:p w14:paraId="795598FA" w14:textId="77777777" w:rsidR="002E7503" w:rsidRDefault="002E7503" w:rsidP="00EB2C47">
                              <w:pPr>
                                <w:pStyle w:val="af5"/>
                                <w:spacing w:beforeAutospacing="0" w:after="0" w:afterAutospacing="0" w:line="276" w:lineRule="auto"/>
                              </w:pPr>
                              <w:r>
                                <w:rPr>
                                  <w:rFonts w:cs="Times New Roman"/>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7" name="文本框 300"/>
                        <wps:cNvSpPr txBox="1"/>
                        <wps:spPr>
                          <a:xfrm>
                            <a:off x="2360851" y="3385677"/>
                            <a:ext cx="407146" cy="180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010175" w14:textId="2533FC6F" w:rsidR="002E7503" w:rsidRDefault="002E7503" w:rsidP="00EB2C47">
                              <w:pPr>
                                <w:pStyle w:val="af5"/>
                                <w:spacing w:before="0" w:beforeAutospacing="0" w:after="0" w:afterAutospacing="0"/>
                              </w:pPr>
                              <w:r>
                                <w:rPr>
                                  <w:rFonts w:cs="Times New Roman" w:hint="eastAsia"/>
                                  <w:sz w:val="18"/>
                                  <w:szCs w:val="18"/>
                                </w:rPr>
                                <w:t>成功</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68" name="文本框 84"/>
                        <wps:cNvSpPr txBox="1"/>
                        <wps:spPr>
                          <a:xfrm>
                            <a:off x="850862" y="3205337"/>
                            <a:ext cx="387258" cy="180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A9EACA" w14:textId="7537439F" w:rsidR="002E7503" w:rsidRDefault="002E7503" w:rsidP="00EB2C47">
                              <w:pPr>
                                <w:pStyle w:val="af5"/>
                                <w:spacing w:before="0" w:beforeAutospacing="0" w:after="0" w:afterAutospacing="0"/>
                              </w:pPr>
                              <w:r>
                                <w:rPr>
                                  <w:rFonts w:cs="Times New Roman" w:hint="eastAsia"/>
                                  <w:sz w:val="18"/>
                                  <w:szCs w:val="18"/>
                                </w:rPr>
                                <w:t>失败</w:t>
                              </w:r>
                            </w:p>
                            <w:p w14:paraId="08A13049" w14:textId="77777777" w:rsidR="002E7503" w:rsidRDefault="002E7503" w:rsidP="00EB2C47">
                              <w:pPr>
                                <w:pStyle w:val="af5"/>
                                <w:spacing w:before="0" w:beforeAutospacing="0" w:after="0" w:afterAutospacing="0" w:line="276" w:lineRule="auto"/>
                              </w:pPr>
                              <w:r>
                                <w:rPr>
                                  <w:rFonts w:cs="Times New Roman" w:hint="eastAsia"/>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3" name="矩形 373"/>
                        <wps:cNvSpPr/>
                        <wps:spPr>
                          <a:xfrm>
                            <a:off x="1972023" y="4400845"/>
                            <a:ext cx="1454785" cy="4083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9ACDEA" w14:textId="576D5025" w:rsidR="002E7503" w:rsidRDefault="002E7503" w:rsidP="00EB2C47">
                              <w:pPr>
                                <w:jc w:val="center"/>
                                <w:rPr>
                                  <w:sz w:val="24"/>
                                  <w:szCs w:val="24"/>
                                </w:rPr>
                              </w:pPr>
                              <w:r>
                                <w:rPr>
                                  <w:rFonts w:hint="eastAsia"/>
                                </w:rPr>
                                <w:t>创建</w:t>
                              </w:r>
                              <w:r>
                                <w:rPr>
                                  <w:rFonts w:hint="eastAsia"/>
                                </w:rPr>
                                <w:t>Sign Request Action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5" name="矩形 375"/>
                        <wps:cNvSpPr/>
                        <wps:spPr>
                          <a:xfrm>
                            <a:off x="1972023" y="5000434"/>
                            <a:ext cx="1456055" cy="40767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5DB6683" w14:textId="46637300" w:rsidR="002E7503" w:rsidRPr="00573335" w:rsidRDefault="002E7503" w:rsidP="00573335">
                              <w:pPr>
                                <w:jc w:val="center"/>
                                <w:rPr>
                                  <w:sz w:val="24"/>
                                </w:rPr>
                              </w:pPr>
                              <w:r w:rsidRPr="00573335">
                                <w:rPr>
                                  <w:sz w:val="24"/>
                                </w:rPr>
                                <w:t>客户端动作</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76" name="肘形连接符 376"/>
                        <wps:cNvCnPr>
                          <a:stCxn id="373" idx="2"/>
                          <a:endCxn id="375" idx="0"/>
                        </wps:cNvCnPr>
                        <wps:spPr>
                          <a:xfrm rot="16200000" flipH="1">
                            <a:off x="2604091" y="4904474"/>
                            <a:ext cx="191284" cy="63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7" name="肘形连接符 377"/>
                        <wps:cNvCnPr>
                          <a:stCxn id="375" idx="2"/>
                          <a:endCxn id="327" idx="0"/>
                        </wps:cNvCnPr>
                        <wps:spPr>
                          <a:xfrm rot="16200000" flipH="1">
                            <a:off x="2615494" y="5492660"/>
                            <a:ext cx="169431" cy="317"/>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8" name="肘形连接符 378"/>
                        <wps:cNvCnPr>
                          <a:stCxn id="327" idx="2"/>
                          <a:endCxn id="294" idx="0"/>
                        </wps:cNvCnPr>
                        <wps:spPr>
                          <a:xfrm rot="5400000">
                            <a:off x="2607293" y="6077328"/>
                            <a:ext cx="185198" cy="95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0" name="文本框 84"/>
                        <wps:cNvSpPr txBox="1"/>
                        <wps:spPr>
                          <a:xfrm>
                            <a:off x="2767997" y="2696962"/>
                            <a:ext cx="407146" cy="180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7F8498" w14:textId="77777777" w:rsidR="002E7503" w:rsidRDefault="002E7503" w:rsidP="008579C7">
                              <w:pPr>
                                <w:pStyle w:val="af5"/>
                                <w:spacing w:before="0" w:beforeAutospacing="0" w:after="0" w:afterAutospacing="0"/>
                              </w:pPr>
                              <w:r>
                                <w:rPr>
                                  <w:rFonts w:cs="Times New Roman" w:hint="eastAsia"/>
                                  <w:sz w:val="18"/>
                                  <w:szCs w:val="18"/>
                                </w:rPr>
                                <w:t>是</w:t>
                              </w:r>
                            </w:p>
                            <w:p w14:paraId="720EB7F9" w14:textId="77777777" w:rsidR="002E7503" w:rsidRDefault="002E7503" w:rsidP="008579C7">
                              <w:pPr>
                                <w:pStyle w:val="af5"/>
                                <w:spacing w:before="0" w:beforeAutospacing="0" w:after="0" w:afterAutospacing="0" w:line="276" w:lineRule="auto"/>
                              </w:pPr>
                              <w:r>
                                <w:rPr>
                                  <w:rFonts w:cs="Times New Roman" w:hint="eastAsia"/>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1" name="文本框 84"/>
                        <wps:cNvSpPr txBox="1"/>
                        <wps:spPr>
                          <a:xfrm>
                            <a:off x="2767997" y="2012926"/>
                            <a:ext cx="258129" cy="180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9771FF" w14:textId="725F7DC5" w:rsidR="002E7503" w:rsidRDefault="002E7503" w:rsidP="008579C7">
                              <w:pPr>
                                <w:pStyle w:val="af5"/>
                                <w:spacing w:before="0" w:beforeAutospacing="0" w:after="0" w:afterAutospacing="0"/>
                              </w:pPr>
                              <w:proofErr w:type="gramStart"/>
                              <w:r>
                                <w:rPr>
                                  <w:rFonts w:cs="Times New Roman" w:hint="eastAsia"/>
                                  <w:sz w:val="18"/>
                                  <w:szCs w:val="18"/>
                                </w:rPr>
                                <w:t>否</w:t>
                              </w:r>
                              <w:proofErr w:type="gramEnd"/>
                            </w:p>
                            <w:p w14:paraId="39FD2412" w14:textId="77777777" w:rsidR="002E7503" w:rsidRDefault="002E7503" w:rsidP="008579C7">
                              <w:pPr>
                                <w:pStyle w:val="af5"/>
                                <w:spacing w:before="0" w:beforeAutospacing="0" w:after="0" w:afterAutospacing="0" w:line="276" w:lineRule="auto"/>
                              </w:pPr>
                              <w:r>
                                <w:rPr>
                                  <w:rFonts w:cs="Times New Roman" w:hint="eastAsia"/>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2" name="矩形 382"/>
                        <wps:cNvSpPr/>
                        <wps:spPr>
                          <a:xfrm>
                            <a:off x="4420228" y="545845"/>
                            <a:ext cx="1459865" cy="4083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33DBF" w14:textId="77777777" w:rsidR="002E7503" w:rsidRDefault="002E7503" w:rsidP="0049664F">
                              <w:pPr>
                                <w:pStyle w:val="af5"/>
                                <w:spacing w:beforeAutospacing="0" w:after="200" w:afterAutospacing="0" w:line="276" w:lineRule="auto"/>
                                <w:jc w:val="center"/>
                              </w:pPr>
                              <w:r>
                                <w:rPr>
                                  <w:rFonts w:cs="Times New Roman" w:hint="eastAsia"/>
                                  <w:sz w:val="18"/>
                                  <w:szCs w:val="18"/>
                                </w:rPr>
                                <w:t>文件只读</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3" name="肘形连接符 383"/>
                        <wps:cNvCnPr>
                          <a:stCxn id="325" idx="3"/>
                          <a:endCxn id="382" idx="3"/>
                        </wps:cNvCnPr>
                        <wps:spPr>
                          <a:xfrm flipV="1">
                            <a:off x="5629871" y="749998"/>
                            <a:ext cx="250222" cy="1137992"/>
                          </a:xfrm>
                          <a:prstGeom prst="bentConnector3">
                            <a:avLst>
                              <a:gd name="adj1" fmla="val 29794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4" name="矩形 314"/>
                        <wps:cNvSpPr/>
                        <wps:spPr>
                          <a:xfrm>
                            <a:off x="4153862" y="4394041"/>
                            <a:ext cx="1454785" cy="4083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0E215A" w14:textId="1E5BEF66" w:rsidR="002E7503" w:rsidRDefault="002E7503" w:rsidP="00573335">
                              <w:pPr>
                                <w:jc w:val="center"/>
                              </w:pPr>
                              <w:r>
                                <w:rPr>
                                  <w:rFonts w:hint="eastAsia"/>
                                </w:rPr>
                                <w:t>创建</w:t>
                              </w:r>
                              <w:proofErr w:type="spellStart"/>
                              <w:r>
                                <w:t>SignSet</w:t>
                              </w:r>
                              <w:proofErr w:type="spellEnd"/>
                              <w:r>
                                <w:t xml:space="preserve"> Action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18" name="肘形连接符 318"/>
                        <wps:cNvCnPr>
                          <a:stCxn id="314" idx="2"/>
                          <a:endCxn id="321" idx="0"/>
                        </wps:cNvCnPr>
                        <wps:spPr>
                          <a:xfrm rot="16200000" flipH="1">
                            <a:off x="4780238" y="4903362"/>
                            <a:ext cx="202668" cy="635"/>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9" name="肘形连接符 319"/>
                        <wps:cNvCnPr>
                          <a:stCxn id="321" idx="2"/>
                          <a:endCxn id="322" idx="0"/>
                        </wps:cNvCnPr>
                        <wps:spPr>
                          <a:xfrm rot="16200000" flipH="1">
                            <a:off x="4799623" y="5494950"/>
                            <a:ext cx="164851" cy="317"/>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0" name="矩形 320"/>
                        <wps:cNvSpPr/>
                        <wps:spPr>
                          <a:xfrm>
                            <a:off x="1042193" y="1683201"/>
                            <a:ext cx="145669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A1CD85" w14:textId="77777777" w:rsidR="002E7503" w:rsidRDefault="002E7503" w:rsidP="00573335">
                              <w:pPr>
                                <w:pStyle w:val="af5"/>
                                <w:spacing w:beforeAutospacing="0" w:after="200" w:afterAutospacing="0" w:line="276" w:lineRule="auto"/>
                                <w:jc w:val="center"/>
                              </w:pPr>
                              <w:r>
                                <w:rPr>
                                  <w:rFonts w:cs="Times New Roman" w:hint="eastAsia"/>
                                  <w:sz w:val="18"/>
                                  <w:szCs w:val="18"/>
                                </w:rPr>
                                <w:t>用户将要签署并保存文件</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 name="肘形连接符 47"/>
                        <wps:cNvCnPr>
                          <a:stCxn id="289" idx="2"/>
                          <a:endCxn id="349" idx="0"/>
                        </wps:cNvCnPr>
                        <wps:spPr>
                          <a:xfrm rot="5400000">
                            <a:off x="2546017" y="2820998"/>
                            <a:ext cx="305211" cy="317"/>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1" name="矩形 321"/>
                        <wps:cNvSpPr/>
                        <wps:spPr>
                          <a:xfrm>
                            <a:off x="4153862" y="5005014"/>
                            <a:ext cx="1456055" cy="40767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AC9E344" w14:textId="77777777" w:rsidR="002E7503" w:rsidRDefault="002E7503" w:rsidP="00573335">
                              <w:pPr>
                                <w:pStyle w:val="af5"/>
                                <w:spacing w:beforeAutospacing="0" w:after="200" w:afterAutospacing="0" w:line="276" w:lineRule="auto"/>
                                <w:jc w:val="center"/>
                              </w:pPr>
                              <w:r>
                                <w:rPr>
                                  <w:rFonts w:cs="Times New Roman" w:hint="eastAsia"/>
                                </w:rPr>
                                <w:t>客户端动作</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22" name="菱形 322"/>
                        <wps:cNvSpPr/>
                        <wps:spPr>
                          <a:xfrm>
                            <a:off x="4153862" y="5577535"/>
                            <a:ext cx="1456690" cy="4095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8546A7" w14:textId="25B8583E" w:rsidR="002E7503" w:rsidRDefault="002E7503" w:rsidP="00B9717C">
                              <w:pPr>
                                <w:spacing w:before="0" w:after="0" w:line="240" w:lineRule="auto"/>
                                <w:jc w:val="center"/>
                                <w:rPr>
                                  <w:sz w:val="24"/>
                                  <w:szCs w:val="24"/>
                                </w:rPr>
                              </w:pPr>
                              <w:r>
                                <w:rPr>
                                  <w:rFonts w:hint="eastAsia"/>
                                </w:rPr>
                                <w:t>保存</w:t>
                              </w:r>
                              <w:r>
                                <w:t>签名</w:t>
                              </w:r>
                              <w:r>
                                <w:rPr>
                                  <w:rFonts w:hint="eastAsia"/>
                                </w:rPr>
                                <w:t>？</w:t>
                              </w:r>
                            </w:p>
                            <w:p w14:paraId="44F45806" w14:textId="77777777" w:rsidR="002E7503" w:rsidRDefault="002E7503" w:rsidP="00B9717C">
                              <w:pPr>
                                <w:pStyle w:val="af5"/>
                                <w:spacing w:beforeAutospacing="0" w:after="200" w:afterAutospacing="0" w:line="276" w:lineRule="auto"/>
                                <w:jc w:val="center"/>
                              </w:pPr>
                              <w:r>
                                <w:rPr>
                                  <w:rFonts w:cs="Times New Roman"/>
                                  <w:sz w:val="18"/>
                                  <w:szCs w:val="18"/>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50" name="肘形连接符 50"/>
                        <wps:cNvCnPr>
                          <a:stCxn id="322" idx="1"/>
                          <a:endCxn id="289" idx="3"/>
                        </wps:cNvCnPr>
                        <wps:spPr>
                          <a:xfrm rot="10800000">
                            <a:off x="3427442" y="2463765"/>
                            <a:ext cx="726420" cy="331855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3" name="肘形连接符 323"/>
                        <wps:cNvCnPr>
                          <a:stCxn id="322" idx="2"/>
                          <a:endCxn id="294" idx="3"/>
                        </wps:cNvCnPr>
                        <wps:spPr>
                          <a:xfrm rot="5400000">
                            <a:off x="3960627" y="5453292"/>
                            <a:ext cx="387763" cy="1455399"/>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344" o:spid="_x0000_s1241" editas="canvas" style="width:520.5pt;height:535.5pt;mso-position-horizontal-relative:char;mso-position-vertical-relative:line" coordsize="66103,68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">
                <v:shape id="_x0000_s1242" type="#_x0000_t75" style="position:absolute;width:66103;height:68008;visibility:visible;mso-wrap-style:square">
                  <v:fill o:detectmouseclick="t"/>
                  <v:path o:connecttype="none"/>
                </v:shape>
                <v:rect id="矩形 8" o:spid="_x0000_s1243" style="position:absolute;left:7715;top:11815;width:28575;height:29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ffeL4A&#10;AADaAAAADwAAAGRycy9kb3ducmV2LnhtbERP3WrCMBS+H/gO4QjezdQiY1ajqCC6y6kPcGyObTU5&#10;KU20cU+/XAx2+fH9L1bRGvGkzjeOFUzGGQji0umGKwXn0+79E4QPyBqNY1LwIg+r5eBtgYV2PX/T&#10;8xgqkULYF6igDqEtpPRlTRb92LXEibu6zmJIsKuk7rBP4dbIPMs+pMWGU0ONLW1rKu/Hh1XwtbmZ&#10;9mZnfM77H3PZ55upjFGp0TCu5yACxfAv/nMftIK0NV1JN0Auf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0n33i+AAAA2gAAAA8AAAAAAAAAAAAAAAAAmAIAAGRycy9kb3ducmV2&#10;LnhtbFBLBQYAAAAABAAEAPUAAACDAwAAAAA=&#10;" fillcolor="#df2e28" stroked="f" strokeweight="1pt">
                  <v:fill opacity="9766f"/>
                  <v:textbox>
                    <w:txbxContent>
                      <w:p w14:paraId="2860A127" w14:textId="6E7568EC" w:rsidR="002E7503" w:rsidRPr="00AF6747" w:rsidRDefault="002E7503" w:rsidP="007D66CF">
                        <w:pPr>
                          <w:rPr>
                            <w:color w:val="000000" w:themeColor="text1"/>
                          </w:rPr>
                        </w:pPr>
                        <w:r>
                          <w:rPr>
                            <w:rFonts w:hint="eastAsia"/>
                            <w:color w:val="000000" w:themeColor="text1"/>
                          </w:rPr>
                          <w:t>操作</w:t>
                        </w:r>
                        <w:r>
                          <w:rPr>
                            <w:color w:val="000000" w:themeColor="text1"/>
                          </w:rPr>
                          <w:t>：</w:t>
                        </w:r>
                        <w:r w:rsidRPr="00AF6747">
                          <w:rPr>
                            <w:rFonts w:hint="eastAsia"/>
                            <w:color w:val="000000" w:themeColor="text1"/>
                          </w:rPr>
                          <w:t>保存签名</w:t>
                        </w:r>
                      </w:p>
                    </w:txbxContent>
                  </v:textbox>
                </v:rect>
                <v:group id="组合 46" o:spid="_x0000_s1244" style="position:absolute;left:39624;top:11815;width:21131;height:29879" coordorigin="41026,11815" coordsize="21131,298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ect id="矩形 312" o:spid="_x0000_s1245" style="position:absolute;left:41026;top:11815;width:21132;height:29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7gvsMA&#10;AADcAAAADwAAAGRycy9kb3ducmV2LnhtbESPwW7CMBBE75X6D9ZW4lYcAkJtwKBSCQFHKB+wjZck&#10;1F5HsUsMX48rVeI4mpk3mvkyWiMu1PnGsYLRMANBXDrdcKXg+LV+fQPhA7JG45gUXMnDcvH8NMdC&#10;u573dDmESiQI+wIV1CG0hZS+rMmiH7qWOHkn11kMSXaV1B32CW6NzLNsKi02nBZqbOmzpvLn8GsV&#10;7FZn057tOx/z/ma+N/lqImNUavASP2YgAsXwCP+3t1rBeJTD35l0BO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47gvsMAAADcAAAADwAAAAAAAAAAAAAAAACYAgAAZHJzL2Rv&#10;d25yZXYueG1sUEsFBgAAAAAEAAQA9QAAAIgDAAAAAA==&#10;" fillcolor="#df2e28" stroked="f" strokeweight="1pt">
                    <v:fill opacity="9766f"/>
                    <v:textbox>
                      <w:txbxContent>
                        <w:p w14:paraId="25A02EEE" w14:textId="28F414A8" w:rsidR="002E7503" w:rsidRPr="00AF6747" w:rsidRDefault="002E7503" w:rsidP="007863AE">
                          <w:pPr>
                            <w:jc w:val="right"/>
                            <w:rPr>
                              <w:color w:val="000000" w:themeColor="text1"/>
                            </w:rPr>
                          </w:pPr>
                          <w:r>
                            <w:rPr>
                              <w:rFonts w:hint="eastAsia"/>
                              <w:color w:val="000000" w:themeColor="text1"/>
                            </w:rPr>
                            <w:t>操作</w:t>
                          </w:r>
                          <w:r>
                            <w:rPr>
                              <w:color w:val="000000" w:themeColor="text1"/>
                            </w:rPr>
                            <w:t>：</w:t>
                          </w:r>
                          <w:r>
                            <w:rPr>
                              <w:rFonts w:hint="eastAsia"/>
                              <w:color w:val="000000" w:themeColor="text1"/>
                            </w:rPr>
                            <w:t>编辑</w:t>
                          </w:r>
                          <w:r w:rsidRPr="00AF6747">
                            <w:rPr>
                              <w:rFonts w:hint="eastAsia"/>
                              <w:color w:val="000000" w:themeColor="text1"/>
                            </w:rPr>
                            <w:t>签名</w:t>
                          </w:r>
                          <w:r>
                            <w:rPr>
                              <w:rFonts w:hint="eastAsia"/>
                              <w:color w:val="000000" w:themeColor="text1"/>
                            </w:rPr>
                            <w:t>流程</w:t>
                          </w:r>
                        </w:p>
                      </w:txbxContent>
                    </v:textbox>
                  </v:rect>
                  <v:group id="组合 41" o:spid="_x0000_s1246" style="position:absolute;left:42432;top:16832;width:16739;height:21928" coordorigin="42432,16832" coordsize="16738,219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菱形 325" o:spid="_x0000_s1247" type="#_x0000_t4" style="position:absolute;left:42931;top:16832;width:14770;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FtbcUA&#10;AADcAAAADwAAAGRycy9kb3ducmV2LnhtbESPzWrDMBCE74W+g9hAb7XsFNfBiRKKSyGngN3k0Nti&#10;rX+ItTKWnLhvXxUKPQ4z8w2zOyxmEDeaXG9ZQRLFIIhrq3tuFZw/P543IJxH1jhYJgXf5OCwf3zY&#10;Ya7tnUu6Vb4VAcIuRwWd92Mupas7MugiOxIHr7GTQR/k1Eo94T3AzSDXcfwqDfYcFjocqeiovlaz&#10;UZBeyvcsoeyUXJpstufi63jiVKmn1fK2BeFp8f/hv/ZRK3hZp/B7JhwBu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IW1txQAAANwAAAAPAAAAAAAAAAAAAAAAAJgCAABkcnMv&#10;ZG93bnJldi54bWxQSwUGAAAAAAQABAD1AAAAigMAAAAA&#10;" fillcolor="#df2e28 [3204]" strokecolor="#711411 [1604]" strokeweight="1pt">
                      <v:textbox inset="0,0,0,0">
                        <w:txbxContent>
                          <w:p w14:paraId="1D839E36" w14:textId="145C0027" w:rsidR="002E7503" w:rsidRDefault="002E7503" w:rsidP="00073834">
                            <w:pPr>
                              <w:spacing w:before="0" w:after="0" w:line="240" w:lineRule="auto"/>
                              <w:jc w:val="center"/>
                              <w:rPr>
                                <w:sz w:val="24"/>
                                <w:szCs w:val="24"/>
                              </w:rPr>
                            </w:pPr>
                            <w:r>
                              <w:rPr>
                                <w:rFonts w:hint="eastAsia"/>
                              </w:rPr>
                              <w:t>文件</w:t>
                            </w:r>
                            <w:r>
                              <w:t>所有权</w:t>
                            </w:r>
                          </w:p>
                          <w:p w14:paraId="5D594A44" w14:textId="77777777" w:rsidR="002E7503" w:rsidRDefault="002E7503" w:rsidP="00073834">
                            <w:pPr>
                              <w:pStyle w:val="af5"/>
                              <w:spacing w:before="0" w:beforeAutospacing="0" w:after="200" w:afterAutospacing="0" w:line="276" w:lineRule="auto"/>
                              <w:jc w:val="center"/>
                            </w:pPr>
                            <w:r>
                              <w:rPr>
                                <w:rFonts w:cs="Times New Roman" w:hint="eastAsia"/>
                                <w:sz w:val="18"/>
                                <w:szCs w:val="18"/>
                              </w:rPr>
                              <w:t> </w:t>
                            </w:r>
                          </w:p>
                        </w:txbxContent>
                      </v:textbox>
                    </v:shape>
                    <v:shape id="肘形连接符 359" o:spid="_x0000_s1248" type="#_x0000_t34" style="position:absolute;left:48403;top:22840;width:3833;height: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i4YcUAAADcAAAADwAAAGRycy9kb3ducmV2LnhtbESPQWvCQBSE70L/w/KE3upGS9sYXaVG&#10;Cr1oMer9mX0mwezbNLuN6b93CwWPw8x8w8yXvalFR62rLCsYjyIQxLnVFRcKDvuPpxiE88gaa8uk&#10;4JccLBcPgzkm2l55R13mCxEg7BJUUHrfJFK6vCSDbmQb4uCdbWvQB9kWUrd4DXBTy0kUvUqDFYeF&#10;EhtKS8ov2Y9RcHr7Ol62ax1v0vV3tEJ0XdrESj0O+/cZCE+9v4f/259awfPLFP7OhCM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Mi4YcUAAADcAAAADwAAAAAAAAAA&#10;AAAAAAChAgAAZHJzL2Rvd25yZXYueG1sUEsFBgAAAAAEAAQA+QAAAJMDAAAAAA==&#10;" strokecolor="#df2e28 [3204]">
                      <v:stroke endarrow="block"/>
                    </v:shape>
                    <v:rect id="矩形 357" o:spid="_x0000_s1249" style="position:absolute;left:42432;top:26805;width:15616;height:119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z5X8UA&#10;AADcAAAADwAAAGRycy9kb3ducmV2LnhtbESP3WrCQBCF7wu+wzJC7+pGS6JGVxGh0BQCrfoAQ3by&#10;g9nZkN0maZ++Wyj08nB+Ps7+OJlWDNS7xrKC5SICQVxY3XCl4HZ9edqAcB5ZY2uZFHyRg+Nh9rDH&#10;VNuRP2i4+EqEEXYpKqi971IpXVGTQbewHXHwStsb9EH2ldQ9jmHctHIVRYk02HAg1NjRuabifvk0&#10;AXLLtnlyGsvvGEtfZFOyec/flHqcT6cdCE+T/w//tV+1gud4Db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zPlfxQAAANwAAAAPAAAAAAAAAAAAAAAAAJgCAABkcnMv&#10;ZG93bnJldi54bWxQSwUGAAAAAAQABAD1AAAAigMAAAAA&#10;" fillcolor="#df2e28" stroked="f" strokeweight="1pt">
                      <v:fill opacity="13107f"/>
                    </v:rect>
                    <v:rect id="矩形 288" o:spid="_x0000_s1250" style="position:absolute;left:43038;top:24760;width:14573;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Quw8EA&#10;AADcAAAADwAAAGRycy9kb3ducmV2LnhtbERP3WrCMBS+H/gO4QjezcReuNIZZSqDDSZq3QMcmmNb&#10;15yUJGr39uZisMuP73+xGmwnbuRD61jDbKpAEFfOtFxr+D69P+cgQkQ22DkmDb8UYLUcPS2wMO7O&#10;R7qVsRYphEOBGpoY+0LKUDVkMUxdT5y4s/MWY4K+lsbjPYXbTmZKzaXFllNDgz1tGqp+yqvVYPdl&#10;/vViLtn686DYq+11l+1J68l4eHsFEWmI/+I/94fRkOVpbTqTjoB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0LsPBAAAA3AAAAA8AAAAAAAAAAAAAAAAAmAIAAGRycy9kb3du&#10;cmV2LnhtbFBLBQYAAAAABAAEAPUAAACGAwAAAAA=&#10;" fillcolor="#df2e28 [3204]" strokecolor="#711411 [1604]" strokeweight="1pt">
                      <v:textbox inset="0,0,0,0">
                        <w:txbxContent>
                          <w:p w14:paraId="7DC7BFDC" w14:textId="4F818D7D" w:rsidR="002E7503" w:rsidRDefault="002E7503" w:rsidP="00073834">
                            <w:pPr>
                              <w:jc w:val="center"/>
                            </w:pPr>
                            <w:r>
                              <w:rPr>
                                <w:rFonts w:hint="eastAsia"/>
                              </w:rPr>
                              <w:t>编辑</w:t>
                            </w:r>
                            <w:r>
                              <w:t>文件签名流程</w:t>
                            </w:r>
                          </w:p>
                        </w:txbxContent>
                      </v:textbox>
                    </v:rect>
                    <v:rect id="矩形 315" o:spid="_x0000_s1251" style="position:absolute;left:43084;top:29564;width:14566;height:40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4bR8UA&#10;AADcAAAADwAAAGRycy9kb3ducmV2LnhtbESP0WoCMRRE3wX/IdxC3zRxS6tsjaIthRYq6uoHXDa3&#10;u1s3N0sSdfv3TaHg4zAzZ5j5sretuJAPjWMNk7ECQVw603Cl4Xh4G81AhIhssHVMGn4owHIxHMwx&#10;N+7Ke7oUsRIJwiFHDXWMXS5lKGuyGMauI07el/MWY5K+ksbjNcFtKzOlnqTFhtNCjR291FSeirPV&#10;YLfF7HNqvrP1x06xV6/nTbYlre/v+tUziEh9vIX/2+9Gw8PkEf7Op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htHxQAAANwAAAAPAAAAAAAAAAAAAAAAAJgCAABkcnMv&#10;ZG93bnJldi54bWxQSwUGAAAAAAQABAD1AAAAigMAAAAA&#10;" fillcolor="#df2e28 [3204]" strokecolor="#711411 [1604]" strokeweight="1pt">
                      <v:textbox inset="0,0,0,0">
                        <w:txbxContent>
                          <w:p w14:paraId="4499249B" w14:textId="498CD9B6" w:rsidR="002E7503" w:rsidRDefault="002E7503" w:rsidP="00073834">
                            <w:pPr>
                              <w:pStyle w:val="af5"/>
                              <w:spacing w:beforeAutospacing="0" w:after="200" w:afterAutospacing="0" w:line="276" w:lineRule="auto"/>
                              <w:jc w:val="center"/>
                            </w:pPr>
                            <w:r>
                              <w:rPr>
                                <w:rFonts w:cs="Times New Roman" w:hint="eastAsia"/>
                                <w:sz w:val="18"/>
                                <w:szCs w:val="18"/>
                              </w:rPr>
                              <w:t>添加</w:t>
                            </w:r>
                            <w:r>
                              <w:rPr>
                                <w:rFonts w:cs="Times New Roman"/>
                                <w:sz w:val="18"/>
                                <w:szCs w:val="18"/>
                              </w:rPr>
                              <w:t>一个联系人到流程</w:t>
                            </w:r>
                          </w:p>
                        </w:txbxContent>
                      </v:textbox>
                    </v:rect>
                    <v:rect id="矩形 317" o:spid="_x0000_s1252" style="position:absolute;left:43140;top:33827;width:14561;height:40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Agq8QA&#10;AADcAAAADwAAAGRycy9kb3ducmV2LnhtbESP0WoCMRRE3wv+Q7gF32riFlS2RqktBQWLuu0HXDa3&#10;u9tubpYk6vr3Rij4OMzMGWa+7G0rTuRD41jDeKRAEJfONFxp+P76eJqBCBHZYOuYNFwowHIxeJhj&#10;btyZD3QqYiUShEOOGuoYu1zKUNZkMYxcR5y8H+ctxiR9JY3Hc4LbVmZKTaTFhtNCjR291VT+FUer&#10;we6K2XZqfrPVZq/Yq/fjZ7YjrYeP/esLiEh9vIf/22uj4Xk8hduZdAT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AIKvEAAAA3AAAAA8AAAAAAAAAAAAAAAAAmAIAAGRycy9k&#10;b3ducmV2LnhtbFBLBQYAAAAABAAEAPUAAACJAwAAAAA=&#10;" fillcolor="#df2e28 [3204]" strokecolor="#711411 [1604]" strokeweight="1pt">
                      <v:textbox inset="0,0,0,0">
                        <w:txbxContent>
                          <w:p w14:paraId="1787478B" w14:textId="4A621354" w:rsidR="002E7503" w:rsidRDefault="002E7503" w:rsidP="00073834">
                            <w:pPr>
                              <w:jc w:val="center"/>
                              <w:rPr>
                                <w:sz w:val="24"/>
                                <w:szCs w:val="24"/>
                              </w:rPr>
                            </w:pPr>
                            <w:r>
                              <w:rPr>
                                <w:rFonts w:hint="eastAsia"/>
                              </w:rPr>
                              <w:t>编辑或删除联系人</w:t>
                            </w:r>
                          </w:p>
                        </w:txbxContent>
                      </v:textbox>
                    </v:re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右弧形箭头 385" o:spid="_x0000_s1253" type="#_x0000_t103" style="position:absolute;left:57446;top:30823;width:1725;height:20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D1rsUA&#10;AADcAAAADwAAAGRycy9kb3ducmV2LnhtbESPzWrDMBCE74G+g9hCLyWRk+CSupZDCW1oTml+6Hmx&#10;NraxtTKWajtvXwUKOQ4z8w2TrkfTiJ46V1lWMJ9FIIhzqysuFJxPn9MVCOeRNTaWScGVHKyzh0mK&#10;ibYDH6g/+kIECLsEFZTet4mULi/JoJvZljh4F9sZ9EF2hdQdDgFuGrmIohdpsOKwUGJLm5Ly+vhr&#10;FCBdd1X/TIvt9yUemtePeh//1Eo9PY7vbyA8jf4e/m9/aQXLVQy3M+EIyO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oPWuxQAAANwAAAAPAAAAAAAAAAAAAAAAAJgCAABkcnMv&#10;ZG93bnJldi54bWxQSwUGAAAAAAQABAD1AAAAigMAAAAA&#10;" adj="12600,19350,5400" fillcolor="#e9bf35 [3206]" strokecolor="#80650e [1606]" strokeweight="1pt"/>
                    <v:shape id="右弧形箭头 386" o:spid="_x0000_s1254" type="#_x0000_t103" style="position:absolute;left:57262;top:35470;width:1720;height:2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lvWMQA&#10;AADcAAAADwAAAGRycy9kb3ducmV2LnhtbESPQYvCMBSE74L/ITzBm6bugpRqlFVZVi+CdRc8Pppn&#10;W7d5KU3U6q83guBxmJlvmOm8NZW4UONKywpGwwgEcWZ1ybmC3/33IAbhPLLGyjIpuJGD+azbmWKi&#10;7ZV3dEl9LgKEXYIKCu/rREqXFWTQDW1NHLyjbQz6IJtc6gavAW4q+RFFY2mw5LBQYE3LgrL/9GwU&#10;pKsfvfjz9+0Z4/IgF5sb709Lpfq99msCwlPr3+FXe60VfMZjeJ4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pb1jEAAAA3AAAAA8AAAAAAAAAAAAAAAAAmAIAAGRycy9k&#10;b3ducmV2LnhtbFBLBQYAAAAABAAEAPUAAACJAwAAAAA=&#10;" adj="12622,19355,5400" fillcolor="#e9bf35 [3206]" strokecolor="#80650e [1606]" strokeweight="1pt"/>
                  </v:group>
                </v:group>
                <v:rect id="矩形 286" o:spid="_x0000_s1255" style="position:absolute;left:24471;top:12;width:14573;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4VG8QA&#10;AADcAAAADwAAAGRycy9kb3ducmV2LnhtbESPQYvCMBSE7wv+h/CEva2pIlK6RpGyFQ8e1PUHPJpn&#10;W2xeapLVur/eCILHYWa+YebL3rTiSs43lhWMRwkI4tLqhisFx9/iKwXhA7LG1jIpuJOH5WLwMcdM&#10;2xvv6XoIlYgQ9hkqqEPoMil9WZNBP7IdcfRO1hkMUbpKaoe3CDetnCTJTBpsOC7U2FFeU3k+/BkF&#10;/n9dXKZut1vr4ic/H9O73ppcqc9hv/oGEagP7/CrvdEKJukMnm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uFRvEAAAA3AAAAA8AAAAAAAAAAAAAAAAAmAIAAGRycy9k&#10;b3ducmV2LnhtbFBLBQYAAAAABAAEAPUAAACJAwAAAAA=&#10;" fillcolor="black [3200]" strokecolor="black [1600]" strokeweight="1pt">
                  <v:textbox inset="0,0,0,0">
                    <w:txbxContent>
                      <w:p w14:paraId="069CA97C" w14:textId="77777777" w:rsidR="002E7503" w:rsidRDefault="002E7503" w:rsidP="00073834">
                        <w:pPr>
                          <w:jc w:val="center"/>
                        </w:pPr>
                        <w:r>
                          <w:t>用户操作开始</w:t>
                        </w:r>
                      </w:p>
                    </w:txbxContent>
                  </v:textbox>
                </v:rect>
                <v:rect id="矩形 287" o:spid="_x0000_s1256" style="position:absolute;left:19694;top:36474;width:14574;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u6scQA&#10;AADcAAAADwAAAGRycy9kb3ducmV2LnhtbESPUWvCMBSF3wf7D+EOfJvJ+qClGsVtDCZsqNUfcGmu&#10;bbW5KUnU+u+XwWCPh3POdzjz5WA7cSUfWscaXsYKBHHlTMu1hsP+4zkHESKywc4xabhTgOXi8WGO&#10;hXE33tG1jLVIEA4Famhi7AspQ9WQxTB2PXHyjs5bjEn6WhqPtwS3ncyUmkiLLaeFBnt6a6g6lxer&#10;wW7K/GtqTtnreqvYq/fLd7YhrUdPw2oGItIQ/8N/7U+jIcun8HsmHQ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urHEAAAA3AAAAA8AAAAAAAAAAAAAAAAAmAIAAGRycy9k&#10;b3ducmV2LnhtbFBLBQYAAAAABAAEAPUAAACJAwAAAAA=&#10;" fillcolor="#df2e28 [3204]" strokecolor="#711411 [1604]" strokeweight="1pt">
                  <v:textbox inset="0,0,0,0">
                    <w:txbxContent>
                      <w:p w14:paraId="0CC28A89" w14:textId="5CBD59FB" w:rsidR="002E7503" w:rsidRDefault="002E7503" w:rsidP="00073834">
                        <w:pPr>
                          <w:jc w:val="center"/>
                        </w:pPr>
                        <w:r>
                          <w:rPr>
                            <w:rFonts w:cs="Times New Roman" w:hint="eastAsia"/>
                            <w:szCs w:val="18"/>
                          </w:rPr>
                          <w:t>用户完成签</w:t>
                        </w:r>
                        <w:r>
                          <w:rPr>
                            <w:rFonts w:cs="Times New Roman"/>
                            <w:szCs w:val="18"/>
                          </w:rPr>
                          <w:t>署并保存文件</w:t>
                        </w:r>
                      </w:p>
                    </w:txbxContent>
                  </v:textbox>
                </v:rect>
                <v:shape id="菱形 289" o:spid="_x0000_s1257" type="#_x0000_t4" style="position:absolute;left:19701;top:22589;width:14573;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s3z8UA&#10;AADcAAAADwAAAGRycy9kb3ducmV2LnhtbESPT2vCQBTE7wW/w/IEb3UTwUZTVxFF8BSIfw7eHtln&#10;Epp9G7Jrkn77bqHQ4zAzv2E2u9E0oqfO1ZYVxPMIBHFhdc2lgtv19L4C4TyyxsYyKfgmB7vt5G2D&#10;qbYD59RffCkChF2KCirv21RKV1Rk0M1tSxy8p+0M+iC7UuoOhwA3jVxE0Yc0WHNYqLClQ0XF1+Vl&#10;FCzv+TGJKcni+zN52dvhcc54qdRsOu4/QXga/X/4r33WCharNfyeCUdAb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6zfPxQAAANwAAAAPAAAAAAAAAAAAAAAAAJgCAABkcnMv&#10;ZG93bnJldi54bWxQSwUGAAAAAAQABAD1AAAAigMAAAAA&#10;" fillcolor="#df2e28 [3204]" strokecolor="#711411 [1604]" strokeweight="1pt">
                  <v:textbox inset="0,0,0,0">
                    <w:txbxContent>
                      <w:p w14:paraId="07951600" w14:textId="7563E76F" w:rsidR="002E7503" w:rsidRDefault="002E7503" w:rsidP="00073834">
                        <w:pPr>
                          <w:spacing w:before="0" w:after="0" w:line="240" w:lineRule="auto"/>
                          <w:jc w:val="center"/>
                        </w:pPr>
                        <w:r>
                          <w:rPr>
                            <w:rFonts w:hint="eastAsia"/>
                          </w:rPr>
                          <w:t>已有</w:t>
                        </w:r>
                        <w:r>
                          <w:t>流程</w:t>
                        </w:r>
                      </w:p>
                      <w:p w14:paraId="7D79B345" w14:textId="77777777" w:rsidR="002E7503" w:rsidRDefault="002E7503" w:rsidP="00073834">
                        <w:pPr>
                          <w:jc w:val="center"/>
                        </w:pPr>
                      </w:p>
                    </w:txbxContent>
                  </v:textbox>
                </v:shape>
                <v:rect id="矩形 294" o:spid="_x0000_s1258" style="position:absolute;left:19720;top:61704;width:14548;height:4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m4KsQA&#10;AADcAAAADwAAAGRycy9kb3ducmV2LnhtbESPQYvCMBSE74L/ITzBm6aKLFqNImUrHvbgqj/g0Tzb&#10;YvNSk6xWf71ZWNjjMDPfMKtNZxpxJ+drywom4wQEcWF1zaWC8ykfzUH4gKyxsUwKnuRhs+73Vphq&#10;++Bvuh9DKSKEfYoKqhDaVEpfVGTQj21LHL2LdQZDlK6U2uEjwk0jp0nyIQ3WHBcqbCmrqLgef4wC&#10;/9rlt5k7HHY6/8yu5/lTf5lMqeGg2y5BBOrCf/ivvdcKposZ/J6JR0Cu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puCrEAAAA3AAAAA8AAAAAAAAAAAAAAAAAmAIAAGRycy9k&#10;b3ducmV2LnhtbFBLBQYAAAAABAAEAPUAAACJAwAAAAA=&#10;" fillcolor="black [3200]" strokecolor="black [1600]" strokeweight="1pt">
                  <v:textbox inset="0,0,0,0">
                    <w:txbxContent>
                      <w:p w14:paraId="13F51E62" w14:textId="77777777" w:rsidR="002E7503" w:rsidRDefault="002E7503" w:rsidP="00073834">
                        <w:pPr>
                          <w:pStyle w:val="af5"/>
                          <w:spacing w:beforeAutospacing="0" w:after="200" w:afterAutospacing="0" w:line="276" w:lineRule="auto"/>
                          <w:jc w:val="center"/>
                        </w:pPr>
                        <w:r>
                          <w:rPr>
                            <w:rFonts w:cs="Times New Roman" w:hint="eastAsia"/>
                            <w:sz w:val="18"/>
                            <w:szCs w:val="18"/>
                          </w:rPr>
                          <w:t>用户</w:t>
                        </w:r>
                        <w:r>
                          <w:rPr>
                            <w:rFonts w:cs="Times New Roman"/>
                            <w:sz w:val="18"/>
                            <w:szCs w:val="18"/>
                          </w:rPr>
                          <w:t>操作结束</w:t>
                        </w:r>
                      </w:p>
                    </w:txbxContent>
                  </v:textbox>
                </v:rect>
                <v:rect id="矩形 306" o:spid="_x0000_s1259" style="position:absolute;left:5304;top:5706;width:14605;height:40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UT7cQA&#10;AADcAAAADwAAAGRycy9kb3ducmV2LnhtbESP0WoCMRRE3wv+Q7hC32riClZWo2iL0EKLdfUDLpvr&#10;7urmZkmibv++KRT6OMzMGWax6m0rbuRD41jDeKRAEJfONFxpOB62TzMQISIbbB2Thm8KsFoOHhaY&#10;G3fnPd2KWIkE4ZCjhjrGLpcylDVZDCPXESfv5LzFmKSvpPF4T3DbykypqbTYcFqosaOXmspLcbUa&#10;7K6YfTybc7Z5/1Ls1ev1M9uR1o/Dfj0HEamP/+G/9pvRMFFT+D2Tjo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VE+3EAAAA3AAAAA8AAAAAAAAAAAAAAAAAmAIAAGRycy9k&#10;b3ducmV2LnhtbFBLBQYAAAAABAAEAPUAAACJAwAAAAA=&#10;" fillcolor="#df2e28 [3204]" strokecolor="#711411 [1604]" strokeweight="1pt">
                  <v:textbox inset="0,0,0,0">
                    <w:txbxContent>
                      <w:p w14:paraId="4D773202" w14:textId="4DEF4B3A" w:rsidR="002E7503" w:rsidRDefault="002E7503" w:rsidP="00073834">
                        <w:pPr>
                          <w:jc w:val="center"/>
                          <w:rPr>
                            <w:sz w:val="24"/>
                            <w:szCs w:val="24"/>
                          </w:rPr>
                        </w:pPr>
                        <w:r>
                          <w:rPr>
                            <w:rFonts w:hint="eastAsia"/>
                          </w:rPr>
                          <w:t>文件</w:t>
                        </w:r>
                        <w:r>
                          <w:t>只读</w:t>
                        </w:r>
                      </w:p>
                    </w:txbxContent>
                  </v:textbox>
                </v:rect>
                <v:rect id="矩形 327" o:spid="_x0000_s1260" style="position:absolute;left:19720;top:55775;width:14567;height:4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zqFsQA&#10;AADcAAAADwAAAGRycy9kb3ducmV2LnhtbESP0WoCMRRE3wv+Q7hC32riClVWo2iL0EKLdfUDLpvr&#10;7urmZkmibv++KRT6OMzMGWax6m0rbuRD41jDeKRAEJfONFxpOB62TzMQISIbbB2Thm8KsFoOHhaY&#10;G3fnPd2KWIkE4ZCjhjrGLpcylDVZDCPXESfv5LzFmKSvpPF4T3DbykypZ2mx4bRQY0cvNZWX4mo1&#10;2F0x+5iac7Z5/1Ls1ev1M9uR1o/Dfj0HEamP/+G/9pvRMMmm8HsmHQ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s6hbEAAAA3AAAAA8AAAAAAAAAAAAAAAAAmAIAAGRycy9k&#10;b3ducmV2LnhtbFBLBQYAAAAABAAEAPUAAACJAwAAAAA=&#10;" fillcolor="#df2e28 [3204]" strokecolor="#711411 [1604]" strokeweight="1pt">
                  <v:textbox inset="0,0,0,0">
                    <w:txbxContent>
                      <w:p w14:paraId="4F6DCBFB" w14:textId="6319EA63" w:rsidR="002E7503" w:rsidRDefault="002E7503" w:rsidP="00073834">
                        <w:pPr>
                          <w:pStyle w:val="af5"/>
                          <w:spacing w:beforeAutospacing="0" w:after="200" w:afterAutospacing="0" w:line="276" w:lineRule="auto"/>
                          <w:jc w:val="center"/>
                        </w:pPr>
                        <w:r>
                          <w:rPr>
                            <w:rFonts w:cs="Times New Roman" w:hint="eastAsia"/>
                            <w:sz w:val="18"/>
                            <w:szCs w:val="18"/>
                          </w:rPr>
                          <w:t>准备</w:t>
                        </w:r>
                        <w:r>
                          <w:rPr>
                            <w:rFonts w:cs="Times New Roman"/>
                            <w:sz w:val="18"/>
                            <w:szCs w:val="18"/>
                          </w:rPr>
                          <w:t>上</w:t>
                        </w:r>
                        <w:proofErr w:type="gramStart"/>
                        <w:r>
                          <w:rPr>
                            <w:rFonts w:cs="Times New Roman"/>
                            <w:sz w:val="18"/>
                            <w:szCs w:val="18"/>
                          </w:rPr>
                          <w:t>传相关</w:t>
                        </w:r>
                        <w:proofErr w:type="gramEnd"/>
                        <w:r>
                          <w:rPr>
                            <w:rFonts w:cs="Times New Roman"/>
                            <w:sz w:val="18"/>
                            <w:szCs w:val="18"/>
                          </w:rPr>
                          <w:t>文件</w:t>
                        </w:r>
                      </w:p>
                    </w:txbxContent>
                  </v:textbox>
                </v:rect>
                <v:shape id="肘形连接符 328" o:spid="_x0000_s1261" type="#_x0000_t34" style="position:absolute;left:25269;top:42282;width:3438;height:1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4Juh8AAAADcAAAADwAAAGRycy9kb3ducmV2LnhtbERPy4rCMBTdD/gP4QruxlSFmVKNopUB&#10;N+Pga39trm2xuek0sda/NwvB5eG8Z4vOVKKlxpWWFYyGEQjizOqScwXHw89nDMJ5ZI2VZVLwIAeL&#10;ee9jhom2d95Ru/e5CCHsElRQeF8nUrqsIINuaGviwF1sY9AH2ORSN3gP4aaS4yj6kgZLDg0F1pQW&#10;lF33N6Pg/P13um7XOv5N1//RCtG1aR0rNeh3yykIT51/i1/ujVYwGYe14Uw4AnL+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CbofAAAAA3AAAAA8AAAAAAAAAAAAAAAAA&#10;oQIAAGRycy9kb3ducmV2LnhtbFBLBQYAAAAABAAEAPkAAACOAwAAAAA=&#10;" strokecolor="#df2e28 [3204]">
                  <v:stroke endarrow="block"/>
                </v:shape>
                <v:shape id="肘形连接符 335" o:spid="_x0000_s1262" type="#_x0000_t33" style="position:absolute;left:32403;top:13463;width:3710;height:14541;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KDoMEAAADcAAAADwAAAGRycy9kb3ducmV2LnhtbESPSwvCMBCE74L/IazgTVMVRapRxAd4&#10;8OITvC3N2habTWmi1n9vBMHjMDPfMNN5bQrxpMrllhX0uhEI4sTqnFMFp+OmMwbhPLLGwjIpeJOD&#10;+azZmGKs7Yv39Dz4VAQIuxgVZN6XsZQuycig69qSOHg3Wxn0QVap1BW+AtwUsh9FI2kw57CQYUnL&#10;jJL74WEUjM7ojpfeeNlfW19vLoW75qudUu1WvZiA8FT7f/jX3moFg8EQvmfCEZCz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0oOgwQAAANwAAAAPAAAAAAAAAAAAAAAA&#10;AKECAABkcnMvZG93bnJldi54bWxQSwUGAAAAAAQABAD5AAAAjwMAAAAA&#10;" strokecolor="#df2e28 [3204]">
                  <v:stroke endarrow="block"/>
                </v:shape>
                <v:rect id="矩形 338" o:spid="_x0000_s1263" style="position:absolute;left:24477;top:5574;width:14567;height:40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roucEA&#10;AADcAAAADwAAAGRycy9kb3ducmV2LnhtbERP3WrCMBS+F3yHcATvNLHCJtUo6hg42FC7PcChObbd&#10;mpOSRO3efrkYePnx/a82vW3FjXxoHGuYTRUI4tKZhisNX5+vkwWIEJENto5Jwy8F2KyHgxXmxt35&#10;TLciViKFcMhRQx1jl0sZyposhqnriBN3cd5iTNBX0ni8p3DbykypJ2mx4dRQY0f7msqf4mo12GOx&#10;eH8239nu7aTYq5frR3YkrcejfrsEEamPD/G/+2A0zOdpbTqTjoB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tq6LnBAAAA3AAAAA8AAAAAAAAAAAAAAAAAmAIAAGRycy9kb3du&#10;cmV2LnhtbFBLBQYAAAAABAAEAPUAAACGAwAAAAA=&#10;" fillcolor="#df2e28 [3204]" strokecolor="#711411 [1604]" strokeweight="1pt">
                  <v:textbox inset="0,0,0,0">
                    <w:txbxContent>
                      <w:p w14:paraId="0CB75851" w14:textId="1D779A03" w:rsidR="002E7503" w:rsidRDefault="002E7503" w:rsidP="00073834">
                        <w:pPr>
                          <w:jc w:val="center"/>
                          <w:rPr>
                            <w:sz w:val="24"/>
                            <w:szCs w:val="24"/>
                          </w:rPr>
                        </w:pPr>
                        <w:r>
                          <w:rPr>
                            <w:rFonts w:hint="eastAsia"/>
                          </w:rPr>
                          <w:t>打开</w:t>
                        </w:r>
                        <w:r>
                          <w:t>文件</w:t>
                        </w:r>
                      </w:p>
                    </w:txbxContent>
                  </v:textbox>
                </v:rect>
                <v:shape id="肘形连接符 346" o:spid="_x0000_s1264" type="#_x0000_t34" style="position:absolute;left:21139;top:6211;width:7187;height:1405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QG28MAAADcAAAADwAAAGRycy9kb3ducmV2LnhtbESPUWvCMBSF3wf7D+EO9jbTqROpjTIc&#10;AwfCtuoPuDS3TWlzU5JM679fBMHHwznnO5xiM9penMiH1rGC10kGgrhyuuVGwfHw+bIEESKyxt4x&#10;KbhQgM368aHAXLsz/9KpjI1IEA45KjAxDrmUoTJkMUzcQJy82nmLMUnfSO3xnOC2l9MsW0iLLacF&#10;gwNtDVVd+WcT5SN8v3WlmVHo9A99+f3g671Sz0/j+wpEpDHew7f2TiuYzRdwPZOOgF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UBtvDAAAA3AAAAA8AAAAAAAAAAAAA&#10;AAAAoQIAAGRycy9kb3ducmV2LnhtbFBLBQYAAAAABAAEAPkAAACRAwAAAAA=&#10;" strokecolor="#df2e28 [3204]">
                  <v:stroke endarrow="block"/>
                </v:shape>
                <v:shape id="菱形 349" o:spid="_x0000_s1265" type="#_x0000_t4" style="position:absolute;left:19701;top:29737;width:14567;height:4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1/R8IA&#10;AADcAAAADwAAAGRycy9kb3ducmV2LnhtbESPX2vCMBTF34V9h3AHe9PETYfWRhnCYE8TneDrtblt&#10;is1NaTLt9umNIPh4OH9+nHzVu0acqQu1Zw3jkQJBXHhTc6Vh//M5nIEIEdlg45k0/FGA1fJpkGNm&#10;/IW3dN7FSqQRDhlqsDG2mZShsOQwjHxLnLzSdw5jkl0lTYeXNO4a+arUu3RYcyJYbGltqTjtfl2C&#10;qCke5u3aTOz+/1gmgtp8V1q/PPcfCxCR+vgI39tfRsPbZA63M+kIy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X9HwgAAANwAAAAPAAAAAAAAAAAAAAAAAJgCAABkcnMvZG93&#10;bnJldi54bWxQSwUGAAAAAAQABAD1AAAAhwMAAAAA&#10;" fillcolor="#e9bf35 [3206]" strokecolor="#80650e [1606]" strokeweight="1pt">
                  <v:textbox inset="0,0,0,0">
                    <w:txbxContent>
                      <w:p w14:paraId="6348F91A" w14:textId="33C80CCF" w:rsidR="002E7503" w:rsidRDefault="002E7503" w:rsidP="00C65070">
                        <w:pPr>
                          <w:pStyle w:val="af5"/>
                          <w:spacing w:before="0" w:beforeAutospacing="0" w:after="0" w:afterAutospacing="0"/>
                          <w:jc w:val="center"/>
                        </w:pPr>
                        <w:r>
                          <w:rPr>
                            <w:rFonts w:cs="Times New Roman" w:hint="eastAsia"/>
                            <w:sz w:val="18"/>
                            <w:szCs w:val="18"/>
                          </w:rPr>
                          <w:t>请求</w:t>
                        </w:r>
                        <w:r>
                          <w:rPr>
                            <w:rFonts w:cs="Times New Roman"/>
                            <w:sz w:val="18"/>
                            <w:szCs w:val="18"/>
                          </w:rPr>
                          <w:t>锁定</w:t>
                        </w:r>
                      </w:p>
                      <w:p w14:paraId="0189569B" w14:textId="77777777" w:rsidR="002E7503" w:rsidRDefault="002E7503" w:rsidP="00C65070">
                        <w:pPr>
                          <w:pStyle w:val="af5"/>
                          <w:spacing w:beforeAutospacing="0" w:after="200" w:afterAutospacing="0" w:line="276" w:lineRule="auto"/>
                          <w:jc w:val="center"/>
                        </w:pPr>
                        <w:r>
                          <w:rPr>
                            <w:rFonts w:cs="Times New Roman"/>
                            <w:sz w:val="18"/>
                            <w:szCs w:val="18"/>
                          </w:rPr>
                          <w:t> </w:t>
                        </w:r>
                      </w:p>
                    </w:txbxContent>
                  </v:textbox>
                </v:shape>
                <v:shape id="肘形连接符 351" o:spid="_x0000_s1266" type="#_x0000_t34" style="position:absolute;left:5304;top:7748;width:14397;height:24034;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b1t8UAAADcAAAADwAAAGRycy9kb3ducmV2LnhtbESPQWvCQBSE74X+h+UVvOkmaktJXaVV&#10;FClekjb0+si+JqHZtyG7JvHfu4LQ4zAz3zCrzWga0VPnassK4lkEgriwuuZSwffXfvoKwnlkjY1l&#10;UnAhB5v148MKE20HTqnPfCkChF2CCirv20RKV1Rk0M1sSxy8X9sZ9EF2pdQdDgFuGjmPohdpsOaw&#10;UGFL24qKv+xsFJzyKF3uzE9PeZYPn7sPbeKDVmryNL6/gfA0+v/wvX3UChbPMdzOhCMg1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Kb1t8UAAADcAAAADwAAAAAAAAAA&#10;AAAAAAChAgAAZHJzL2Rvd25yZXYueG1sUEsFBgAAAAAEAAQA+QAAAJMDAAAAAA==&#10;" adj="25030" strokecolor="#df2e28 [3204]">
                  <v:stroke endarrow="block"/>
                </v:shape>
                <v:shape id="肘形连接符 352" o:spid="_x0000_s1267" type="#_x0000_t34" style="position:absolute;left:25659;top:35149;width:2647;height: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aWBcMAAADcAAAADwAAAGRycy9kb3ducmV2LnhtbESPUWvCMBSF3wf+h3AHvq3pFId0pmU4&#10;BAfCZvUHXJprU9rclCTT+u+XwWCPh3POdzibarKDuJIPnWMFz1kOgrhxuuNWwfm0e1qDCBFZ4+CY&#10;FNwpQFXOHjZYaHfjI13r2IoE4VCgAhPjWEgZGkMWQ+ZG4uRdnLcYk/St1B5vCW4HucjzF2mx47Rg&#10;cKStoaavv22ivIfPVV+bJYVef9GHP4z+clBq/ji9vYKINMX/8F97rxUsVwv4PZOOg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2lgXDAAAA3AAAAA8AAAAAAAAAAAAA&#10;AAAAoQIAAGRycy9kb3ducmV2LnhtbFBLBQYAAAAABAAEAPkAAACRAwAAAAA=&#10;" strokecolor="#df2e28 [3204]">
                  <v:stroke endarrow="block"/>
                </v:shape>
                <v:shape id="肘形连接符 353" o:spid="_x0000_s1268" type="#_x0000_t33" style="position:absolute;left:16848;top:21784;width:3710;height:19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BP8MUAAADcAAAADwAAAGRycy9kb3ducmV2LnhtbESP3WrCQBSE7wt9h+UUvBHdmNAiqatU&#10;QRAsVFO9P2ZPfjB7NmRXjW/vFoReDjPzDTNb9KYRV+pcbVnBZByBIM6trrlUcPhdj6YgnEfW2Fgm&#10;BXdysJi/vsww1fbGe7pmvhQBwi5FBZX3bSqlyysy6Ma2JQ5eYTuDPsiulLrDW4CbRsZR9CEN1hwW&#10;KmxpVVF+zi5Gwc93cnSneFnEW5sddvuiHhbnTKnBW//1CcJT7//Dz/ZGK0jeE/g7E46AnD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RBP8MUAAADcAAAADwAAAAAAAAAA&#10;AAAAAAChAgAAZHJzL2Rvd25yZXYueG1sUEsFBgAAAAAEAAQA+QAAAJMDAAAAAA==&#10;" strokecolor="#df2e28 [3204]">
                  <v:stroke endarrow="block"/>
                </v:shape>
                <v:shape id="肘形连接符 354" o:spid="_x0000_s1269" type="#_x0000_t34" style="position:absolute;left:46235;top:41337;width:5180;height:2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Or6sIAAADcAAAADwAAAGRycy9kb3ducmV2LnhtbESP0WoCMRRE3wv+Q7iCbzVrrSKrUcRS&#10;sCBUVz/gsrlult3cLEmq279vBKGPw8ycYVab3rbiRj7UjhVMxhkI4tLpmisFl/Pn6wJEiMgaW8ek&#10;4JcCbNaDlxXm2t35RLciViJBOOSowMTY5VKG0pDFMHYdcfKuzluMSfpKao/3BLetfMuyubRYc1ow&#10;2NHOUNkUPzZRPsL3rCnMlEKjj/TlD52/HpQaDfvtEkSkPv6Hn+29VjCdvcPjTDoC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NOr6sIAAADcAAAADwAAAAAAAAAAAAAA&#10;AAChAgAAZHJzL2Rvd25yZXYueG1sUEsFBgAAAAAEAAQA+QAAAJADAAAAAA==&#10;" strokecolor="#df2e28 [3204]">
                  <v:stroke endarrow="block"/>
                </v:shape>
                <v:shape id="肘形连接符 358" o:spid="_x0000_s1270" type="#_x0000_t34" style="position:absolute;left:36743;top:4662;width:7187;height:171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Qd+sIAAADcAAAADwAAAGRycy9kb3ducmV2LnhtbERPTU/CQBC9k/AfNmPiTbZihKayNNCG&#10;hAsQqt7H7tg2dGdrdy3137MHE44v73uVjqYVA/WusazgeRaBIC6tbrhS8PG+e4pBOI+ssbVMCv7I&#10;QbqeTlaYaHvlMw2Fr0QIYZeggtr7LpHSlTUZdDPbEQfu2/YGfYB9JXWP1xBuWjmPooU02HBoqLGj&#10;rKbyUvwaBV/L0+flmOv4kOU/0RbRDVkXK/X4MG7eQHga/V38795rBS+vYW04E46AX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4Qd+sIAAADcAAAADwAAAAAAAAAAAAAA&#10;AAChAgAAZHJzL2Rvd25yZXYueG1sUEsFBgAAAAAEAAQA+QAAAJADAAAAAA==&#10;" strokecolor="#df2e28 [3204]">
                  <v:stroke endarrow="block"/>
                </v:shape>
                <v:shape id="肘形连接符 362" o:spid="_x0000_s1271" type="#_x0000_t34" style="position:absolute;left:31026;top:4839;width:1466;height: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DgrcQAAADcAAAADwAAAGRycy9kb3ducmV2LnhtbESPQWvCQBSE74X+h+UVequbWtAQXcVG&#10;Cl5Umur9mX0mwezbNLvG+O9dQfA4zMw3zHTem1p01LrKsoLPQQSCOLe64kLB7u/nIwbhPLLG2jIp&#10;uJKD+ez1ZYqJthf+pS7zhQgQdgkqKL1vEildXpJBN7ANcfCOtjXog2wLqVu8BLip5TCKRtJgxWGh&#10;xIbSkvJTdjYKDuPt/rRZ6nidLv+jb0TXpU2s1Ptbv5iA8NT7Z/jRXmkFX6Mh3M+EIyB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AOCtxAAAANwAAAAPAAAAAAAAAAAA&#10;AAAAAKECAABkcnMvZG93bnJldi54bWxQSwUGAAAAAAQABAD5AAAAkgMAAAAA&#10;" strokecolor="#df2e28 [3204]">
                  <v:stroke endarrow="block"/>
                </v:shape>
                <v:shape id="文本框 300" o:spid="_x0000_s1272" type="#_x0000_t202" style="position:absolute;left:49292;top:20780;width:4460;height:18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ONhsUA&#10;AADcAAAADwAAAGRycy9kb3ducmV2LnhtbESP0WrCQBRE34X+w3ILfdONlUqJriKCmhYU1H7AJXvN&#10;xmTvhuw2pn/fFQQfh5k5w8yXva1FR60vHSsYjxIQxLnTJRcKfs6b4ScIH5A11o5JwR95WC5eBnNM&#10;tbvxkbpTKESEsE9RgQmhSaX0uSGLfuQa4uhdXGsxRNkWUrd4i3Bby/ckmUqLJccFgw2tDeXV6dcq&#10;2JaX8fnQVUVjqq/d9jvbX7NrUOrttV/NQATqwzP8aGdawWT6Afcz8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042GxQAAANwAAAAPAAAAAAAAAAAAAAAAAJgCAABkcnMv&#10;ZG93bnJldi54bWxQSwUGAAAAAAQABAD1AAAAigMAAAAA&#10;" filled="f" stroked="f" strokeweight=".5pt">
                  <v:textbox inset="0,0,0,0">
                    <w:txbxContent>
                      <w:p w14:paraId="7F562829" w14:textId="77777777" w:rsidR="002E7503" w:rsidRDefault="002E7503" w:rsidP="00EB2C47">
                        <w:pPr>
                          <w:pStyle w:val="af5"/>
                          <w:spacing w:before="0" w:beforeAutospacing="0" w:after="0" w:afterAutospacing="0"/>
                        </w:pPr>
                        <w:r>
                          <w:rPr>
                            <w:rFonts w:cs="Times New Roman" w:hint="eastAsia"/>
                            <w:sz w:val="18"/>
                            <w:szCs w:val="18"/>
                          </w:rPr>
                          <w:t>具备</w:t>
                        </w:r>
                      </w:p>
                    </w:txbxContent>
                  </v:textbox>
                </v:shape>
                <v:shape id="文本框 84" o:spid="_x0000_s1273" type="#_x0000_t202" style="position:absolute;left:60755;top:18976;width:4509;height:1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ET8cUA&#10;AADcAAAADwAAAGRycy9kb3ducmV2LnhtbESP3WrCQBSE7wu+w3IE7+rGCqFEVymFaiq04M8DHLLH&#10;bEz2bMiuMX17tyB4OczMN8xyPdhG9NT5yrGC2TQBQVw4XXGp4HT8en0H4QOyxsYxKfgjD+vV6GWJ&#10;mXY33lN/CKWIEPYZKjAhtJmUvjBk0U9dSxy9s+sshii7UuoObxFuG/mWJKm0WHFcMNjSp6GiPlyt&#10;gk11nh1/+7psTf293ezyn0t+CUpNxsPHAkSgITzDj3auFczTFP7PxCM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ARPxxQAAANwAAAAPAAAAAAAAAAAAAAAAAJgCAABkcnMv&#10;ZG93bnJldi54bWxQSwUGAAAAAAQABAD1AAAAigMAAAAA&#10;" filled="f" stroked="f" strokeweight=".5pt">
                  <v:textbox inset="0,0,0,0">
                    <w:txbxContent>
                      <w:p w14:paraId="67852126" w14:textId="77777777" w:rsidR="002E7503" w:rsidRDefault="002E7503" w:rsidP="00EB2C47">
                        <w:pPr>
                          <w:pStyle w:val="af5"/>
                          <w:spacing w:before="0" w:beforeAutospacing="0" w:after="0" w:afterAutospacing="0"/>
                        </w:pPr>
                        <w:r>
                          <w:rPr>
                            <w:rFonts w:cs="Times New Roman" w:hint="eastAsia"/>
                            <w:sz w:val="18"/>
                            <w:szCs w:val="18"/>
                          </w:rPr>
                          <w:t>不具备</w:t>
                        </w:r>
                      </w:p>
                      <w:p w14:paraId="795598FA" w14:textId="77777777" w:rsidR="002E7503" w:rsidRDefault="002E7503" w:rsidP="00EB2C47">
                        <w:pPr>
                          <w:pStyle w:val="af5"/>
                          <w:spacing w:beforeAutospacing="0" w:after="0" w:afterAutospacing="0" w:line="276" w:lineRule="auto"/>
                        </w:pPr>
                        <w:r>
                          <w:rPr>
                            <w:rFonts w:cs="Times New Roman"/>
                          </w:rPr>
                          <w:t> </w:t>
                        </w:r>
                      </w:p>
                    </w:txbxContent>
                  </v:textbox>
                </v:shape>
                <v:shape id="文本框 300" o:spid="_x0000_s1274" type="#_x0000_t202" style="position:absolute;left:23608;top:33856;width:4071;height:1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22asUA&#10;AADcAAAADwAAAGRycy9kb3ducmV2LnhtbESP0WrCQBRE3wv+w3KFvtWNClaiq4igpkILVT/gkr1m&#10;Y7J3Q3aN6d93hUIfh5k5wyzXva1FR60vHSsYjxIQxLnTJRcKLufd2xyED8gaa8ek4Ic8rFeDlyWm&#10;2j34m7pTKESEsE9RgQmhSaX0uSGLfuQa4uhdXWsxRNkWUrf4iHBby0mSzKTFkuOCwYa2hvLqdLcK&#10;9uV1fP7qqqIx1cdhf8w+b9ktKPU67DcLEIH68B/+a2dawXT2Ds8z8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TbZqxQAAANwAAAAPAAAAAAAAAAAAAAAAAJgCAABkcnMv&#10;ZG93bnJldi54bWxQSwUGAAAAAAQABAD1AAAAigMAAAAA&#10;" filled="f" stroked="f" strokeweight=".5pt">
                  <v:textbox inset="0,0,0,0">
                    <w:txbxContent>
                      <w:p w14:paraId="59010175" w14:textId="2533FC6F" w:rsidR="002E7503" w:rsidRDefault="002E7503" w:rsidP="00EB2C47">
                        <w:pPr>
                          <w:pStyle w:val="af5"/>
                          <w:spacing w:before="0" w:beforeAutospacing="0" w:after="0" w:afterAutospacing="0"/>
                        </w:pPr>
                        <w:r>
                          <w:rPr>
                            <w:rFonts w:cs="Times New Roman" w:hint="eastAsia"/>
                            <w:sz w:val="18"/>
                            <w:szCs w:val="18"/>
                          </w:rPr>
                          <w:t>成功</w:t>
                        </w:r>
                      </w:p>
                    </w:txbxContent>
                  </v:textbox>
                </v:shape>
                <v:shape id="文本框 84" o:spid="_x0000_s1275" type="#_x0000_t202" style="position:absolute;left:8508;top:32053;width:3873;height:1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IiGMIA&#10;AADcAAAADwAAAGRycy9kb3ducmV2LnhtbERP3WrCMBS+H/gO4Qx2t6adIKNrlDGw6wQH0z3AoTk2&#10;tc1JaWLt3n65ELz8+P6LzWx7MdHoW8cKsiQFQVw73XKj4Pe4fX4F4QOyxt4xKfgjD5v14qHAXLsr&#10;/9B0CI2IIexzVGBCGHIpfW3Iok/cQBy5kxsthgjHRuoRrzHc9vIlTVfSYsuxweBAH4bq7nCxCsr2&#10;lB2/p64ZTPf1We6q/bk6B6WeHuf3NxCB5nAX39yVVrBcxbXxTDwC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0iIYwgAAANwAAAAPAAAAAAAAAAAAAAAAAJgCAABkcnMvZG93&#10;bnJldi54bWxQSwUGAAAAAAQABAD1AAAAhwMAAAAA&#10;" filled="f" stroked="f" strokeweight=".5pt">
                  <v:textbox inset="0,0,0,0">
                    <w:txbxContent>
                      <w:p w14:paraId="63A9EACA" w14:textId="7537439F" w:rsidR="002E7503" w:rsidRDefault="002E7503" w:rsidP="00EB2C47">
                        <w:pPr>
                          <w:pStyle w:val="af5"/>
                          <w:spacing w:before="0" w:beforeAutospacing="0" w:after="0" w:afterAutospacing="0"/>
                        </w:pPr>
                        <w:r>
                          <w:rPr>
                            <w:rFonts w:cs="Times New Roman" w:hint="eastAsia"/>
                            <w:sz w:val="18"/>
                            <w:szCs w:val="18"/>
                          </w:rPr>
                          <w:t>失败</w:t>
                        </w:r>
                      </w:p>
                      <w:p w14:paraId="08A13049" w14:textId="77777777" w:rsidR="002E7503" w:rsidRDefault="002E7503" w:rsidP="00EB2C47">
                        <w:pPr>
                          <w:pStyle w:val="af5"/>
                          <w:spacing w:before="0" w:beforeAutospacing="0" w:after="0" w:afterAutospacing="0" w:line="276" w:lineRule="auto"/>
                        </w:pPr>
                        <w:r>
                          <w:rPr>
                            <w:rFonts w:cs="Times New Roman" w:hint="eastAsia"/>
                          </w:rPr>
                          <w:t> </w:t>
                        </w:r>
                      </w:p>
                    </w:txbxContent>
                  </v:textbox>
                </v:shape>
                <v:rect id="矩形 373" o:spid="_x0000_s1276" style="position:absolute;left:19720;top:44008;width:14548;height:40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TDCMQA&#10;AADcAAAADwAAAGRycy9kb3ducmV2LnhtbESP0WoCMRRE3wX/IVyhb5p0BZWtUaoiVGix3fYDLpvb&#10;3W03N0sSdf17Uyj4OMzMGWa57m0rzuRD41jD40SBIC6dabjS8PW5Hy9AhIhssHVMGq4UYL0aDpaY&#10;G3fhDzoXsRIJwiFHDXWMXS5lKGuyGCauI07et/MWY5K+ksbjJcFtKzOlZtJiw2mhxo62NZW/xclq&#10;sMdi8To3P9nm8K7Yq93pLTuS1g+j/vkJRKQ+3sP/7RejYTqfwt+ZdAT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kwwjEAAAA3AAAAA8AAAAAAAAAAAAAAAAAmAIAAGRycy9k&#10;b3ducmV2LnhtbFBLBQYAAAAABAAEAPUAAACJAwAAAAA=&#10;" fillcolor="#df2e28 [3204]" strokecolor="#711411 [1604]" strokeweight="1pt">
                  <v:textbox inset="0,0,0,0">
                    <w:txbxContent>
                      <w:p w14:paraId="449ACDEA" w14:textId="576D5025" w:rsidR="002E7503" w:rsidRDefault="002E7503" w:rsidP="00EB2C47">
                        <w:pPr>
                          <w:jc w:val="center"/>
                          <w:rPr>
                            <w:sz w:val="24"/>
                            <w:szCs w:val="24"/>
                          </w:rPr>
                        </w:pPr>
                        <w:r>
                          <w:rPr>
                            <w:rFonts w:hint="eastAsia"/>
                          </w:rPr>
                          <w:t>创建</w:t>
                        </w:r>
                        <w:r>
                          <w:rPr>
                            <w:rFonts w:hint="eastAsia"/>
                          </w:rPr>
                          <w:t>Sign Request Action</w:t>
                        </w:r>
                      </w:p>
                    </w:txbxContent>
                  </v:textbox>
                </v:rect>
                <v:rect id="矩形 375" o:spid="_x0000_s1277" style="position:absolute;left:19720;top:50004;width:14560;height:4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42b8cA&#10;AADcAAAADwAAAGRycy9kb3ducmV2LnhtbESPQWvCQBSE7wX/w/KEXkrd2GhTUlcJBTEetT20t2f2&#10;mUSzb0N2q8m/7xYEj8PMfMMsVr1pxIU6V1tWMJ1EIIgLq2suFXx9rp/fQDiPrLGxTAoGcrBajh4W&#10;mGp75R1d9r4UAcIuRQWV920qpSsqMugmtiUO3tF2Bn2QXSl1h9cAN418iaJXabDmsFBhSx8VFef9&#10;r1Gw/j4dN/Ehmp0PSf6zfUrKYbfJlHoc99k7CE+9v4dv7VwriJM5/J8JR0Au/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duNm/HAAAA3AAAAA8AAAAAAAAAAAAAAAAAmAIAAGRy&#10;cy9kb3ducmV2LnhtbFBLBQYAAAAABAAEAPUAAACMAwAAAAA=&#10;" fillcolor="#e9bf35 [3206]" strokecolor="#80650e [1606]" strokeweight="1pt">
                  <v:textbox inset="0,0,0,0">
                    <w:txbxContent>
                      <w:p w14:paraId="25DB6683" w14:textId="46637300" w:rsidR="002E7503" w:rsidRPr="00573335" w:rsidRDefault="002E7503" w:rsidP="00573335">
                        <w:pPr>
                          <w:jc w:val="center"/>
                          <w:rPr>
                            <w:sz w:val="24"/>
                          </w:rPr>
                        </w:pPr>
                        <w:r w:rsidRPr="00573335">
                          <w:rPr>
                            <w:sz w:val="24"/>
                          </w:rPr>
                          <w:t>客户端动作</w:t>
                        </w:r>
                      </w:p>
                    </w:txbxContent>
                  </v:textbox>
                </v:rect>
                <v:shape id="肘形连接符 376" o:spid="_x0000_s1278" type="#_x0000_t34" style="position:absolute;left:26040;top:49045;width:1913;height: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Jwc8QAAADcAAAADwAAAGRycy9kb3ducmV2LnhtbESPQWvCQBSE74L/YXlCb7pRQUN0lRoR&#10;emnF2N6f2dckmH0bs9uY/vtuQfA4zMw3zHrbm1p01LrKsoLpJAJBnFtdcaHg83wYxyCcR9ZYWyYF&#10;v+RguxkO1phoe+cTdZkvRICwS1BB6X2TSOnykgy6iW2Ig/dtW4M+yLaQusV7gJtazqJoIQ1WHBZK&#10;bCgtKb9mP0bBZXn8un7sdfye7m/RDtF1aRMr9TLqX1cgPPX+GX6037SC+XIB/2fCEZC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4nBzxAAAANwAAAAPAAAAAAAAAAAA&#10;AAAAAKECAABkcnMvZG93bnJldi54bWxQSwUGAAAAAAQABAD5AAAAkgMAAAAA&#10;" strokecolor="#df2e28 [3204]">
                  <v:stroke endarrow="block"/>
                </v:shape>
                <v:shape id="肘形连接符 377" o:spid="_x0000_s1279" type="#_x0000_t34" style="position:absolute;left:26155;top:54926;width:1694;height: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7V6MQAAADcAAAADwAAAGRycy9kb3ducmV2LnhtbESPQWvCQBSE74X+h+UVeqsbW2hCdA02&#10;Inhpi7ben9lnEpJ9G7NrjP/eLRQ8DjPzDTPPRtOKgXpXW1YwnUQgiAuray4V/P6sXxIQziNrbC2T&#10;gis5yBaPD3NMtb3wloadL0WAsEtRQeV9l0rpiooMuontiIN3tL1BH2RfSt3jJcBNK1+j6F0arDks&#10;VNhRXlHR7M5GwSH+3jdfK5185qtT9IHohrxLlHp+GpczEJ5Gfw//tzdawVscw9+ZcAT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rtXoxAAAANwAAAAPAAAAAAAAAAAA&#10;AAAAAKECAABkcnMvZG93bnJldi54bWxQSwUGAAAAAAQABAD5AAAAkgMAAAAA&#10;" strokecolor="#df2e28 [3204]">
                  <v:stroke endarrow="block"/>
                </v:shape>
                <v:shape id="肘形连接符 378" o:spid="_x0000_s1280" type="#_x0000_t34" style="position:absolute;left:26073;top:60773;width:1852;height: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v9j8QAAADcAAAADwAAAGRycy9kb3ducmV2LnhtbESP0WrDMAxF3wf7B6PB3lanK11LWreM&#10;jcEKhW1pP0DEahwSy8H22uzvp4dCH8XVPdJZb0ffqzPF1AY2MJ0UoIjrYFtuDBwPH09LUCkjW+wD&#10;k4E/SrDd3N+tsbThwj90rnKjBMKpRAMu56HUOtWOPKZJGIglO4XoMcsYG20jXgTue/1cFC/aY8ty&#10;weFAb47qrvr1QnlPX/OucjNKnf2mXdwP8bQ35vFhfF2ByjTm2/K1/WkNzBbyrciICOjN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K/2PxAAAANwAAAAPAAAAAAAAAAAA&#10;AAAAAKECAABkcnMvZG93bnJldi54bWxQSwUGAAAAAAQABAD5AAAAkgMAAAAA&#10;" strokecolor="#df2e28 [3204]">
                  <v:stroke endarrow="block"/>
                </v:shape>
                <v:shape id="文本框 84" o:spid="_x0000_s1281" type="#_x0000_t202" style="position:absolute;left:27679;top:26969;width:4072;height:18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jI5MEA&#10;AADcAAAADwAAAGRycy9kb3ducmV2LnhtbERPy4rCMBTdC/5DuII7TZ0BkWoUEXSqMIKPD7g016a2&#10;uSlNpnb+frIYcHk479Wmt7XoqPWlYwWzaQKCOHe65ELB/bafLED4gKyxdkwKfsnDZj0crDDV7sUX&#10;6q6hEDGEfYoKTAhNKqXPDVn0U9cQR+7hWoshwraQusVXDLe1/EiSubRYcmww2NDOUF5df6yCQ/mY&#10;3c5dVTSmOn4dTtn3M3sGpcajfrsEEagPb/G/O9MKPhdxfjwTj4B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oyOTBAAAA3AAAAA8AAAAAAAAAAAAAAAAAmAIAAGRycy9kb3du&#10;cmV2LnhtbFBLBQYAAAAABAAEAPUAAACGAwAAAAA=&#10;" filled="f" stroked="f" strokeweight=".5pt">
                  <v:textbox inset="0,0,0,0">
                    <w:txbxContent>
                      <w:p w14:paraId="777F8498" w14:textId="77777777" w:rsidR="002E7503" w:rsidRDefault="002E7503" w:rsidP="008579C7">
                        <w:pPr>
                          <w:pStyle w:val="af5"/>
                          <w:spacing w:before="0" w:beforeAutospacing="0" w:after="0" w:afterAutospacing="0"/>
                        </w:pPr>
                        <w:r>
                          <w:rPr>
                            <w:rFonts w:cs="Times New Roman" w:hint="eastAsia"/>
                            <w:sz w:val="18"/>
                            <w:szCs w:val="18"/>
                          </w:rPr>
                          <w:t>是</w:t>
                        </w:r>
                      </w:p>
                      <w:p w14:paraId="720EB7F9" w14:textId="77777777" w:rsidR="002E7503" w:rsidRDefault="002E7503" w:rsidP="008579C7">
                        <w:pPr>
                          <w:pStyle w:val="af5"/>
                          <w:spacing w:before="0" w:beforeAutospacing="0" w:after="0" w:afterAutospacing="0" w:line="276" w:lineRule="auto"/>
                        </w:pPr>
                        <w:r>
                          <w:rPr>
                            <w:rFonts w:cs="Times New Roman" w:hint="eastAsia"/>
                          </w:rPr>
                          <w:t> </w:t>
                        </w:r>
                      </w:p>
                    </w:txbxContent>
                  </v:textbox>
                </v:shape>
                <v:shape id="文本框 84" o:spid="_x0000_s1282" type="#_x0000_t202" style="position:absolute;left:27679;top:20129;width:2582;height:1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Rtf8QA&#10;AADcAAAADwAAAGRycy9kb3ducmV2LnhtbESP0WrCQBRE3wX/YbmCb7qJQpHUVUpBTQsW1H7AJXvN&#10;xmTvhuwa07/vFoQ+DjNzhllvB9uInjpfOVaQzhMQxIXTFZcKvi+72QqED8gaG8ek4Ic8bDfj0Roz&#10;7R58ov4cShEh7DNUYEJoMyl9Yciin7uWOHpX11kMUXal1B0+Itw2cpEkL9JixXHBYEvvhor6fLcK&#10;9tU1vXz1ddma+uOw/8yPt/wWlJpOhrdXEIGG8B9+tnOtYLlK4e9MPAJ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kbX/EAAAA3AAAAA8AAAAAAAAAAAAAAAAAmAIAAGRycy9k&#10;b3ducmV2LnhtbFBLBQYAAAAABAAEAPUAAACJAwAAAAA=&#10;" filled="f" stroked="f" strokeweight=".5pt">
                  <v:textbox inset="0,0,0,0">
                    <w:txbxContent>
                      <w:p w14:paraId="519771FF" w14:textId="725F7DC5" w:rsidR="002E7503" w:rsidRDefault="002E7503" w:rsidP="008579C7">
                        <w:pPr>
                          <w:pStyle w:val="af5"/>
                          <w:spacing w:before="0" w:beforeAutospacing="0" w:after="0" w:afterAutospacing="0"/>
                        </w:pPr>
                        <w:proofErr w:type="gramStart"/>
                        <w:r>
                          <w:rPr>
                            <w:rFonts w:cs="Times New Roman" w:hint="eastAsia"/>
                            <w:sz w:val="18"/>
                            <w:szCs w:val="18"/>
                          </w:rPr>
                          <w:t>否</w:t>
                        </w:r>
                        <w:proofErr w:type="gramEnd"/>
                      </w:p>
                      <w:p w14:paraId="39FD2412" w14:textId="77777777" w:rsidR="002E7503" w:rsidRDefault="002E7503" w:rsidP="008579C7">
                        <w:pPr>
                          <w:pStyle w:val="af5"/>
                          <w:spacing w:before="0" w:beforeAutospacing="0" w:after="0" w:afterAutospacing="0" w:line="276" w:lineRule="auto"/>
                        </w:pPr>
                        <w:r>
                          <w:rPr>
                            <w:rFonts w:cs="Times New Roman" w:hint="eastAsia"/>
                          </w:rPr>
                          <w:t> </w:t>
                        </w:r>
                      </w:p>
                    </w:txbxContent>
                  </v:textbox>
                </v:shape>
                <v:rect id="矩形 382" o:spid="_x0000_s1283" style="position:absolute;left:44202;top:5458;width:14598;height:40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0WtMQA&#10;AADcAAAADwAAAGRycy9kb3ducmV2LnhtbESPUWvCMBSF3wf7D+EOfJvJKszSGWWbCAoOtdsPuDR3&#10;bbfmpiRRu39vBoKPh3POdzizxWA7cSIfWscansYKBHHlTMu1hq/P1WMOIkRkg51j0vBHARbz+7sZ&#10;Fsad+UCnMtYiQTgUqKGJsS+kDFVDFsPY9cTJ+3beYkzS19J4PCe47WSm1LO02HJaaLCn94aq3/Jo&#10;NdhdmW+n5id72+wVe7U8fmQ70nr0MLy+gIg0xFv42l4bDZM8g/8z6QjI+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9FrTEAAAA3AAAAA8AAAAAAAAAAAAAAAAAmAIAAGRycy9k&#10;b3ducmV2LnhtbFBLBQYAAAAABAAEAPUAAACJAwAAAAA=&#10;" fillcolor="#df2e28 [3204]" strokecolor="#711411 [1604]" strokeweight="1pt">
                  <v:textbox inset="0,0,0,0">
                    <w:txbxContent>
                      <w:p w14:paraId="40833DBF" w14:textId="77777777" w:rsidR="002E7503" w:rsidRDefault="002E7503" w:rsidP="0049664F">
                        <w:pPr>
                          <w:pStyle w:val="af5"/>
                          <w:spacing w:beforeAutospacing="0" w:after="200" w:afterAutospacing="0" w:line="276" w:lineRule="auto"/>
                          <w:jc w:val="center"/>
                        </w:pPr>
                        <w:r>
                          <w:rPr>
                            <w:rFonts w:cs="Times New Roman" w:hint="eastAsia"/>
                            <w:sz w:val="18"/>
                            <w:szCs w:val="18"/>
                          </w:rPr>
                          <w:t>文件只读</w:t>
                        </w:r>
                      </w:p>
                    </w:txbxContent>
                  </v:textbox>
                </v:rect>
                <v:shape id="肘形连接符 383" o:spid="_x0000_s1284" type="#_x0000_t34" style="position:absolute;left:56298;top:7499;width:2502;height:113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NR5cYAAADcAAAADwAAAGRycy9kb3ducmV2LnhtbESPQWvCQBSE74L/YXlCb3WjAbGpq6iQ&#10;4kHERqE9vmafSTD7NmRXk/77rlDwOMzMN8xi1Zta3Kl1lWUFk3EEgji3uuJCwfmUvs5BOI+ssbZM&#10;Cn7JwWo5HCww0bbjT7pnvhABwi5BBaX3TSKly0sy6Ma2IQ7exbYGfZBtIXWLXYCbWk6jaCYNVhwW&#10;SmxoW1J+zW5GQXp4uxyuR9zl+6+PapN+dz/7eK3Uy6hfv4Pw1Ptn+L+90wrieQyPM+EIy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DUeXGAAAA3AAAAA8AAAAAAAAA&#10;AAAAAAAAoQIAAGRycy9kb3ducmV2LnhtbFBLBQYAAAAABAAEAPkAAACUAwAAAAA=&#10;" adj="64356" strokecolor="#df2e28 [3204]">
                  <v:stroke endarrow="block"/>
                </v:shape>
                <v:rect id="矩形 314" o:spid="_x0000_s1285" style="position:absolute;left:41538;top:43940;width:14548;height:40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K+3MUA&#10;AADcAAAADwAAAGRycy9kb3ducmV2LnhtbESP0WoCMRRE3wX/IdxC3zRxW6psjaIthRYq6uoHXDa3&#10;u1s3N0sSdfv3TaHg4zAzZ5j5sretuJAPjWMNk7ECQVw603Cl4Xh4G81AhIhssHVMGn4owHIxHMwx&#10;N+7Ke7oUsRIJwiFHDXWMXS5lKGuyGMauI07el/MWY5K+ksbjNcFtKzOlnqTFhtNCjR291FSeirPV&#10;YLfF7HNqvrP1x06xV6/nTbYlre/v+tUziEh9vIX/2+9Gw8PkEf7Op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kr7cxQAAANwAAAAPAAAAAAAAAAAAAAAAAJgCAABkcnMv&#10;ZG93bnJldi54bWxQSwUGAAAAAAQABAD1AAAAigMAAAAA&#10;" fillcolor="#df2e28 [3204]" strokecolor="#711411 [1604]" strokeweight="1pt">
                  <v:textbox inset="0,0,0,0">
                    <w:txbxContent>
                      <w:p w14:paraId="3F0E215A" w14:textId="1E5BEF66" w:rsidR="002E7503" w:rsidRDefault="002E7503" w:rsidP="00573335">
                        <w:pPr>
                          <w:jc w:val="center"/>
                        </w:pPr>
                        <w:r>
                          <w:rPr>
                            <w:rFonts w:hint="eastAsia"/>
                          </w:rPr>
                          <w:t>创建</w:t>
                        </w:r>
                        <w:proofErr w:type="spellStart"/>
                        <w:r>
                          <w:t>SignSet</w:t>
                        </w:r>
                        <w:proofErr w:type="spellEnd"/>
                        <w:r>
                          <w:t xml:space="preserve"> Action</w:t>
                        </w:r>
                      </w:p>
                    </w:txbxContent>
                  </v:textbox>
                </v:rect>
                <v:shape id="肘形连接符 318" o:spid="_x0000_s1286" type="#_x0000_t34" style="position:absolute;left:47801;top:49034;width:2027;height: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6kOsIAAADcAAAADwAAAGRycy9kb3ducmV2LnhtbERPTW+CQBC9N/E/bMakt7JgE0vQ1VRI&#10;k160KdX7yE6ByM5Sdov033cPJh5f3vd6O5lOjDS41rKCJIpBEFdWt1wrOH69PaUgnEfW2FkmBX/k&#10;YLuZPawx0/bKnzSWvhYhhF2GChrv+0xKVzVk0EW2Jw7ctx0M+gCHWuoBryHcdHIRx0tpsOXQ0GBP&#10;eUPVpfw1Cs4vH6fLodDpPi9+4h2iG/M+VepxPr2uQHia/F18c79rBc9JWBvOhCMg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e6kOsIAAADcAAAADwAAAAAAAAAAAAAA&#10;AAChAgAAZHJzL2Rvd25yZXYueG1sUEsFBgAAAAAEAAQA+QAAAJADAAAAAA==&#10;" strokecolor="#df2e28 [3204]">
                  <v:stroke endarrow="block"/>
                </v:shape>
                <v:shape id="肘形连接符 319" o:spid="_x0000_s1287" type="#_x0000_t34" style="position:absolute;left:47995;top:54949;width:1649;height: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IBocUAAADcAAAADwAAAGRycy9kb3ducmV2LnhtbESPQWvCQBSE70L/w/IKvelGhZqm2UiN&#10;CF6q1Or9NfuaBLNvY3Yb03/fFYQeh5n5hkmXg2lET52rLSuYTiIQxIXVNZcKjp+bcQzCeWSNjWVS&#10;8EsOltnDKMVE2yt/UH/wpQgQdgkqqLxvEyldUZFBN7EtcfC+bWfQB9mVUnd4DXDTyFkUPUuDNYeF&#10;ClvKKyrOhx+j4GuxP513ax2/5+tLtEJ0fd7GSj09Dm+vIDwN/j98b2+1gvn0BW5nwhGQ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qIBocUAAADcAAAADwAAAAAAAAAA&#10;AAAAAAChAgAAZHJzL2Rvd25yZXYueG1sUEsFBgAAAAAEAAQA+QAAAJMDAAAAAA==&#10;" strokecolor="#df2e28 [3204]">
                  <v:stroke endarrow="block"/>
                </v:shape>
                <v:rect id="矩形 320" o:spid="_x0000_s1288" style="position:absolute;left:10421;top:16832;width:14567;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VyYsEA&#10;AADcAAAADwAAAGRycy9kb3ducmV2LnhtbERP3WrCMBS+H/gO4Qi7m4kdzNIZZSqDDSZq3QMcmrO2&#10;W3NSkqj17c3FwMuP73++HGwnzuRD61jDdKJAEFfOtFxr+D6+P+UgQkQ22DkmDVcKsFyMHuZYGHfh&#10;A53LWIsUwqFADU2MfSFlqBqyGCauJ07cj/MWY4K+lsbjJYXbTmZKvUiLLaeGBntaN1T9lSerwe7K&#10;/GtmfrPV516xV5vTNtuR1o/j4e0VRKQh3sX/7g+j4TlL89OZdATk4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FcmLBAAAA3AAAAA8AAAAAAAAAAAAAAAAAmAIAAGRycy9kb3du&#10;cmV2LnhtbFBLBQYAAAAABAAEAPUAAACGAwAAAAA=&#10;" fillcolor="#df2e28 [3204]" strokecolor="#711411 [1604]" strokeweight="1pt">
                  <v:textbox inset="0,0,0,0">
                    <w:txbxContent>
                      <w:p w14:paraId="4BA1CD85" w14:textId="77777777" w:rsidR="002E7503" w:rsidRDefault="002E7503" w:rsidP="00573335">
                        <w:pPr>
                          <w:pStyle w:val="af5"/>
                          <w:spacing w:beforeAutospacing="0" w:after="200" w:afterAutospacing="0" w:line="276" w:lineRule="auto"/>
                          <w:jc w:val="center"/>
                        </w:pPr>
                        <w:r>
                          <w:rPr>
                            <w:rFonts w:cs="Times New Roman" w:hint="eastAsia"/>
                            <w:sz w:val="18"/>
                            <w:szCs w:val="18"/>
                          </w:rPr>
                          <w:t>用户将要签署并保存文件</w:t>
                        </w:r>
                      </w:p>
                    </w:txbxContent>
                  </v:textbox>
                </v:rect>
                <v:shape id="肘形连接符 47" o:spid="_x0000_s1289" type="#_x0000_t34" style="position:absolute;left:25460;top:28209;width:3052;height: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xpbMIAAADbAAAADwAAAGRycy9kb3ducmV2LnhtbESPUWvCMBSF3wf7D+EOfFvTqdukGmUo&#10;AwXBrfoDLs21KW1uShK1+/dmMNjj4ZzzHc5iNdhOXMmHxrGClywHQVw53XCt4HT8fJ6BCBFZY+eY&#10;FPxQgNXy8WGBhXY3/qZrGWuRIBwKVGBi7AspQ2XIYshcT5y8s/MWY5K+ltrjLcFtJ8d5/iYtNpwW&#10;DPa0NlS15cUmyiYcXtvSTCi0+ot2ft/7816p0dPwMQcRaYj/4b/2ViuYvsPvl/QD5PI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xxpbMIAAADbAAAADwAAAAAAAAAAAAAA&#10;AAChAgAAZHJzL2Rvd25yZXYueG1sUEsFBgAAAAAEAAQA+QAAAJADAAAAAA==&#10;" strokecolor="#df2e28 [3204]">
                  <v:stroke endarrow="block"/>
                </v:shape>
                <v:rect id="矩形 321" o:spid="_x0000_s1290" style="position:absolute;left:41538;top:50050;width:14561;height:40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fccQA&#10;AADcAAAADwAAAGRycy9kb3ducmV2LnhtbESPQYvCMBSE74L/ITzBi2iqLirVKCKIetT1oLdn82yr&#10;zUtpotZ/b4SFPQ4z8w0zW9SmEE+qXG5ZQb8XgSBOrM45VXD8XXcnIJxH1lhYJgVvcrCYNxszjLV9&#10;8Z6eB5+KAGEXo4LM+zKW0iUZGXQ9WxIH72orgz7IKpW6wleAm0IOomgkDeYcFjIsaZVRcj88jIL1&#10;6XbdDC/Rz/0y3p53nXH63m+WSrVb9XIKwlPt/8N/7a1WMBz04XsmHAE5/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H3HEAAAA3AAAAA8AAAAAAAAAAAAAAAAAmAIAAGRycy9k&#10;b3ducmV2LnhtbFBLBQYAAAAABAAEAPUAAACJAwAAAAA=&#10;" fillcolor="#e9bf35 [3206]" strokecolor="#80650e [1606]" strokeweight="1pt">
                  <v:textbox inset="0,0,0,0">
                    <w:txbxContent>
                      <w:p w14:paraId="2AC9E344" w14:textId="77777777" w:rsidR="002E7503" w:rsidRDefault="002E7503" w:rsidP="00573335">
                        <w:pPr>
                          <w:pStyle w:val="af5"/>
                          <w:spacing w:beforeAutospacing="0" w:after="200" w:afterAutospacing="0" w:line="276" w:lineRule="auto"/>
                          <w:jc w:val="center"/>
                        </w:pPr>
                        <w:r>
                          <w:rPr>
                            <w:rFonts w:cs="Times New Roman" w:hint="eastAsia"/>
                          </w:rPr>
                          <w:t>客户端动作</w:t>
                        </w:r>
                      </w:p>
                    </w:txbxContent>
                  </v:textbox>
                </v:rect>
                <v:shape id="菱形 322" o:spid="_x0000_s1291" type="#_x0000_t4" style="position:absolute;left:41538;top:55775;width:14567;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j1GcUA&#10;AADcAAAADwAAAGRycy9kb3ducmV2LnhtbESPQWvCQBSE74X+h+UJvdVNUtJIdJViKXgKJOrB2yP7&#10;TILZtyG7avrvu4LQ4zAz3zCrzWR6caPRdZYVxPMIBHFtdceNgsP+530Bwnlkjb1lUvBLDjbr15cV&#10;5treuaRb5RsRIOxyVNB6P+RSurolg25uB+Lgne1o0Ac5NlKPeA9w08skij6lwY7DQosDbVuqL9XV&#10;KEiP5XcWU1bEx3N2tYftaVdwqtTbbPpagvA0+f/ws73TCj6SBB5nw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yPUZxQAAANwAAAAPAAAAAAAAAAAAAAAAAJgCAABkcnMv&#10;ZG93bnJldi54bWxQSwUGAAAAAAQABAD1AAAAigMAAAAA&#10;" fillcolor="#df2e28 [3204]" strokecolor="#711411 [1604]" strokeweight="1pt">
                  <v:textbox inset="0,0,0,0">
                    <w:txbxContent>
                      <w:p w14:paraId="658546A7" w14:textId="25B8583E" w:rsidR="002E7503" w:rsidRDefault="002E7503" w:rsidP="00B9717C">
                        <w:pPr>
                          <w:spacing w:before="0" w:after="0" w:line="240" w:lineRule="auto"/>
                          <w:jc w:val="center"/>
                          <w:rPr>
                            <w:sz w:val="24"/>
                            <w:szCs w:val="24"/>
                          </w:rPr>
                        </w:pPr>
                        <w:r>
                          <w:rPr>
                            <w:rFonts w:hint="eastAsia"/>
                          </w:rPr>
                          <w:t>保存</w:t>
                        </w:r>
                        <w:r>
                          <w:t>签名</w:t>
                        </w:r>
                        <w:r>
                          <w:rPr>
                            <w:rFonts w:hint="eastAsia"/>
                          </w:rPr>
                          <w:t>？</w:t>
                        </w:r>
                      </w:p>
                      <w:p w14:paraId="44F45806" w14:textId="77777777" w:rsidR="002E7503" w:rsidRDefault="002E7503" w:rsidP="00B9717C">
                        <w:pPr>
                          <w:pStyle w:val="af5"/>
                          <w:spacing w:beforeAutospacing="0" w:after="200" w:afterAutospacing="0" w:line="276" w:lineRule="auto"/>
                          <w:jc w:val="center"/>
                        </w:pPr>
                        <w:r>
                          <w:rPr>
                            <w:rFonts w:cs="Times New Roman"/>
                            <w:sz w:val="18"/>
                            <w:szCs w:val="18"/>
                          </w:rPr>
                          <w:t> </w:t>
                        </w:r>
                      </w:p>
                    </w:txbxContent>
                  </v:textbox>
                </v:shape>
                <v:shape id="肘形连接符 50" o:spid="_x0000_s1292" type="#_x0000_t34" style="position:absolute;left:34274;top:24637;width:7264;height:3318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YG0sAAAADbAAAADwAAAGRycy9kb3ducmV2LnhtbERPz2vCMBS+C/sfwhvsZlMHFqmNIm6T&#10;7TSsgh4fzbMtNi8lydruv18OA48f3+9iO5lODOR8a1nBIklBEFdWt1wrOJ8+5isQPiBr7CyTgl/y&#10;sN08zQrMtR35SEMZahFD2OeooAmhz6X0VUMGfWJ74sjdrDMYInS11A7HGG46+ZqmmTTYcmxosKd9&#10;Q9W9/DEKvpbvblhR9nZCd5jkoS4v1+9WqZfnabcGEWgKD/G/+1MrWMb18Uv8AXLz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x2BtLAAAAA2wAAAA8AAAAAAAAAAAAAAAAA&#10;oQIAAGRycy9kb3ducmV2LnhtbFBLBQYAAAAABAAEAPkAAACOAwAAAAA=&#10;" strokecolor="#df2e28 [3204]">
                  <v:stroke endarrow="block"/>
                </v:shape>
                <v:shape id="肘形连接符 323" o:spid="_x0000_s1293" type="#_x0000_t33" style="position:absolute;left:39606;top:54533;width:3877;height:1455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0Uv8UAAADcAAAADwAAAGRycy9kb3ducmV2LnhtbESPX2vCQBDE3wW/w7FCX6ReVBBJPUUE&#10;wSp98A+0j0tum4Tm9mJua+K37xUEH4eZ+Q2zWHWuUjdqQunZwHiUgCLOvC05N3A5b1/noIIgW6w8&#10;k4E7BVgt+70Fpta3fKTbSXIVIRxSNFCI1KnWISvIYRj5mjh6375xKFE2ubYNthHuKj1Jkpl2WHJc&#10;KLCmTUHZz+nXGfi4fO1ltl0frm2+fx9+HmR+FzHmZdCt30AJdfIMP9o7a2A6mcL/mXgE9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K0Uv8UAAADcAAAADwAAAAAAAAAA&#10;AAAAAAChAgAAZHJzL2Rvd25yZXYueG1sUEsFBgAAAAAEAAQA+QAAAJMDAAAAAA==&#10;" strokecolor="#df2e28 [3204]">
                  <v:stroke endarrow="block"/>
                </v:shape>
                <w10:anchorlock/>
              </v:group>
            </w:pict>
          </mc:Fallback>
        </mc:AlternateContent>
      </w:r>
    </w:p>
    <w:p w14:paraId="7699E625" w14:textId="3AA8518B" w:rsidR="00073834" w:rsidRDefault="00073834" w:rsidP="00073834">
      <w:pPr>
        <w:pStyle w:val="a6"/>
      </w:pPr>
      <w:r>
        <w:rPr>
          <w:rFonts w:hint="eastAsia"/>
        </w:rPr>
        <w:t>图表</w:t>
      </w:r>
      <w:r>
        <w:rPr>
          <w:rFonts w:hint="eastAsia"/>
        </w:rPr>
        <w:t xml:space="preserve"> 4</w:t>
      </w:r>
      <w:r>
        <w:rPr>
          <w:rFonts w:hint="eastAsia"/>
        </w:rPr>
        <w:t>签名操作逻辑流程</w:t>
      </w:r>
    </w:p>
    <w:p w14:paraId="3012344D" w14:textId="397C6E3A" w:rsidR="00466613" w:rsidRDefault="00466613" w:rsidP="00786F05">
      <w:pPr>
        <w:pStyle w:val="3"/>
      </w:pPr>
      <w:r>
        <w:rPr>
          <w:rFonts w:hint="eastAsia"/>
        </w:rPr>
        <w:lastRenderedPageBreak/>
        <w:t>签名流程基础概念</w:t>
      </w:r>
    </w:p>
    <w:p w14:paraId="53030B63" w14:textId="34E50D4F" w:rsidR="00466613" w:rsidRDefault="00466613" w:rsidP="00227682">
      <w:pPr>
        <w:pStyle w:val="a5"/>
        <w:numPr>
          <w:ilvl w:val="0"/>
          <w:numId w:val="31"/>
        </w:numPr>
        <w:ind w:firstLineChars="0"/>
      </w:pPr>
      <w:r>
        <w:rPr>
          <w:rFonts w:hint="eastAsia"/>
        </w:rPr>
        <w:t>每一个签名流程都依附于</w:t>
      </w:r>
      <w:r w:rsidRPr="0026748B">
        <w:rPr>
          <w:rFonts w:hint="eastAsia"/>
        </w:rPr>
        <w:t>“一个</w:t>
      </w:r>
      <w:r w:rsidRPr="0026748B">
        <w:rPr>
          <w:rFonts w:hint="eastAsia"/>
          <w:color w:val="DADADA" w:themeColor="background2"/>
        </w:rPr>
        <w:t>或多个</w:t>
      </w:r>
      <w:r w:rsidRPr="0026748B">
        <w:rPr>
          <w:rFonts w:hint="eastAsia"/>
        </w:rPr>
        <w:t>PDF</w:t>
      </w:r>
      <w:r w:rsidRPr="0026748B">
        <w:rPr>
          <w:rFonts w:hint="eastAsia"/>
        </w:rPr>
        <w:t>文件”</w:t>
      </w:r>
      <w:r>
        <w:rPr>
          <w:rFonts w:hint="eastAsia"/>
        </w:rPr>
        <w:t>，以及“一个或多个</w:t>
      </w:r>
      <w:r w:rsidR="001C38E2">
        <w:rPr>
          <w:rFonts w:hint="eastAsia"/>
        </w:rPr>
        <w:t>签名对象</w:t>
      </w:r>
      <w:r>
        <w:rPr>
          <w:rFonts w:hint="eastAsia"/>
        </w:rPr>
        <w:t>”组成。</w:t>
      </w:r>
      <w:r w:rsidR="001C38E2">
        <w:rPr>
          <w:rFonts w:hint="eastAsia"/>
        </w:rPr>
        <w:t>签名对象是联系人的一种业务包装，使其具备记录签署信息的能力。</w:t>
      </w:r>
      <w:r>
        <w:rPr>
          <w:rFonts w:hint="eastAsia"/>
        </w:rPr>
        <w:t>其中，至少有一个</w:t>
      </w:r>
      <w:r w:rsidR="001C38E2">
        <w:rPr>
          <w:rFonts w:hint="eastAsia"/>
        </w:rPr>
        <w:t>签名对象</w:t>
      </w:r>
      <w:r>
        <w:rPr>
          <w:rFonts w:hint="eastAsia"/>
        </w:rPr>
        <w:t>是“发起人”，仅发起人才可以编辑该签名流程。</w:t>
      </w:r>
    </w:p>
    <w:p w14:paraId="1F43D1F8" w14:textId="6267ECEB" w:rsidR="00466613" w:rsidRDefault="00466613" w:rsidP="00227682">
      <w:pPr>
        <w:pStyle w:val="a5"/>
        <w:numPr>
          <w:ilvl w:val="0"/>
          <w:numId w:val="31"/>
        </w:numPr>
        <w:ind w:firstLineChars="0"/>
      </w:pPr>
      <w:r>
        <w:rPr>
          <w:rFonts w:hint="eastAsia"/>
        </w:rPr>
        <w:t>签名发起人具备流程中所有的</w:t>
      </w:r>
      <w:r>
        <w:rPr>
          <w:rFonts w:hint="eastAsia"/>
        </w:rPr>
        <w:t>PDF</w:t>
      </w:r>
      <w:r>
        <w:rPr>
          <w:rFonts w:hint="eastAsia"/>
        </w:rPr>
        <w:t>文件的拥有权。（即不可将他没有拥有权的</w:t>
      </w:r>
      <w:r>
        <w:rPr>
          <w:rFonts w:hint="eastAsia"/>
        </w:rPr>
        <w:t>PDF</w:t>
      </w:r>
      <w:r>
        <w:rPr>
          <w:rFonts w:hint="eastAsia"/>
        </w:rPr>
        <w:t>文件添加到签名流程）</w:t>
      </w:r>
    </w:p>
    <w:p w14:paraId="34508F46" w14:textId="41A8F605" w:rsidR="00466613" w:rsidRDefault="00783D6C" w:rsidP="00227682">
      <w:pPr>
        <w:pStyle w:val="a5"/>
        <w:numPr>
          <w:ilvl w:val="0"/>
          <w:numId w:val="31"/>
        </w:numPr>
        <w:ind w:firstLineChars="0"/>
      </w:pPr>
      <w:r>
        <w:rPr>
          <w:rFonts w:hint="eastAsia"/>
        </w:rPr>
        <w:t>签名流程中的多个</w:t>
      </w:r>
      <w:r w:rsidR="008A4915">
        <w:rPr>
          <w:rFonts w:hint="eastAsia"/>
        </w:rPr>
        <w:t>签名对象</w:t>
      </w:r>
      <w:r>
        <w:rPr>
          <w:rFonts w:hint="eastAsia"/>
        </w:rPr>
        <w:t>具备不同的</w:t>
      </w:r>
      <w:r>
        <w:rPr>
          <w:rFonts w:hint="eastAsia"/>
        </w:rPr>
        <w:t>sequence</w:t>
      </w:r>
      <w:r>
        <w:rPr>
          <w:rFonts w:hint="eastAsia"/>
        </w:rPr>
        <w:t>序号值（从</w:t>
      </w:r>
      <w:r>
        <w:rPr>
          <w:rFonts w:hint="eastAsia"/>
        </w:rPr>
        <w:t>1</w:t>
      </w:r>
      <w:r>
        <w:rPr>
          <w:rFonts w:hint="eastAsia"/>
        </w:rPr>
        <w:t>开始）。</w:t>
      </w:r>
      <w:r w:rsidR="008A4915">
        <w:rPr>
          <w:rFonts w:hint="eastAsia"/>
        </w:rPr>
        <w:t>而</w:t>
      </w:r>
      <w:r>
        <w:rPr>
          <w:rFonts w:hint="eastAsia"/>
        </w:rPr>
        <w:t>签名流程从</w:t>
      </w:r>
      <w:r>
        <w:rPr>
          <w:rFonts w:hint="eastAsia"/>
        </w:rPr>
        <w:t>0</w:t>
      </w:r>
      <w:r>
        <w:rPr>
          <w:rFonts w:hint="eastAsia"/>
        </w:rPr>
        <w:t>开始（表示没有人签署），此时拥有最小</w:t>
      </w:r>
      <w:r>
        <w:rPr>
          <w:rFonts w:hint="eastAsia"/>
        </w:rPr>
        <w:t>sequence</w:t>
      </w:r>
      <w:r>
        <w:rPr>
          <w:rFonts w:hint="eastAsia"/>
        </w:rPr>
        <w:t>序号的联系人可以申请文件的锁定权成功</w:t>
      </w:r>
      <w:r w:rsidR="001C38E2">
        <w:rPr>
          <w:rFonts w:hint="eastAsia"/>
        </w:rPr>
        <w:t>。在一个签名流程中，</w:t>
      </w:r>
      <w:r w:rsidR="001C38E2" w:rsidRPr="001C38E2">
        <w:rPr>
          <w:rFonts w:hint="eastAsia"/>
        </w:rPr>
        <w:t>具有同样</w:t>
      </w:r>
      <w:r w:rsidR="001C38E2" w:rsidRPr="001C38E2">
        <w:rPr>
          <w:rFonts w:hint="eastAsia"/>
        </w:rPr>
        <w:t>sequence</w:t>
      </w:r>
      <w:r w:rsidR="001C38E2" w:rsidRPr="001C38E2">
        <w:rPr>
          <w:rFonts w:hint="eastAsia"/>
        </w:rPr>
        <w:t>数值的</w:t>
      </w:r>
      <w:r w:rsidR="001C38E2" w:rsidRPr="001C38E2">
        <w:rPr>
          <w:rFonts w:hint="eastAsia"/>
        </w:rPr>
        <w:t>sign</w:t>
      </w:r>
      <w:r w:rsidR="001C38E2" w:rsidRPr="001C38E2">
        <w:rPr>
          <w:rFonts w:hint="eastAsia"/>
        </w:rPr>
        <w:t>具备同等签名优先级。</w:t>
      </w:r>
    </w:p>
    <w:p w14:paraId="66E3EE57" w14:textId="77777777" w:rsidR="00D04714" w:rsidRDefault="00D04714" w:rsidP="00227682">
      <w:pPr>
        <w:pStyle w:val="a5"/>
        <w:numPr>
          <w:ilvl w:val="0"/>
          <w:numId w:val="31"/>
        </w:numPr>
        <w:ind w:firstLineChars="0"/>
      </w:pPr>
      <w:r w:rsidRPr="001C38E2">
        <w:rPr>
          <w:rFonts w:hint="eastAsia"/>
        </w:rPr>
        <w:t>为了避免具有同等优先级签名的用户执行签名操作发生顺序冲突，</w:t>
      </w:r>
      <w:r w:rsidRPr="001C38E2">
        <w:t>签名操作必须联网。</w:t>
      </w:r>
    </w:p>
    <w:p w14:paraId="57A3BA97" w14:textId="58E1838D" w:rsidR="00D04714" w:rsidRPr="00466613" w:rsidRDefault="00D04714" w:rsidP="00D04714">
      <w:pPr>
        <w:pStyle w:val="a5"/>
        <w:numPr>
          <w:ilvl w:val="0"/>
          <w:numId w:val="31"/>
        </w:numPr>
        <w:ind w:firstLineChars="0"/>
      </w:pPr>
      <w:r>
        <w:rPr>
          <w:rFonts w:hint="eastAsia"/>
        </w:rPr>
        <w:t>签名流程具备一个当前签署状态（并非最终签署状态）。分别为：</w:t>
      </w:r>
      <w:r>
        <w:rPr>
          <w:rFonts w:hint="eastAsia"/>
        </w:rPr>
        <w:t>0</w:t>
      </w:r>
      <w:r>
        <w:rPr>
          <w:rFonts w:hint="eastAsia"/>
        </w:rPr>
        <w:t>未签署</w:t>
      </w:r>
      <w:r>
        <w:rPr>
          <w:rFonts w:hint="eastAsia"/>
        </w:rPr>
        <w:t xml:space="preserve"> </w:t>
      </w:r>
      <w:r>
        <w:t>1</w:t>
      </w:r>
      <w:r>
        <w:t>已签署</w:t>
      </w:r>
      <w:r>
        <w:rPr>
          <w:rFonts w:hint="eastAsia"/>
        </w:rPr>
        <w:t xml:space="preserve"> </w:t>
      </w:r>
      <w:r>
        <w:t>2</w:t>
      </w:r>
      <w:r>
        <w:t>占用中</w:t>
      </w:r>
      <w:r>
        <w:rPr>
          <w:rFonts w:hint="eastAsia"/>
        </w:rPr>
        <w:t xml:space="preserve"> </w:t>
      </w:r>
      <w:r>
        <w:t>3</w:t>
      </w:r>
      <w:r>
        <w:t>拒绝签署</w:t>
      </w:r>
      <w:r w:rsidR="00980451">
        <w:rPr>
          <w:rFonts w:hint="eastAsia"/>
        </w:rPr>
        <w:t>。</w:t>
      </w:r>
    </w:p>
    <w:p w14:paraId="3F3A214D" w14:textId="6F99E435" w:rsidR="00D04714" w:rsidRDefault="00D04714" w:rsidP="00227682">
      <w:pPr>
        <w:pStyle w:val="a5"/>
        <w:numPr>
          <w:ilvl w:val="0"/>
          <w:numId w:val="31"/>
        </w:numPr>
        <w:ind w:firstLineChars="0"/>
      </w:pPr>
      <w:r>
        <w:rPr>
          <w:rFonts w:hint="eastAsia"/>
        </w:rPr>
        <w:t>任何人想要签署一个文件，必须首先获取该文件的锁定权。详情参考“如何获取文件锁定权”。</w:t>
      </w:r>
    </w:p>
    <w:p w14:paraId="69945F71" w14:textId="23D0B947" w:rsidR="00017A81" w:rsidRDefault="00017A81" w:rsidP="00227682">
      <w:pPr>
        <w:pStyle w:val="a5"/>
        <w:numPr>
          <w:ilvl w:val="0"/>
          <w:numId w:val="31"/>
        </w:numPr>
        <w:ind w:firstLineChars="0"/>
      </w:pPr>
      <w:r>
        <w:rPr>
          <w:rFonts w:hint="eastAsia"/>
        </w:rPr>
        <w:t>文件的所有者可以在一个文件没有相关的签名流程时，通过立即签名默认创建一个“单文件、单签名对象”的签名流程。随后该用户可以继续编辑签名流程，但是不可将“已签署”的文件或对象进行编辑，仅可为其追加后继文件或签署对象。</w:t>
      </w:r>
    </w:p>
    <w:p w14:paraId="53B34DBB" w14:textId="11FC4E54" w:rsidR="00576F92" w:rsidRDefault="00F944EB" w:rsidP="005B44F7">
      <w:pPr>
        <w:pStyle w:val="a5"/>
        <w:numPr>
          <w:ilvl w:val="0"/>
          <w:numId w:val="31"/>
        </w:numPr>
        <w:ind w:firstLineChars="0"/>
      </w:pPr>
      <w:r w:rsidRPr="003D53DB">
        <w:rPr>
          <w:rFonts w:hint="eastAsia"/>
          <w:color w:val="D9D9D9" w:themeColor="background1" w:themeShade="D9"/>
        </w:rPr>
        <w:t>签署人完成一个文件的签署后，需检查还有无其他文件需要签署，仅当所有文件都签署后，方将签署</w:t>
      </w:r>
      <w:proofErr w:type="gramStart"/>
      <w:r w:rsidRPr="003D53DB">
        <w:rPr>
          <w:rFonts w:hint="eastAsia"/>
          <w:color w:val="D9D9D9" w:themeColor="background1" w:themeShade="D9"/>
        </w:rPr>
        <w:t>人对象</w:t>
      </w:r>
      <w:proofErr w:type="gramEnd"/>
      <w:r w:rsidRPr="003D53DB">
        <w:rPr>
          <w:rFonts w:hint="eastAsia"/>
          <w:color w:val="D9D9D9" w:themeColor="background1" w:themeShade="D9"/>
        </w:rPr>
        <w:t>中的签署时间填写以表示“签署完成”状态</w:t>
      </w:r>
      <w:r w:rsidR="00BA38ED" w:rsidRPr="003D53DB">
        <w:rPr>
          <w:rFonts w:hint="eastAsia"/>
          <w:color w:val="D9D9D9" w:themeColor="background1" w:themeShade="D9"/>
        </w:rPr>
        <w:t>。</w:t>
      </w:r>
    </w:p>
    <w:p w14:paraId="775168F4" w14:textId="77777777" w:rsidR="00786F05" w:rsidRPr="00786F05" w:rsidRDefault="00786F05" w:rsidP="00786F05">
      <w:pPr>
        <w:pStyle w:val="3"/>
      </w:pPr>
      <w:r w:rsidRPr="00786F05">
        <w:rPr>
          <w:rFonts w:hint="eastAsia"/>
        </w:rPr>
        <w:t>如何确定当前文件的签署状态：</w:t>
      </w:r>
    </w:p>
    <w:p w14:paraId="093458B2" w14:textId="77777777" w:rsidR="00786F05" w:rsidRPr="00786F05" w:rsidRDefault="00786F05" w:rsidP="00786F05">
      <w:pPr>
        <w:pStyle w:val="a5"/>
        <w:numPr>
          <w:ilvl w:val="0"/>
          <w:numId w:val="30"/>
        </w:numPr>
        <w:ind w:firstLineChars="0"/>
      </w:pPr>
      <w:r w:rsidRPr="00786F05">
        <w:rPr>
          <w:rFonts w:hint="eastAsia"/>
        </w:rPr>
        <w:t>对</w:t>
      </w:r>
      <w:proofErr w:type="spellStart"/>
      <w:r w:rsidRPr="00786F05">
        <w:rPr>
          <w:rFonts w:hint="eastAsia"/>
        </w:rPr>
        <w:t>sign_flow_package</w:t>
      </w:r>
      <w:proofErr w:type="spellEnd"/>
      <w:r w:rsidRPr="00786F05">
        <w:rPr>
          <w:rFonts w:hint="eastAsia"/>
        </w:rPr>
        <w:t>中的内容进行检查，如果此包为空，表示没有设置签名流程信息；</w:t>
      </w:r>
    </w:p>
    <w:p w14:paraId="383B687A" w14:textId="77777777" w:rsidR="00786F05" w:rsidRPr="00786F05" w:rsidRDefault="00786F05" w:rsidP="00786F05">
      <w:pPr>
        <w:pStyle w:val="a5"/>
        <w:numPr>
          <w:ilvl w:val="0"/>
          <w:numId w:val="30"/>
        </w:numPr>
        <w:ind w:firstLineChars="0"/>
      </w:pPr>
      <w:r w:rsidRPr="00786F05">
        <w:rPr>
          <w:rFonts w:hint="eastAsia"/>
        </w:rPr>
        <w:t>如果已经设置流程，再检查其中</w:t>
      </w:r>
      <w:proofErr w:type="spellStart"/>
      <w:r w:rsidRPr="00786F05">
        <w:rPr>
          <w:rFonts w:hint="eastAsia"/>
        </w:rPr>
        <w:t>current_sequence</w:t>
      </w:r>
      <w:proofErr w:type="spellEnd"/>
      <w:r w:rsidRPr="00786F05">
        <w:rPr>
          <w:rFonts w:hint="eastAsia"/>
        </w:rPr>
        <w:t>是否为</w:t>
      </w:r>
      <w:r w:rsidRPr="00786F05">
        <w:rPr>
          <w:rFonts w:hint="eastAsia"/>
        </w:rPr>
        <w:t>0</w:t>
      </w:r>
      <w:r w:rsidRPr="00786F05">
        <w:rPr>
          <w:rFonts w:hint="eastAsia"/>
        </w:rPr>
        <w:t>，是</w:t>
      </w:r>
      <w:r w:rsidRPr="00786F05">
        <w:rPr>
          <w:rFonts w:hint="eastAsia"/>
        </w:rPr>
        <w:t>0</w:t>
      </w:r>
      <w:r w:rsidRPr="00786F05">
        <w:rPr>
          <w:rFonts w:hint="eastAsia"/>
        </w:rPr>
        <w:t>即表示尚未开始签名；</w:t>
      </w:r>
    </w:p>
    <w:p w14:paraId="5A23D28E" w14:textId="77777777" w:rsidR="00786F05" w:rsidRPr="00786F05" w:rsidRDefault="00786F05" w:rsidP="00786F05">
      <w:pPr>
        <w:pStyle w:val="a5"/>
        <w:numPr>
          <w:ilvl w:val="0"/>
          <w:numId w:val="30"/>
        </w:numPr>
        <w:ind w:firstLineChars="0"/>
      </w:pPr>
      <w:r w:rsidRPr="00786F05">
        <w:rPr>
          <w:rFonts w:hint="eastAsia"/>
        </w:rPr>
        <w:t>如果已经开始签名，</w:t>
      </w:r>
      <w:proofErr w:type="spellStart"/>
      <w:r w:rsidRPr="00786F05">
        <w:rPr>
          <w:rFonts w:hint="eastAsia"/>
        </w:rPr>
        <w:t>cu</w:t>
      </w:r>
      <w:r w:rsidRPr="00786F05">
        <w:t>rrent_sign_id</w:t>
      </w:r>
      <w:proofErr w:type="spellEnd"/>
      <w:r w:rsidRPr="00786F05">
        <w:rPr>
          <w:rFonts w:hint="eastAsia"/>
        </w:rPr>
        <w:t>必然非空，且可以在</w:t>
      </w:r>
      <w:r w:rsidRPr="00786F05">
        <w:rPr>
          <w:rFonts w:hint="eastAsia"/>
        </w:rPr>
        <w:t>signs</w:t>
      </w:r>
      <w:r w:rsidRPr="00786F05">
        <w:rPr>
          <w:rFonts w:hint="eastAsia"/>
        </w:rPr>
        <w:t>列表中依据此</w:t>
      </w:r>
      <w:r w:rsidRPr="00786F05">
        <w:rPr>
          <w:rFonts w:hint="eastAsia"/>
        </w:rPr>
        <w:t>ID</w:t>
      </w:r>
      <w:r w:rsidRPr="00786F05">
        <w:rPr>
          <w:rFonts w:hint="eastAsia"/>
        </w:rPr>
        <w:t>找到对应的</w:t>
      </w:r>
      <w:r w:rsidRPr="00786F05">
        <w:rPr>
          <w:rFonts w:hint="eastAsia"/>
        </w:rPr>
        <w:t>sign</w:t>
      </w:r>
      <w:r w:rsidRPr="00786F05">
        <w:rPr>
          <w:rFonts w:hint="eastAsia"/>
        </w:rPr>
        <w:t>数据包，然后再检查该</w:t>
      </w:r>
      <w:r w:rsidRPr="00786F05">
        <w:rPr>
          <w:rFonts w:hint="eastAsia"/>
        </w:rPr>
        <w:t>sign</w:t>
      </w:r>
      <w:r w:rsidRPr="00786F05">
        <w:rPr>
          <w:rFonts w:hint="eastAsia"/>
        </w:rPr>
        <w:t>数据包的</w:t>
      </w:r>
      <w:r w:rsidRPr="00786F05">
        <w:rPr>
          <w:rFonts w:hint="eastAsia"/>
        </w:rPr>
        <w:t>contact</w:t>
      </w:r>
      <w:r w:rsidRPr="00786F05">
        <w:rPr>
          <w:rFonts w:hint="eastAsia"/>
        </w:rPr>
        <w:t>信息，</w:t>
      </w:r>
      <w:r w:rsidRPr="00786F05">
        <w:rPr>
          <w:rFonts w:hint="eastAsia"/>
        </w:rPr>
        <w:t>contact</w:t>
      </w:r>
      <w:r w:rsidRPr="00786F05">
        <w:rPr>
          <w:rFonts w:hint="eastAsia"/>
        </w:rPr>
        <w:t>中又可以找到对应的</w:t>
      </w:r>
      <w:proofErr w:type="spellStart"/>
      <w:r w:rsidRPr="00786F05">
        <w:rPr>
          <w:rFonts w:hint="eastAsia"/>
        </w:rPr>
        <w:t>account</w:t>
      </w:r>
      <w:r w:rsidRPr="00786F05">
        <w:t>_ID</w:t>
      </w:r>
      <w:proofErr w:type="spellEnd"/>
      <w:r w:rsidRPr="00786F05">
        <w:rPr>
          <w:rFonts w:hint="eastAsia"/>
        </w:rPr>
        <w:t>（如果没有</w:t>
      </w:r>
      <w:proofErr w:type="spellStart"/>
      <w:r w:rsidRPr="00786F05">
        <w:rPr>
          <w:rFonts w:hint="eastAsia"/>
        </w:rPr>
        <w:t>account</w:t>
      </w:r>
      <w:r w:rsidRPr="00786F05">
        <w:t>_id</w:t>
      </w:r>
      <w:proofErr w:type="spellEnd"/>
      <w:r w:rsidRPr="00786F05">
        <w:rPr>
          <w:rFonts w:hint="eastAsia"/>
        </w:rPr>
        <w:t>则说明该联系人尚未注册</w:t>
      </w:r>
      <w:r w:rsidRPr="00786F05">
        <w:rPr>
          <w:rFonts w:hint="eastAsia"/>
        </w:rPr>
        <w:t>ESAP</w:t>
      </w:r>
      <w:r w:rsidRPr="00786F05">
        <w:rPr>
          <w:rFonts w:hint="eastAsia"/>
        </w:rPr>
        <w:t>系统平台）。</w:t>
      </w:r>
      <w:proofErr w:type="spellStart"/>
      <w:r w:rsidRPr="00786F05">
        <w:rPr>
          <w:rFonts w:hint="eastAsia"/>
        </w:rPr>
        <w:t>account</w:t>
      </w:r>
      <w:r w:rsidRPr="00786F05">
        <w:t>_id</w:t>
      </w:r>
      <w:proofErr w:type="spellEnd"/>
      <w:r w:rsidRPr="00786F05">
        <w:rPr>
          <w:rFonts w:hint="eastAsia"/>
        </w:rPr>
        <w:t>如果是自己即表示轮到自己签署，然后检查</w:t>
      </w:r>
      <w:proofErr w:type="spellStart"/>
      <w:r w:rsidRPr="00786F05">
        <w:rPr>
          <w:rFonts w:hint="eastAsia"/>
        </w:rPr>
        <w:t>sign_date</w:t>
      </w:r>
      <w:proofErr w:type="spellEnd"/>
      <w:r w:rsidRPr="00786F05">
        <w:rPr>
          <w:rFonts w:hint="eastAsia"/>
        </w:rPr>
        <w:t>和</w:t>
      </w:r>
      <w:proofErr w:type="spellStart"/>
      <w:r w:rsidRPr="00786F05">
        <w:rPr>
          <w:rFonts w:hint="eastAsia"/>
        </w:rPr>
        <w:t>refuse_date</w:t>
      </w:r>
      <w:proofErr w:type="spellEnd"/>
      <w:r w:rsidRPr="00786F05">
        <w:rPr>
          <w:rFonts w:hint="eastAsia"/>
        </w:rPr>
        <w:t>，获知签名或拒绝信息。</w:t>
      </w:r>
    </w:p>
    <w:p w14:paraId="2314186B" w14:textId="46B91716" w:rsidR="002B2C82" w:rsidRDefault="00786F05" w:rsidP="002B2C82">
      <w:pPr>
        <w:pStyle w:val="a5"/>
        <w:numPr>
          <w:ilvl w:val="0"/>
          <w:numId w:val="30"/>
        </w:numPr>
        <w:ind w:firstLineChars="0"/>
      </w:pPr>
      <w:r w:rsidRPr="00786F05">
        <w:rPr>
          <w:rFonts w:hint="eastAsia"/>
        </w:rPr>
        <w:t>遍历所有签署包，如果所有签署包都具备</w:t>
      </w:r>
      <w:proofErr w:type="spellStart"/>
      <w:r w:rsidRPr="00786F05">
        <w:rPr>
          <w:rFonts w:hint="eastAsia"/>
        </w:rPr>
        <w:t>sign_date</w:t>
      </w:r>
      <w:proofErr w:type="spellEnd"/>
      <w:r w:rsidRPr="00786F05">
        <w:rPr>
          <w:rFonts w:hint="eastAsia"/>
        </w:rPr>
        <w:t>属性，表示整个流程签署完成。</w:t>
      </w:r>
    </w:p>
    <w:p w14:paraId="45B78986" w14:textId="1C99D261" w:rsidR="002B2C82" w:rsidRDefault="002B2C82" w:rsidP="002B2C82">
      <w:pPr>
        <w:pStyle w:val="a5"/>
        <w:numPr>
          <w:ilvl w:val="0"/>
          <w:numId w:val="30"/>
        </w:numPr>
        <w:ind w:firstLineChars="0"/>
      </w:pPr>
      <w:r>
        <w:t>无流程</w:t>
      </w:r>
      <w:r>
        <w:t>/</w:t>
      </w:r>
      <w:r>
        <w:t>有流程未开始签署</w:t>
      </w:r>
      <w:r>
        <w:t>/</w:t>
      </w:r>
      <w:r>
        <w:t>签署中（轮到我</w:t>
      </w:r>
      <w:r>
        <w:t>/</w:t>
      </w:r>
      <w:r>
        <w:t>没轮到我）</w:t>
      </w:r>
      <w:r>
        <w:t>/</w:t>
      </w:r>
      <w:r>
        <w:t>成功</w:t>
      </w:r>
      <w:r>
        <w:t>/</w:t>
      </w:r>
      <w:r>
        <w:t>失败；</w:t>
      </w:r>
      <w:r>
        <w:rPr>
          <w:rFonts w:hint="eastAsia"/>
        </w:rPr>
        <w:t xml:space="preserve"> </w:t>
      </w:r>
    </w:p>
    <w:p w14:paraId="7699CE15" w14:textId="79E39680" w:rsidR="00A80843" w:rsidRDefault="00C11CD4" w:rsidP="00C11CD4">
      <w:pPr>
        <w:pStyle w:val="3"/>
      </w:pPr>
      <w:r>
        <w:rPr>
          <w:rFonts w:hint="eastAsia"/>
        </w:rPr>
        <w:t>如何获取文件的锁定权</w:t>
      </w:r>
      <w:r w:rsidR="008340CA">
        <w:rPr>
          <w:rFonts w:hint="eastAsia"/>
        </w:rPr>
        <w:t>（服务器逻辑）</w:t>
      </w:r>
    </w:p>
    <w:p w14:paraId="75392A78" w14:textId="66363D80" w:rsidR="00C11CD4" w:rsidRDefault="00A52596" w:rsidP="00C11CD4">
      <w:pPr>
        <w:pStyle w:val="a5"/>
        <w:numPr>
          <w:ilvl w:val="0"/>
          <w:numId w:val="32"/>
        </w:numPr>
        <w:ind w:firstLineChars="0"/>
      </w:pPr>
      <w:r>
        <w:rPr>
          <w:rFonts w:hint="eastAsia"/>
        </w:rPr>
        <w:t>前提：</w:t>
      </w:r>
      <w:r w:rsidR="00C11CD4">
        <w:rPr>
          <w:rFonts w:hint="eastAsia"/>
        </w:rPr>
        <w:t>尚未被任何人锁定的文件（此为文件的默认状态），可以通过比较当前签名流程中的</w:t>
      </w:r>
      <w:proofErr w:type="spellStart"/>
      <w:r w:rsidR="00C11CD4">
        <w:rPr>
          <w:rFonts w:hint="eastAsia"/>
        </w:rPr>
        <w:t>current_sequence</w:t>
      </w:r>
      <w:proofErr w:type="spellEnd"/>
      <w:r w:rsidR="00C11CD4">
        <w:rPr>
          <w:rFonts w:hint="eastAsia"/>
        </w:rPr>
        <w:t>与签名对象的</w:t>
      </w:r>
      <w:r w:rsidR="00C11CD4">
        <w:rPr>
          <w:rFonts w:hint="eastAsia"/>
        </w:rPr>
        <w:t>sequence</w:t>
      </w:r>
      <w:r w:rsidR="00C11CD4">
        <w:rPr>
          <w:rFonts w:hint="eastAsia"/>
        </w:rPr>
        <w:t>来判断是否能够获得文件锁定权：</w:t>
      </w:r>
    </w:p>
    <w:p w14:paraId="376BDB52" w14:textId="2E629AD9" w:rsidR="00C11CD4" w:rsidRDefault="00C11CD4" w:rsidP="00C11CD4">
      <w:pPr>
        <w:pStyle w:val="a5"/>
        <w:numPr>
          <w:ilvl w:val="1"/>
          <w:numId w:val="32"/>
        </w:numPr>
        <w:ind w:firstLineChars="0"/>
      </w:pPr>
      <w:r>
        <w:rPr>
          <w:rFonts w:hint="eastAsia"/>
        </w:rPr>
        <w:t>签名流程的</w:t>
      </w:r>
      <w:proofErr w:type="spellStart"/>
      <w:r>
        <w:rPr>
          <w:rFonts w:hint="eastAsia"/>
        </w:rPr>
        <w:t>current_sequence</w:t>
      </w:r>
      <w:proofErr w:type="spellEnd"/>
      <w:r>
        <w:rPr>
          <w:rFonts w:hint="eastAsia"/>
        </w:rPr>
        <w:t>数值与自己签名对象的</w:t>
      </w:r>
      <w:r>
        <w:rPr>
          <w:rFonts w:hint="eastAsia"/>
        </w:rPr>
        <w:t>sequence</w:t>
      </w:r>
      <w:r>
        <w:rPr>
          <w:rFonts w:hint="eastAsia"/>
        </w:rPr>
        <w:t>数值相同</w:t>
      </w:r>
    </w:p>
    <w:p w14:paraId="5F547816" w14:textId="5E07620D" w:rsidR="00C11CD4" w:rsidRDefault="00C11CD4" w:rsidP="00C11CD4">
      <w:pPr>
        <w:pStyle w:val="a5"/>
        <w:numPr>
          <w:ilvl w:val="1"/>
          <w:numId w:val="32"/>
        </w:numPr>
        <w:ind w:firstLineChars="0"/>
      </w:pPr>
      <w:r>
        <w:rPr>
          <w:rFonts w:hint="eastAsia"/>
        </w:rPr>
        <w:t>具备签名流程的</w:t>
      </w:r>
      <w:proofErr w:type="spellStart"/>
      <w:r>
        <w:rPr>
          <w:rFonts w:hint="eastAsia"/>
        </w:rPr>
        <w:t>current</w:t>
      </w:r>
      <w:r>
        <w:t>_sequence</w:t>
      </w:r>
      <w:proofErr w:type="spellEnd"/>
      <w:r>
        <w:rPr>
          <w:rFonts w:hint="eastAsia"/>
        </w:rPr>
        <w:t>数值的所有签名对象都已经是签署状态（签署时间非空）</w:t>
      </w:r>
      <w:r w:rsidR="00C45A16">
        <w:rPr>
          <w:rFonts w:hint="eastAsia"/>
        </w:rPr>
        <w:t>，我是</w:t>
      </w:r>
      <w:r w:rsidR="00C45A16">
        <w:rPr>
          <w:rFonts w:hint="eastAsia"/>
        </w:rPr>
        <w:t>c</w:t>
      </w:r>
      <w:r w:rsidR="00C45A16">
        <w:t>urrent_sequence+1</w:t>
      </w:r>
    </w:p>
    <w:p w14:paraId="64D3BFF7" w14:textId="3BF2194A" w:rsidR="00D04714" w:rsidRDefault="00A52596" w:rsidP="00227682">
      <w:pPr>
        <w:pStyle w:val="a5"/>
        <w:numPr>
          <w:ilvl w:val="0"/>
          <w:numId w:val="32"/>
        </w:numPr>
        <w:ind w:firstLineChars="0"/>
      </w:pPr>
      <w:r>
        <w:rPr>
          <w:rFonts w:hint="eastAsia"/>
        </w:rPr>
        <w:lastRenderedPageBreak/>
        <w:t>执行锁定：</w:t>
      </w:r>
      <w:r w:rsidR="00D04714" w:rsidRPr="001C38E2">
        <w:t>检查</w:t>
      </w:r>
      <w:r w:rsidR="00D04714">
        <w:rPr>
          <w:rFonts w:hint="eastAsia"/>
        </w:rPr>
        <w:t>当前签署状态</w:t>
      </w:r>
      <w:proofErr w:type="spellStart"/>
      <w:r w:rsidR="009D6057" w:rsidRPr="001C38E2">
        <w:t>current_sign_status</w:t>
      </w:r>
      <w:proofErr w:type="spellEnd"/>
      <w:r w:rsidR="00D04714" w:rsidRPr="001C38E2">
        <w:t>，如果是</w:t>
      </w:r>
      <w:r w:rsidR="00D04714">
        <w:rPr>
          <w:rFonts w:hint="eastAsia"/>
        </w:rPr>
        <w:t>（</w:t>
      </w:r>
      <w:r w:rsidR="00D04714">
        <w:rPr>
          <w:rFonts w:hint="eastAsia"/>
        </w:rPr>
        <w:t>0</w:t>
      </w:r>
      <w:r w:rsidR="00D04714">
        <w:rPr>
          <w:rFonts w:hint="eastAsia"/>
        </w:rPr>
        <w:t>未签署</w:t>
      </w:r>
      <w:r w:rsidR="00D04714">
        <w:rPr>
          <w:rFonts w:hint="eastAsia"/>
        </w:rPr>
        <w:t xml:space="preserve"> </w:t>
      </w:r>
      <w:r w:rsidR="00D04714">
        <w:t>1</w:t>
      </w:r>
      <w:r w:rsidR="00D04714">
        <w:t>已签署</w:t>
      </w:r>
      <w:r w:rsidR="00D04714">
        <w:rPr>
          <w:rFonts w:hint="eastAsia"/>
        </w:rPr>
        <w:t>）</w:t>
      </w:r>
      <w:r w:rsidR="00D04714" w:rsidRPr="001C38E2">
        <w:t>状态，即可请求锁定文件（即设置</w:t>
      </w:r>
      <w:proofErr w:type="spellStart"/>
      <w:r w:rsidR="00D04714" w:rsidRPr="001C38E2">
        <w:rPr>
          <w:rFonts w:hint="eastAsia"/>
        </w:rPr>
        <w:t>c</w:t>
      </w:r>
      <w:r w:rsidR="00D04714" w:rsidRPr="001C38E2">
        <w:t>urrent_sign_id</w:t>
      </w:r>
      <w:proofErr w:type="spellEnd"/>
      <w:r w:rsidR="00D04714" w:rsidRPr="001C38E2">
        <w:t>为自己，并且设置</w:t>
      </w:r>
      <w:proofErr w:type="spellStart"/>
      <w:r w:rsidR="00D04714" w:rsidRPr="001C38E2">
        <w:t>current_sign_status</w:t>
      </w:r>
      <w:proofErr w:type="spellEnd"/>
      <w:r w:rsidR="00D04714" w:rsidRPr="001C38E2">
        <w:t>=2</w:t>
      </w:r>
      <w:r w:rsidR="00D04714">
        <w:t>占用中</w:t>
      </w:r>
      <w:r w:rsidR="00D04714" w:rsidRPr="001C38E2">
        <w:t>）</w:t>
      </w:r>
      <w:r w:rsidR="00017A81">
        <w:rPr>
          <w:rFonts w:hint="eastAsia"/>
        </w:rPr>
        <w:t>。锁定操作可能需要从服务器更新文件，该更新为一个下载过程，更新时会放弃任何本地已有文件的修改信息。</w:t>
      </w:r>
    </w:p>
    <w:p w14:paraId="187FD229" w14:textId="0A683C69" w:rsidR="009D6057" w:rsidRDefault="00A52596" w:rsidP="00227682">
      <w:pPr>
        <w:pStyle w:val="a5"/>
        <w:numPr>
          <w:ilvl w:val="0"/>
          <w:numId w:val="32"/>
        </w:numPr>
        <w:ind w:firstLineChars="0"/>
      </w:pPr>
      <w:r>
        <w:rPr>
          <w:rFonts w:hint="eastAsia"/>
        </w:rPr>
        <w:t>失效：</w:t>
      </w:r>
      <w:r w:rsidR="001C38E2" w:rsidRPr="001C38E2">
        <w:rPr>
          <w:rFonts w:hint="eastAsia"/>
        </w:rPr>
        <w:t>如果在约定时间内（比如</w:t>
      </w:r>
      <w:r w:rsidR="00D04714">
        <w:rPr>
          <w:rFonts w:hint="eastAsia"/>
        </w:rPr>
        <w:t>60</w:t>
      </w:r>
      <w:r w:rsidR="001C38E2" w:rsidRPr="001C38E2">
        <w:rPr>
          <w:rFonts w:hint="eastAsia"/>
        </w:rPr>
        <w:t>分钟）用户没有提交签署结果（即置</w:t>
      </w:r>
      <w:proofErr w:type="spellStart"/>
      <w:r w:rsidR="001C38E2" w:rsidRPr="001C38E2">
        <w:rPr>
          <w:rFonts w:hint="eastAsia"/>
        </w:rPr>
        <w:t>c</w:t>
      </w:r>
      <w:r w:rsidR="001C38E2" w:rsidRPr="001C38E2">
        <w:t>urrent_sign_status</w:t>
      </w:r>
      <w:proofErr w:type="spellEnd"/>
      <w:r w:rsidR="001C38E2" w:rsidRPr="001C38E2">
        <w:t>=1</w:t>
      </w:r>
      <w:r w:rsidR="009D6057">
        <w:t>已签署</w:t>
      </w:r>
      <w:r w:rsidR="009D6057">
        <w:rPr>
          <w:rFonts w:hint="eastAsia"/>
        </w:rPr>
        <w:t>或者</w:t>
      </w:r>
      <w:r w:rsidR="001C38E2" w:rsidRPr="001C38E2">
        <w:t>3</w:t>
      </w:r>
      <w:r w:rsidR="009D6057">
        <w:t>拒绝签署</w:t>
      </w:r>
      <w:r w:rsidR="001C38E2" w:rsidRPr="001C38E2">
        <w:rPr>
          <w:rFonts w:hint="eastAsia"/>
        </w:rPr>
        <w:t>）</w:t>
      </w:r>
      <w:r w:rsidR="001C38E2" w:rsidRPr="001C38E2">
        <w:rPr>
          <w:rFonts w:hint="eastAsia"/>
        </w:rPr>
        <w:t>,</w:t>
      </w:r>
      <w:r w:rsidR="001C38E2" w:rsidRPr="001C38E2">
        <w:t>则此刻服务器应当将</w:t>
      </w:r>
      <w:r w:rsidR="009D6057">
        <w:rPr>
          <w:rFonts w:hint="eastAsia"/>
        </w:rPr>
        <w:t>当前签署状态</w:t>
      </w:r>
      <w:proofErr w:type="spellStart"/>
      <w:r w:rsidR="001C38E2" w:rsidRPr="001C38E2">
        <w:t>current_sign_status</w:t>
      </w:r>
      <w:proofErr w:type="spellEnd"/>
      <w:r w:rsidR="001C38E2" w:rsidRPr="001C38E2">
        <w:t>置为</w:t>
      </w:r>
      <w:r w:rsidR="001C38E2" w:rsidRPr="001C38E2">
        <w:t>0</w:t>
      </w:r>
      <w:r w:rsidR="001C38E2" w:rsidRPr="001C38E2">
        <w:t>。而后，如果用户再尝试提交签名结果，则返回</w:t>
      </w:r>
      <w:r w:rsidR="008C60AC">
        <w:rPr>
          <w:rFonts w:hint="eastAsia"/>
        </w:rPr>
        <w:t>前提</w:t>
      </w:r>
      <w:r w:rsidR="001C38E2" w:rsidRPr="001C38E2">
        <w:rPr>
          <w:rFonts w:hint="eastAsia"/>
        </w:rPr>
        <w:t>1</w:t>
      </w:r>
      <w:r w:rsidR="001C38E2" w:rsidRPr="001C38E2">
        <w:t>)</w:t>
      </w:r>
      <w:r w:rsidR="001C38E2" w:rsidRPr="001C38E2">
        <w:t>重来。</w:t>
      </w:r>
    </w:p>
    <w:p w14:paraId="55D8F7D8" w14:textId="7CFCD3F0" w:rsidR="001C38E2" w:rsidRDefault="00AF716A" w:rsidP="00227682">
      <w:pPr>
        <w:pStyle w:val="a5"/>
        <w:numPr>
          <w:ilvl w:val="0"/>
          <w:numId w:val="32"/>
        </w:numPr>
        <w:ind w:firstLineChars="0"/>
      </w:pPr>
      <w:r>
        <w:rPr>
          <w:rFonts w:hint="eastAsia"/>
        </w:rPr>
        <w:t>以上</w:t>
      </w:r>
      <w:r>
        <w:rPr>
          <w:rFonts w:hint="eastAsia"/>
        </w:rPr>
        <w:t>1</w:t>
      </w:r>
      <w:r>
        <w:rPr>
          <w:rFonts w:hint="eastAsia"/>
        </w:rPr>
        <w:t>、</w:t>
      </w:r>
      <w:r>
        <w:rPr>
          <w:rFonts w:hint="eastAsia"/>
        </w:rPr>
        <w:t>2</w:t>
      </w:r>
      <w:proofErr w:type="gramStart"/>
      <w:r>
        <w:rPr>
          <w:rFonts w:hint="eastAsia"/>
        </w:rPr>
        <w:t>两</w:t>
      </w:r>
      <w:proofErr w:type="gramEnd"/>
      <w:r>
        <w:rPr>
          <w:rFonts w:hint="eastAsia"/>
        </w:rPr>
        <w:t>步操作不能通过的话，</w:t>
      </w:r>
      <w:r w:rsidR="001C38E2" w:rsidRPr="001C38E2">
        <w:rPr>
          <w:rFonts w:hint="eastAsia"/>
        </w:rPr>
        <w:t>拒绝用户请求，用户以只读方式访问文件。</w:t>
      </w:r>
    </w:p>
    <w:p w14:paraId="46AAFA4A" w14:textId="77777777" w:rsidR="00576F92" w:rsidRPr="001C38E2" w:rsidRDefault="00576F92" w:rsidP="00576F92"/>
    <w:p w14:paraId="6A1CBB6D" w14:textId="2B357361" w:rsidR="001C38E2" w:rsidRDefault="00822596" w:rsidP="00CA370A">
      <w:pPr>
        <w:pStyle w:val="3"/>
      </w:pPr>
      <w:r>
        <w:rPr>
          <w:rFonts w:hint="eastAsia"/>
        </w:rPr>
        <w:t>文件锁定权在同</w:t>
      </w:r>
      <w:proofErr w:type="gramStart"/>
      <w:r>
        <w:rPr>
          <w:rFonts w:hint="eastAsia"/>
        </w:rPr>
        <w:t>帐户</w:t>
      </w:r>
      <w:proofErr w:type="gramEnd"/>
      <w:r>
        <w:rPr>
          <w:rFonts w:hint="eastAsia"/>
        </w:rPr>
        <w:t>、不同客户端的情况下的处理方案</w:t>
      </w:r>
    </w:p>
    <w:p w14:paraId="13EA0680" w14:textId="77777777" w:rsidR="00631116" w:rsidRDefault="00631116" w:rsidP="00631116">
      <w:pPr>
        <w:pStyle w:val="a5"/>
        <w:numPr>
          <w:ilvl w:val="0"/>
          <w:numId w:val="33"/>
        </w:numPr>
        <w:ind w:firstLineChars="0"/>
      </w:pPr>
      <w:r w:rsidRPr="00631116">
        <w:rPr>
          <w:rFonts w:hint="eastAsia"/>
        </w:rPr>
        <w:t>一般来说，锁定该文件的用户，是处于签名过程中的人（通过签名信息可以查询获得）。但是通过签名操作锁定该文件的用户一般都会有一个操作时限（比如打开文件，锁定文件</w:t>
      </w:r>
      <w:r w:rsidRPr="00631116">
        <w:rPr>
          <w:rFonts w:hint="eastAsia"/>
        </w:rPr>
        <w:t>60</w:t>
      </w:r>
      <w:r w:rsidRPr="00631116">
        <w:rPr>
          <w:rFonts w:hint="eastAsia"/>
        </w:rPr>
        <w:t>分钟后仍未提交签名结果，操作时限是由服务器确定），过了时限，服务器会解除文件锁定（即将文件锁定者</w:t>
      </w:r>
      <w:r w:rsidRPr="00631116">
        <w:rPr>
          <w:rFonts w:hint="eastAsia"/>
        </w:rPr>
        <w:t>ID</w:t>
      </w:r>
      <w:r w:rsidRPr="00631116">
        <w:rPr>
          <w:rFonts w:hint="eastAsia"/>
        </w:rPr>
        <w:t>清空）。</w:t>
      </w:r>
    </w:p>
    <w:p w14:paraId="069F304F" w14:textId="77777777" w:rsidR="00631116" w:rsidRDefault="00631116" w:rsidP="00227682">
      <w:pPr>
        <w:pStyle w:val="a5"/>
        <w:numPr>
          <w:ilvl w:val="0"/>
          <w:numId w:val="33"/>
        </w:numPr>
        <w:ind w:firstLineChars="0"/>
      </w:pPr>
      <w:r w:rsidRPr="00631116">
        <w:rPr>
          <w:rFonts w:hint="eastAsia"/>
        </w:rPr>
        <w:t>锁定该文件的用户提交了签名结果，但是文件处于上传过程中，该上传文件操作暂时中止，此刻服务器应当延长锁定时限（比如</w:t>
      </w:r>
      <w:r w:rsidRPr="00631116">
        <w:rPr>
          <w:rFonts w:hint="eastAsia"/>
        </w:rPr>
        <w:t>24</w:t>
      </w:r>
      <w:r w:rsidRPr="00631116">
        <w:rPr>
          <w:rFonts w:hint="eastAsia"/>
        </w:rPr>
        <w:t>小时）。</w:t>
      </w:r>
    </w:p>
    <w:p w14:paraId="329F17EE" w14:textId="23CC99F1" w:rsidR="008928B3" w:rsidRDefault="00631116" w:rsidP="00227682">
      <w:pPr>
        <w:pStyle w:val="a5"/>
        <w:numPr>
          <w:ilvl w:val="0"/>
          <w:numId w:val="33"/>
        </w:numPr>
        <w:ind w:firstLineChars="0"/>
      </w:pPr>
      <w:r w:rsidRPr="00631116">
        <w:rPr>
          <w:rFonts w:hint="eastAsia"/>
        </w:rPr>
        <w:t>对于同一个用户，可能的一种状况是，他在某一个客户端上锁定了文件，但是上载操作未完成，而后立刻又在另一个客户端上试图</w:t>
      </w:r>
      <w:proofErr w:type="gramStart"/>
      <w:r w:rsidRPr="00631116">
        <w:rPr>
          <w:rFonts w:hint="eastAsia"/>
        </w:rPr>
        <w:t>再操作</w:t>
      </w:r>
      <w:proofErr w:type="gramEnd"/>
      <w:r w:rsidRPr="00631116">
        <w:rPr>
          <w:rFonts w:hint="eastAsia"/>
        </w:rPr>
        <w:t>该文件。由于文件的锁定者是其本人，客户端应当是允许他继续操作的，但是新的客户端没有这个“上载未完成”的文件版本，</w:t>
      </w:r>
      <w:r w:rsidR="002B0B30">
        <w:rPr>
          <w:rFonts w:hint="eastAsia"/>
        </w:rPr>
        <w:t>服务器收到请求时，需要清除之前上传</w:t>
      </w:r>
      <w:r w:rsidR="00F56696">
        <w:rPr>
          <w:rFonts w:hint="eastAsia"/>
        </w:rPr>
        <w:t>未</w:t>
      </w:r>
      <w:r w:rsidR="002B0B30">
        <w:rPr>
          <w:rFonts w:hint="eastAsia"/>
        </w:rPr>
        <w:t>完成的内容。</w:t>
      </w:r>
    </w:p>
    <w:p w14:paraId="2DAB03DC" w14:textId="7921CC3F" w:rsidR="00CA370A" w:rsidRPr="001C38E2" w:rsidRDefault="008928B3" w:rsidP="008928B3">
      <w:r>
        <w:br w:type="page"/>
      </w:r>
    </w:p>
    <w:p w14:paraId="7B3B5D7E" w14:textId="77777777" w:rsidR="00BB7380" w:rsidRDefault="00BB7380" w:rsidP="00BB7380">
      <w:pPr>
        <w:pStyle w:val="1"/>
      </w:pPr>
      <w:r>
        <w:lastRenderedPageBreak/>
        <w:t>接口</w:t>
      </w:r>
      <w:r w:rsidR="00064A8C">
        <w:t>方法定义</w:t>
      </w:r>
    </w:p>
    <w:p w14:paraId="069CEEC3" w14:textId="33C9897C" w:rsidR="00D82BAE" w:rsidRPr="00D82BAE" w:rsidRDefault="00D82BAE" w:rsidP="00D82BAE">
      <w:r>
        <w:rPr>
          <w:rFonts w:hint="eastAsia"/>
        </w:rPr>
        <w:t>使用</w:t>
      </w:r>
      <w:r>
        <w:rPr>
          <w:rFonts w:hint="eastAsia"/>
        </w:rPr>
        <w:t>Form</w:t>
      </w:r>
      <w:r>
        <w:rPr>
          <w:rFonts w:hint="eastAsia"/>
        </w:rPr>
        <w:t>的</w:t>
      </w:r>
      <w:r>
        <w:rPr>
          <w:rFonts w:hint="eastAsia"/>
        </w:rPr>
        <w:t>Post</w:t>
      </w:r>
      <w:r>
        <w:rPr>
          <w:rFonts w:hint="eastAsia"/>
        </w:rPr>
        <w:t>方法提交以下</w:t>
      </w:r>
      <w:r>
        <w:rPr>
          <w:rFonts w:hint="eastAsia"/>
        </w:rPr>
        <w:t>HTTP</w:t>
      </w:r>
      <w:r>
        <w:rPr>
          <w:rFonts w:hint="eastAsia"/>
        </w:rPr>
        <w:t>链接完成操作。</w:t>
      </w:r>
    </w:p>
    <w:p w14:paraId="2F7E95EC" w14:textId="1E23D8FB" w:rsidR="00BB7380" w:rsidRDefault="00A82119" w:rsidP="00BB7380">
      <w:pPr>
        <w:pStyle w:val="2"/>
      </w:pPr>
      <w:r>
        <w:t>Logi</w:t>
      </w:r>
      <w:r w:rsidR="001A78AA">
        <w:t>n</w:t>
      </w:r>
    </w:p>
    <w:p w14:paraId="264A4EFC" w14:textId="43244E47" w:rsidR="00BB7380" w:rsidRPr="0039048B" w:rsidRDefault="00E445E0" w:rsidP="006D075D">
      <w:pPr>
        <w:shd w:val="pct10" w:color="auto" w:fill="auto"/>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048B">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https://IPAddress:Port/</w:t>
      </w:r>
      <w:r w:rsidR="00960EDB">
        <w:rPr>
          <w:rFonts w:hint="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w:t>
      </w:r>
      <w:r w:rsidR="00960EDB">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ap_base/rest/example/login</w:t>
      </w:r>
    </w:p>
    <w:p w14:paraId="6AB8CE4B" w14:textId="56655AA9" w:rsidR="00A82119" w:rsidRPr="009C7F36" w:rsidRDefault="00A82119" w:rsidP="00BB7380">
      <w:r>
        <w:rPr>
          <w:rFonts w:hint="eastAsia"/>
        </w:rPr>
        <w:t>参数：</w:t>
      </w:r>
      <w:r w:rsidR="007B078C">
        <w:fldChar w:fldCharType="begin"/>
      </w:r>
      <w:r w:rsidR="007B078C">
        <w:instrText xml:space="preserve"> HYPERLINK \l "_Login" </w:instrText>
      </w:r>
      <w:r w:rsidR="007B078C">
        <w:fldChar w:fldCharType="separate"/>
      </w:r>
      <w:r w:rsidRPr="00A82119">
        <w:rPr>
          <w:rStyle w:val="af6"/>
          <w:rFonts w:hint="eastAsia"/>
        </w:rPr>
        <w:t>Login</w:t>
      </w:r>
      <w:r w:rsidRPr="00A82119">
        <w:rPr>
          <w:rStyle w:val="af6"/>
        </w:rPr>
        <w:t xml:space="preserve"> Request/Reuslt </w:t>
      </w:r>
      <w:r w:rsidRPr="00A82119">
        <w:rPr>
          <w:rStyle w:val="af6"/>
          <w:rFonts w:hint="eastAsia"/>
        </w:rPr>
        <w:t>Package</w:t>
      </w:r>
      <w:r w:rsidR="007B078C">
        <w:rPr>
          <w:rStyle w:val="af6"/>
        </w:rPr>
        <w:fldChar w:fldCharType="end"/>
      </w:r>
    </w:p>
    <w:p w14:paraId="0BC4E1A2" w14:textId="6047E79A" w:rsidR="00BB7380" w:rsidRDefault="00BB7380" w:rsidP="00BB7380">
      <w:pPr>
        <w:pStyle w:val="2"/>
      </w:pPr>
      <w:r>
        <w:t>Action</w:t>
      </w:r>
    </w:p>
    <w:p w14:paraId="1B10AD4A" w14:textId="6A45C555" w:rsidR="00BB7380" w:rsidRPr="0039048B" w:rsidRDefault="00E445E0" w:rsidP="00960EDB">
      <w:pPr>
        <w:shd w:val="pct10" w:color="auto" w:fill="auto"/>
        <w:tabs>
          <w:tab w:val="left" w:pos="5835"/>
        </w:tabs>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048B">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https://IPAddress:Port/</w:t>
      </w:r>
      <w:r w:rsidR="00960EDB">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esap_base/rest/actionlist/action</w:t>
      </w:r>
    </w:p>
    <w:p w14:paraId="69CA382D" w14:textId="020C8646" w:rsidR="00A82119" w:rsidRPr="009C7F36" w:rsidRDefault="00A82119" w:rsidP="00BB7380">
      <w:r>
        <w:rPr>
          <w:rFonts w:hint="eastAsia"/>
        </w:rPr>
        <w:t>参数：</w:t>
      </w:r>
      <w:r w:rsidR="007B078C">
        <w:fldChar w:fldCharType="begin"/>
      </w:r>
      <w:r w:rsidR="007B078C">
        <w:instrText xml:space="preserve"> HYPERLINK \l "_Action" </w:instrText>
      </w:r>
      <w:r w:rsidR="007B078C">
        <w:fldChar w:fldCharType="separate"/>
      </w:r>
      <w:r w:rsidRPr="00A82119">
        <w:rPr>
          <w:rStyle w:val="af6"/>
          <w:rFonts w:hint="eastAsia"/>
        </w:rPr>
        <w:t>Action</w:t>
      </w:r>
      <w:r w:rsidRPr="00A82119">
        <w:rPr>
          <w:rStyle w:val="af6"/>
        </w:rPr>
        <w:t xml:space="preserve"> Request/Reuslt </w:t>
      </w:r>
      <w:r w:rsidRPr="00A82119">
        <w:rPr>
          <w:rStyle w:val="af6"/>
          <w:rFonts w:hint="eastAsia"/>
        </w:rPr>
        <w:t>Package</w:t>
      </w:r>
      <w:r w:rsidR="007B078C">
        <w:rPr>
          <w:rStyle w:val="af6"/>
        </w:rPr>
        <w:fldChar w:fldCharType="end"/>
      </w:r>
    </w:p>
    <w:p w14:paraId="69D4B484" w14:textId="418CF7A8" w:rsidR="00BB7380" w:rsidRDefault="00295073" w:rsidP="00BB7380">
      <w:pPr>
        <w:pStyle w:val="2"/>
      </w:pPr>
      <w:r>
        <w:t>Update</w:t>
      </w:r>
    </w:p>
    <w:p w14:paraId="201E147B" w14:textId="180DB98A" w:rsidR="00BB7380" w:rsidRPr="0039048B" w:rsidRDefault="00E445E0" w:rsidP="006D075D">
      <w:pPr>
        <w:shd w:val="pct10" w:color="auto" w:fill="auto"/>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048B">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https://IPAddress:Port/</w:t>
      </w:r>
      <w:r w:rsidR="00960EDB">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esap_base/rest/contact/update</w:t>
      </w:r>
    </w:p>
    <w:p w14:paraId="4168A0A1" w14:textId="3E227854" w:rsidR="00A82119" w:rsidRDefault="00A82119" w:rsidP="00BB7380">
      <w:pPr>
        <w:rPr>
          <w:rStyle w:val="af6"/>
        </w:rPr>
      </w:pPr>
      <w:r>
        <w:rPr>
          <w:rFonts w:hint="eastAsia"/>
        </w:rPr>
        <w:t>参数：</w:t>
      </w:r>
      <w:r w:rsidR="007B078C">
        <w:fldChar w:fldCharType="begin"/>
      </w:r>
      <w:r w:rsidR="007B078C">
        <w:instrText xml:space="preserve"> HYPERLINK \l "_Update" </w:instrText>
      </w:r>
      <w:r w:rsidR="007B078C">
        <w:fldChar w:fldCharType="separate"/>
      </w:r>
      <w:r w:rsidRPr="00A82119">
        <w:rPr>
          <w:rStyle w:val="af6"/>
          <w:rFonts w:hint="eastAsia"/>
        </w:rPr>
        <w:t>Update</w:t>
      </w:r>
      <w:r w:rsidRPr="00A82119">
        <w:rPr>
          <w:rStyle w:val="af6"/>
        </w:rPr>
        <w:t xml:space="preserve"> Request/Reuslt </w:t>
      </w:r>
      <w:r w:rsidRPr="00A82119">
        <w:rPr>
          <w:rStyle w:val="af6"/>
          <w:rFonts w:hint="eastAsia"/>
        </w:rPr>
        <w:t>Package</w:t>
      </w:r>
      <w:r w:rsidR="007B078C">
        <w:rPr>
          <w:rStyle w:val="af6"/>
        </w:rPr>
        <w:fldChar w:fldCharType="end"/>
      </w:r>
    </w:p>
    <w:p w14:paraId="6474BA6F" w14:textId="77777777" w:rsidR="002A604A" w:rsidRPr="00BB7380" w:rsidRDefault="002A604A" w:rsidP="002A604A">
      <w:pPr>
        <w:pStyle w:val="2"/>
        <w:tabs>
          <w:tab w:val="left" w:pos="3544"/>
        </w:tabs>
      </w:pPr>
      <w:moveToRangeStart w:id="13" w:author="Suzic" w:date="2014-09-09T19:31:00Z" w:name="move398054410"/>
      <w:moveTo w:id="14" w:author="Suzic" w:date="2014-09-09T19:31:00Z">
        <w:r>
          <w:t>Upload Complete</w:t>
        </w:r>
      </w:moveTo>
    </w:p>
    <w:p w14:paraId="6D2114D4" w14:textId="77777777" w:rsidR="002A604A" w:rsidRPr="0039048B" w:rsidRDefault="002A604A" w:rsidP="002A604A">
      <w:pPr>
        <w:shd w:val="pct10" w:color="auto" w:fill="auto"/>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moveTo w:id="15" w:author="Suzic" w:date="2014-09-09T19:31:00Z">
        <w:r w:rsidRPr="0039048B">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https://IPAddress:Port/</w:t>
        </w:r>
        <w:r>
          <w:rPr>
            <w:rFonts w:hint="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esap_base/rest/document/upload</w:t>
        </w: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complete</w:t>
        </w:r>
      </w:moveTo>
    </w:p>
    <w:p w14:paraId="2929076C" w14:textId="77777777" w:rsidR="002A604A" w:rsidRDefault="002A604A" w:rsidP="002A604A">
      <w:pPr>
        <w:tabs>
          <w:tab w:val="left" w:pos="3544"/>
        </w:tabs>
        <w:rPr>
          <w:ins w:id="16" w:author="Suzic" w:date="2014-09-09T19:31:00Z"/>
          <w:rStyle w:val="af6"/>
        </w:rPr>
      </w:pPr>
      <w:moveTo w:id="17" w:author="Suzic" w:date="2014-09-09T19:31:00Z">
        <w:r>
          <w:rPr>
            <w:rFonts w:hint="eastAsia"/>
          </w:rPr>
          <w:t>参数：</w:t>
        </w:r>
        <w:r>
          <w:fldChar w:fldCharType="begin"/>
        </w:r>
        <w:r>
          <w:instrText xml:space="preserve"> HYPERLINK \l "_Upload" </w:instrText>
        </w:r>
        <w:r>
          <w:fldChar w:fldCharType="separate"/>
        </w:r>
        <w:r w:rsidRPr="00A82119">
          <w:rPr>
            <w:rStyle w:val="af6"/>
            <w:rFonts w:hint="eastAsia"/>
          </w:rPr>
          <w:t>Upload</w:t>
        </w:r>
        <w:r w:rsidRPr="00A82119">
          <w:rPr>
            <w:rStyle w:val="af6"/>
          </w:rPr>
          <w:t xml:space="preserve"> </w:t>
        </w:r>
        <w:r>
          <w:rPr>
            <w:rStyle w:val="af6"/>
          </w:rPr>
          <w:t xml:space="preserve">Complete </w:t>
        </w:r>
        <w:r w:rsidRPr="00A82119">
          <w:rPr>
            <w:rStyle w:val="af6"/>
          </w:rPr>
          <w:t xml:space="preserve">Request/Reuslt </w:t>
        </w:r>
        <w:r w:rsidRPr="00A82119">
          <w:rPr>
            <w:rStyle w:val="af6"/>
            <w:rFonts w:hint="eastAsia"/>
          </w:rPr>
          <w:t>Package</w:t>
        </w:r>
        <w:r>
          <w:rPr>
            <w:rStyle w:val="af6"/>
          </w:rPr>
          <w:fldChar w:fldCharType="end"/>
        </w:r>
      </w:moveTo>
    </w:p>
    <w:p w14:paraId="2AC27F29" w14:textId="4ABAA7A3" w:rsidR="002E12DC" w:rsidRDefault="002E12DC">
      <w:pPr>
        <w:pStyle w:val="2"/>
        <w:pPrChange w:id="18" w:author="Suzic" w:date="2014-09-09T19:31:00Z">
          <w:pPr>
            <w:tabs>
              <w:tab w:val="left" w:pos="3544"/>
            </w:tabs>
          </w:pPr>
        </w:pPrChange>
      </w:pPr>
      <w:ins w:id="19" w:author="Suzic" w:date="2014-09-09T19:31:00Z">
        <w:r>
          <w:rPr>
            <w:rStyle w:val="af6"/>
            <w:rFonts w:hint="eastAsia"/>
          </w:rPr>
          <w:t>文件上传下载接口</w:t>
        </w:r>
      </w:ins>
    </w:p>
    <w:moveToRangeEnd w:id="13"/>
    <w:p w14:paraId="3D047512" w14:textId="5805B368" w:rsidR="00BB7380" w:rsidRDefault="00BB7380">
      <w:pPr>
        <w:pStyle w:val="3"/>
        <w:pPrChange w:id="20" w:author="Suzic" w:date="2014-09-09T19:31:00Z">
          <w:pPr>
            <w:pStyle w:val="2"/>
          </w:pPr>
        </w:pPrChange>
      </w:pPr>
      <w:r>
        <w:t>Download</w:t>
      </w:r>
    </w:p>
    <w:p w14:paraId="6F0C0AD4" w14:textId="1DB2850E" w:rsidR="00BB7380" w:rsidRPr="0039048B" w:rsidRDefault="00E445E0" w:rsidP="006D075D">
      <w:pPr>
        <w:shd w:val="pct10" w:color="auto" w:fill="auto"/>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048B">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https://IPAddress:Port/</w:t>
      </w:r>
      <w:r w:rsidR="006408D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esap_base/rest/document/download_file?id=</w:t>
      </w:r>
    </w:p>
    <w:p w14:paraId="09E26F98" w14:textId="5CBDB9FB" w:rsidR="006C6FA0" w:rsidDel="007B078C" w:rsidRDefault="00A82119" w:rsidP="00BB7380">
      <w:pPr>
        <w:rPr>
          <w:del w:id="21" w:author="Suzic" w:date="2014-09-10T11:28:00Z"/>
        </w:rPr>
      </w:pPr>
      <w:del w:id="22" w:author="Suzic" w:date="2014-09-10T11:28:00Z">
        <w:r w:rsidDel="007B078C">
          <w:rPr>
            <w:rFonts w:hint="eastAsia"/>
          </w:rPr>
          <w:delText>参数：</w:delText>
        </w:r>
        <w:r w:rsidR="006408D2" w:rsidDel="007B078C">
          <w:rPr>
            <w:rFonts w:hint="eastAsia"/>
          </w:rPr>
          <w:delText>所要下载的文件</w:delText>
        </w:r>
        <w:r w:rsidR="006408D2" w:rsidDel="007B078C">
          <w:rPr>
            <w:rFonts w:hint="eastAsia"/>
          </w:rPr>
          <w:delText>ID</w:delText>
        </w:r>
        <w:r w:rsidR="007B078C" w:rsidDel="007B078C">
          <w:fldChar w:fldCharType="begin"/>
        </w:r>
        <w:r w:rsidR="007B078C" w:rsidDel="007B078C">
          <w:delInstrText xml:space="preserve"> HYPERLINK \l "_Download" </w:delInstrText>
        </w:r>
        <w:r w:rsidR="007B078C" w:rsidDel="007B078C">
          <w:fldChar w:fldCharType="separate"/>
        </w:r>
        <w:r w:rsidR="007B078C" w:rsidDel="007B078C">
          <w:fldChar w:fldCharType="end"/>
        </w:r>
      </w:del>
    </w:p>
    <w:p w14:paraId="3C08584F" w14:textId="6DC092A4" w:rsidR="00BB7380" w:rsidRPr="00BB7380" w:rsidRDefault="00BB7380">
      <w:pPr>
        <w:pStyle w:val="3"/>
        <w:pPrChange w:id="23" w:author="Suzic" w:date="2014-09-09T19:32:00Z">
          <w:pPr>
            <w:pStyle w:val="2"/>
            <w:tabs>
              <w:tab w:val="left" w:pos="3544"/>
            </w:tabs>
          </w:pPr>
        </w:pPrChange>
      </w:pPr>
      <w:r>
        <w:t>Upload</w:t>
      </w:r>
    </w:p>
    <w:p w14:paraId="27309AC1" w14:textId="3A158B23" w:rsidR="00BB7380" w:rsidRPr="0039048B" w:rsidRDefault="00E445E0" w:rsidP="002C0EB0">
      <w:pPr>
        <w:shd w:val="pct10" w:color="auto" w:fill="auto"/>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048B">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https://IPAddress:Port/</w:t>
      </w:r>
      <w:r w:rsidR="006408D2">
        <w:rPr>
          <w:rFonts w:hint="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esap_base/rest/document/upload</w:t>
      </w:r>
    </w:p>
    <w:p w14:paraId="7B99A29E" w14:textId="6CB093B5" w:rsidR="007A78A6" w:rsidRPr="000718D4" w:rsidRDefault="007A78A6" w:rsidP="00472F18">
      <w:pPr>
        <w:tabs>
          <w:tab w:val="left" w:pos="3544"/>
        </w:tabs>
        <w:rPr>
          <w:b/>
        </w:rPr>
      </w:pPr>
      <w:r w:rsidRPr="000718D4">
        <w:rPr>
          <w:b/>
        </w:rPr>
        <w:t>Request Header</w:t>
      </w:r>
    </w:p>
    <w:p w14:paraId="6C912946" w14:textId="302DE46C" w:rsidR="00A82119" w:rsidDel="007B078C" w:rsidRDefault="007A78A6" w:rsidP="00472F18">
      <w:pPr>
        <w:tabs>
          <w:tab w:val="left" w:pos="3544"/>
        </w:tabs>
        <w:rPr>
          <w:del w:id="24" w:author="Suzic" w:date="2014-09-10T11:28:00Z"/>
        </w:rPr>
      </w:pPr>
      <w:r>
        <w:t>Method: POST</w:t>
      </w:r>
      <w:r w:rsidR="000718D4">
        <w:br/>
      </w:r>
      <w:proofErr w:type="spellStart"/>
      <w:r>
        <w:t>Content-Type</w:t>
      </w:r>
      <w:proofErr w:type="gramStart"/>
      <w:r>
        <w:t>:multipart</w:t>
      </w:r>
      <w:proofErr w:type="spellEnd"/>
      <w:proofErr w:type="gramEnd"/>
      <w:r>
        <w:t>/form-data; boundary=………………</w:t>
      </w:r>
    </w:p>
    <w:p w14:paraId="51B3D3E3" w14:textId="6BA0E217" w:rsidR="000718D4" w:rsidRPr="000718D4" w:rsidRDefault="007B078C" w:rsidP="00472F18">
      <w:pPr>
        <w:tabs>
          <w:tab w:val="left" w:pos="3544"/>
        </w:tabs>
        <w:rPr>
          <w:b/>
        </w:rPr>
      </w:pPr>
      <w:ins w:id="25" w:author="Suzic" w:date="2014-09-10T11:28:00Z">
        <w:r>
          <w:rPr>
            <w:rFonts w:hint="eastAsia"/>
            <w:b/>
          </w:rPr>
          <w:br/>
        </w:r>
      </w:ins>
      <w:r w:rsidR="007A78A6" w:rsidRPr="000718D4">
        <w:rPr>
          <w:b/>
        </w:rPr>
        <w:t>Body</w:t>
      </w:r>
    </w:p>
    <w:p w14:paraId="019D3BF0" w14:textId="5C4AD92E" w:rsidR="007A78A6" w:rsidRPr="007A78A6" w:rsidDel="007B078C" w:rsidRDefault="007A78A6" w:rsidP="007B078C">
      <w:pPr>
        <w:tabs>
          <w:tab w:val="left" w:pos="3544"/>
        </w:tabs>
        <w:rPr>
          <w:del w:id="26" w:author="Suzic" w:date="2014-09-10T11:28:00Z"/>
        </w:rPr>
        <w:pPrChange w:id="27" w:author="Suzic" w:date="2014-09-10T11:28:00Z">
          <w:pPr>
            <w:tabs>
              <w:tab w:val="left" w:pos="3544"/>
            </w:tabs>
          </w:pPr>
        </w:pPrChange>
      </w:pPr>
      <w:r>
        <w:lastRenderedPageBreak/>
        <w:t>(</w:t>
      </w:r>
      <w:r w:rsidRPr="000718D4">
        <w:rPr>
          <w:color w:val="DF2E28" w:themeColor="accent1"/>
        </w:rPr>
        <w:t>[boundary]</w:t>
      </w:r>
      <w:r>
        <w:t>\r\n</w:t>
      </w:r>
      <w:r w:rsidRPr="007A78A6">
        <w:t xml:space="preserve"> Content-Disposition: form-data; name="</w:t>
      </w:r>
      <w:proofErr w:type="spellStart"/>
      <w:r w:rsidRPr="007A78A6">
        <w:t>file_upload</w:t>
      </w:r>
      <w:proofErr w:type="spellEnd"/>
      <w:r w:rsidRPr="007A78A6">
        <w:t>"; filename="</w:t>
      </w:r>
      <w:r w:rsidR="000718D4" w:rsidRPr="000718D4">
        <w:rPr>
          <w:rFonts w:hint="eastAsia"/>
          <w:color w:val="0070C0"/>
        </w:rPr>
        <w:t>[file</w:t>
      </w:r>
      <w:r w:rsidR="000718D4" w:rsidRPr="000718D4">
        <w:rPr>
          <w:color w:val="0070C0"/>
        </w:rPr>
        <w:t>name]</w:t>
      </w:r>
      <w:r w:rsidRPr="007A78A6">
        <w:t>"\r\</w:t>
      </w:r>
      <w:proofErr w:type="spellStart"/>
      <w:r w:rsidRPr="007A78A6">
        <w:t>nContent</w:t>
      </w:r>
      <w:proofErr w:type="spellEnd"/>
      <w:r w:rsidRPr="007A78A6">
        <w:t>-Type: application/%@\r\n</w:t>
      </w:r>
      <w:r>
        <w:t>\r\n</w:t>
      </w:r>
      <w:r w:rsidRPr="000718D4">
        <w:rPr>
          <w:color w:val="0070C0"/>
        </w:rPr>
        <w:t>[</w:t>
      </w:r>
      <w:proofErr w:type="spellStart"/>
      <w:r w:rsidRPr="000718D4">
        <w:rPr>
          <w:color w:val="0070C0"/>
        </w:rPr>
        <w:t>filedata_parts</w:t>
      </w:r>
      <w:proofErr w:type="spellEnd"/>
      <w:r w:rsidRPr="000718D4">
        <w:rPr>
          <w:color w:val="0070C0"/>
        </w:rPr>
        <w:t>]</w:t>
      </w:r>
      <w:r w:rsidRPr="000718D4">
        <w:rPr>
          <w:color w:val="DF2E28" w:themeColor="accent1"/>
        </w:rPr>
        <w:t>[boundary]</w:t>
      </w:r>
      <w:r>
        <w:t>--\r\n</w:t>
      </w:r>
      <w:r>
        <w:rPr>
          <w:rFonts w:hint="eastAsia"/>
        </w:rPr>
        <w:t>)</w:t>
      </w:r>
      <w:ins w:id="28" w:author="Suzic" w:date="2014-09-10T11:28:00Z">
        <w:r w:rsidR="007B078C" w:rsidRPr="007A78A6" w:rsidDel="007B078C">
          <w:t xml:space="preserve"> </w:t>
        </w:r>
      </w:ins>
    </w:p>
    <w:p w14:paraId="4FBB39B4" w14:textId="3CD48CEB" w:rsidR="00597B6B" w:rsidRPr="00BB7380" w:rsidDel="007B078C" w:rsidRDefault="00597B6B" w:rsidP="007B078C">
      <w:pPr>
        <w:tabs>
          <w:tab w:val="left" w:pos="3544"/>
        </w:tabs>
        <w:rPr>
          <w:del w:id="29" w:author="Suzic" w:date="2014-09-10T11:28:00Z"/>
        </w:rPr>
        <w:pPrChange w:id="30" w:author="Suzic" w:date="2014-09-10T11:28:00Z">
          <w:pPr>
            <w:pStyle w:val="2"/>
            <w:tabs>
              <w:tab w:val="left" w:pos="3544"/>
            </w:tabs>
          </w:pPr>
        </w:pPrChange>
      </w:pPr>
      <w:moveFromRangeStart w:id="31" w:author="Suzic" w:date="2014-09-09T19:31:00Z" w:name="move398054410"/>
      <w:moveFrom w:id="32" w:author="Suzic" w:date="2014-09-09T19:31:00Z">
        <w:del w:id="33" w:author="Suzic" w:date="2014-09-10T11:28:00Z">
          <w:r w:rsidDel="007B078C">
            <w:delText>Upload</w:delText>
          </w:r>
          <w:r w:rsidR="00BB7069" w:rsidDel="007B078C">
            <w:delText xml:space="preserve"> </w:delText>
          </w:r>
          <w:r w:rsidDel="007B078C">
            <w:delText>Complete</w:delText>
          </w:r>
        </w:del>
      </w:moveFrom>
    </w:p>
    <w:p w14:paraId="5CA18B60" w14:textId="3EB90D95" w:rsidR="00597B6B" w:rsidRPr="0039048B" w:rsidDel="002A604A" w:rsidRDefault="00597B6B" w:rsidP="007B078C">
      <w:pPr>
        <w:tabs>
          <w:tab w:val="left" w:pos="3544"/>
        </w:tabs>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Change w:id="34" w:author="Suzic" w:date="2014-09-10T11:28:00Z">
          <w:pPr>
            <w:shd w:val="pct10" w:color="auto" w:fill="auto"/>
          </w:pPr>
        </w:pPrChange>
      </w:pPr>
      <w:moveFrom w:id="35" w:author="Suzic" w:date="2014-09-09T19:31:00Z">
        <w:del w:id="36" w:author="Suzic" w:date="2014-09-10T11:28:00Z">
          <w:r w:rsidRPr="0039048B" w:rsidDel="007B078C">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elText>https://IPAddress:Port/</w:delText>
          </w:r>
          <w:r w:rsidDel="007B078C">
            <w:rPr>
              <w:rFonts w:hint="eastAsia"/>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elText>esap_base/rest/document/upload</w:delText>
          </w:r>
          <w:r w:rsidR="00E71D47" w:rsidDel="007B078C">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elText>complete</w:delText>
          </w:r>
        </w:del>
      </w:moveFrom>
    </w:p>
    <w:p w14:paraId="49A5F6A2" w14:textId="3E7AA190" w:rsidR="001C692D" w:rsidDel="007B078C" w:rsidRDefault="001C692D" w:rsidP="001C692D">
      <w:pPr>
        <w:tabs>
          <w:tab w:val="left" w:pos="3544"/>
        </w:tabs>
        <w:rPr>
          <w:del w:id="37" w:author="Suzic" w:date="2014-09-10T11:28:00Z"/>
        </w:rPr>
      </w:pPr>
      <w:moveFrom w:id="38" w:author="Suzic" w:date="2014-09-09T19:31:00Z">
        <w:r w:rsidDel="002A604A">
          <w:rPr>
            <w:rFonts w:hint="eastAsia"/>
          </w:rPr>
          <w:t>参数：</w:t>
        </w:r>
        <w:r w:rsidR="002E7503" w:rsidDel="002A604A">
          <w:fldChar w:fldCharType="begin"/>
        </w:r>
        <w:r w:rsidR="002E7503" w:rsidDel="002A604A">
          <w:instrText xml:space="preserve"> HYPERLINK \l "_Upload" </w:instrText>
        </w:r>
        <w:r w:rsidR="002E7503" w:rsidDel="002A604A">
          <w:fldChar w:fldCharType="separate"/>
        </w:r>
        <w:r w:rsidRPr="00A82119" w:rsidDel="002A604A">
          <w:rPr>
            <w:rStyle w:val="af6"/>
            <w:rFonts w:hint="eastAsia"/>
          </w:rPr>
          <w:t>Upload</w:t>
        </w:r>
        <w:r w:rsidRPr="00A82119" w:rsidDel="002A604A">
          <w:rPr>
            <w:rStyle w:val="af6"/>
          </w:rPr>
          <w:t xml:space="preserve"> </w:t>
        </w:r>
        <w:r w:rsidDel="002A604A">
          <w:rPr>
            <w:rStyle w:val="af6"/>
          </w:rPr>
          <w:t xml:space="preserve">Complete </w:t>
        </w:r>
        <w:r w:rsidRPr="00A82119" w:rsidDel="002A604A">
          <w:rPr>
            <w:rStyle w:val="af6"/>
          </w:rPr>
          <w:t xml:space="preserve">Request/Reuslt </w:t>
        </w:r>
        <w:r w:rsidRPr="00A82119" w:rsidDel="002A604A">
          <w:rPr>
            <w:rStyle w:val="af6"/>
            <w:rFonts w:hint="eastAsia"/>
          </w:rPr>
          <w:t>Package</w:t>
        </w:r>
        <w:r w:rsidR="002E7503" w:rsidDel="002A604A">
          <w:rPr>
            <w:rStyle w:val="af6"/>
          </w:rPr>
          <w:fldChar w:fldCharType="end"/>
        </w:r>
      </w:moveFrom>
    </w:p>
    <w:moveFromRangeEnd w:id="31"/>
    <w:p w14:paraId="0EAD9F9B" w14:textId="77777777" w:rsidR="00350019" w:rsidRDefault="0007709A" w:rsidP="007B078C">
      <w:pPr>
        <w:pStyle w:val="1"/>
        <w:pPrChange w:id="39" w:author="Suzic" w:date="2014-09-10T11:28:00Z">
          <w:pPr>
            <w:pStyle w:val="1"/>
          </w:pPr>
        </w:pPrChange>
      </w:pPr>
      <w:r>
        <w:t>Package</w:t>
      </w:r>
      <w:r w:rsidR="00983B73">
        <w:rPr>
          <w:rFonts w:hint="eastAsia"/>
        </w:rPr>
        <w:t xml:space="preserve"> </w:t>
      </w:r>
      <w:r w:rsidR="00983B73">
        <w:t>R</w:t>
      </w:r>
      <w:r w:rsidR="00983B73">
        <w:rPr>
          <w:rFonts w:hint="eastAsia"/>
        </w:rPr>
        <w:t>eference</w:t>
      </w:r>
      <w:bookmarkStart w:id="40" w:name="_GoBack"/>
      <w:bookmarkEnd w:id="40"/>
    </w:p>
    <w:p w14:paraId="62BEA530" w14:textId="6957F157" w:rsidR="0067487F" w:rsidRPr="00B86E9C" w:rsidRDefault="0067487F" w:rsidP="002E79F1">
      <w:pPr>
        <w:rPr>
          <w:color w:val="FF0000"/>
        </w:rPr>
      </w:pPr>
      <w:r w:rsidRPr="00B86E9C">
        <w:rPr>
          <w:rFonts w:hint="eastAsia"/>
          <w:color w:val="FF0000"/>
        </w:rPr>
        <w:t>用于</w:t>
      </w:r>
      <w:r w:rsidRPr="00B86E9C">
        <w:rPr>
          <w:rFonts w:hint="eastAsia"/>
          <w:color w:val="FF0000"/>
        </w:rPr>
        <w:t>HTTP</w:t>
      </w:r>
      <w:r w:rsidRPr="00B86E9C">
        <w:rPr>
          <w:rFonts w:hint="eastAsia"/>
          <w:color w:val="FF0000"/>
        </w:rPr>
        <w:t>／</w:t>
      </w:r>
      <w:r w:rsidRPr="00B86E9C">
        <w:rPr>
          <w:rFonts w:hint="eastAsia"/>
          <w:color w:val="FF0000"/>
        </w:rPr>
        <w:t>HTTPS</w:t>
      </w:r>
      <w:r w:rsidRPr="00B86E9C">
        <w:rPr>
          <w:rFonts w:hint="eastAsia"/>
          <w:color w:val="FF0000"/>
        </w:rPr>
        <w:t>请求的接口，作为参数使用的数据包，均以</w:t>
      </w:r>
      <w:r w:rsidRPr="00B86E9C">
        <w:rPr>
          <w:rFonts w:hint="eastAsia"/>
          <w:color w:val="FF0000"/>
        </w:rPr>
        <w:t>JSON</w:t>
      </w:r>
      <w:r w:rsidRPr="00B86E9C">
        <w:rPr>
          <w:rFonts w:hint="eastAsia"/>
          <w:color w:val="FF0000"/>
        </w:rPr>
        <w:t>格式进行内容的定义。</w:t>
      </w:r>
      <w:r w:rsidR="0048047C" w:rsidRPr="00B86E9C">
        <w:rPr>
          <w:rFonts w:hint="eastAsia"/>
          <w:color w:val="FF0000"/>
        </w:rPr>
        <w:t>为了避免类型错误</w:t>
      </w:r>
      <w:r w:rsidR="00861F16" w:rsidRPr="00B86E9C">
        <w:rPr>
          <w:rFonts w:hint="eastAsia"/>
          <w:color w:val="FF0000"/>
        </w:rPr>
        <w:t>带来的异常影响</w:t>
      </w:r>
      <w:r w:rsidR="0048047C" w:rsidRPr="00B86E9C">
        <w:rPr>
          <w:rFonts w:hint="eastAsia"/>
          <w:color w:val="FF0000"/>
        </w:rPr>
        <w:t>，所有数值都是字符型（包括数字也用字符方式存储）</w:t>
      </w:r>
    </w:p>
    <w:p w14:paraId="1FA868BE" w14:textId="7B6C4AE3" w:rsidR="002E79F1" w:rsidRDefault="002E79F1" w:rsidP="002E79F1">
      <w:r>
        <w:rPr>
          <w:rFonts w:hint="eastAsia"/>
        </w:rPr>
        <w:t>数据包分为事务包（</w:t>
      </w:r>
      <w:r>
        <w:rPr>
          <w:rFonts w:hint="eastAsia"/>
        </w:rPr>
        <w:t>Transaction Package</w:t>
      </w:r>
      <w:r>
        <w:rPr>
          <w:rFonts w:hint="eastAsia"/>
        </w:rPr>
        <w:t>）和实体包（</w:t>
      </w:r>
      <w:r>
        <w:rPr>
          <w:rFonts w:hint="eastAsia"/>
        </w:rPr>
        <w:t>Entity Package</w:t>
      </w:r>
      <w:r>
        <w:rPr>
          <w:rFonts w:hint="eastAsia"/>
        </w:rPr>
        <w:t>）两类。</w:t>
      </w:r>
    </w:p>
    <w:p w14:paraId="78D8A903" w14:textId="4106AC30" w:rsidR="009E3A52" w:rsidRDefault="00842361" w:rsidP="009E3A52">
      <w:pPr>
        <w:keepNext/>
      </w:pPr>
      <w:r>
        <w:rPr>
          <w:noProof/>
        </w:rPr>
        <mc:AlternateContent>
          <mc:Choice Requires="wps">
            <w:drawing>
              <wp:anchor distT="0" distB="0" distL="114300" distR="114300" simplePos="0" relativeHeight="251645440" behindDoc="0" locked="0" layoutInCell="1" allowOverlap="1" wp14:anchorId="41473532" wp14:editId="42BF0D49">
                <wp:simplePos x="0" y="0"/>
                <wp:positionH relativeFrom="column">
                  <wp:posOffset>90474</wp:posOffset>
                </wp:positionH>
                <wp:positionV relativeFrom="paragraph">
                  <wp:posOffset>2718435</wp:posOffset>
                </wp:positionV>
                <wp:extent cx="6447790" cy="701951"/>
                <wp:effectExtent l="0" t="0" r="10160" b="22225"/>
                <wp:wrapNone/>
                <wp:docPr id="21" name="矩形 21"/>
                <wp:cNvGraphicFramePr/>
                <a:graphic xmlns:a="http://schemas.openxmlformats.org/drawingml/2006/main">
                  <a:graphicData uri="http://schemas.microsoft.com/office/word/2010/wordprocessingShape">
                    <wps:wsp>
                      <wps:cNvSpPr/>
                      <wps:spPr>
                        <a:xfrm>
                          <a:off x="0" y="0"/>
                          <a:ext cx="6447790" cy="701951"/>
                        </a:xfrm>
                        <a:prstGeom prst="rect">
                          <a:avLst/>
                        </a:prstGeom>
                      </wps:spPr>
                      <wps:style>
                        <a:lnRef idx="1">
                          <a:schemeClr val="accent6"/>
                        </a:lnRef>
                        <a:fillRef idx="1003">
                          <a:schemeClr val="lt1"/>
                        </a:fillRef>
                        <a:effectRef idx="1">
                          <a:schemeClr val="accent6"/>
                        </a:effectRef>
                        <a:fontRef idx="minor">
                          <a:schemeClr val="dk1"/>
                        </a:fontRef>
                      </wps:style>
                      <wps:txbx>
                        <w:txbxContent>
                          <w:p w14:paraId="5EF18D85" w14:textId="75C10BD7" w:rsidR="002E7503" w:rsidRPr="00D37658" w:rsidRDefault="002E7503" w:rsidP="00DE12AA">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658">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Upload </w:t>
                            </w: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Complete</w:t>
                            </w: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37658">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1" o:spid="_x0000_s1294" style="position:absolute;margin-left:7.1pt;margin-top:214.05pt;width:507.7pt;height:55.2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" fillcolor="#020202 [33]" strokecolor="#4a9bdc [3209]">
                <v:fill color2="#a0a0a0 [2017]" rotate="t" colors="0 white;.5 #fbfbfb;1 #d0d0d0" focus="100%" type="gradient">
                  <o:fill v:ext="view" type="gradientUnscaled"/>
                </v:fill>
                <v:textbox>
                  <w:txbxContent>
                    <w:p w14:paraId="5EF18D85" w14:textId="75C10BD7" w:rsidR="002E7503" w:rsidRPr="00D37658" w:rsidRDefault="002E7503" w:rsidP="00DE12AA">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658">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Upload </w:t>
                      </w: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Complete</w:t>
                      </w:r>
                      <w: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D37658">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Interface</w:t>
                      </w:r>
                    </w:p>
                  </w:txbxContent>
                </v:textbox>
              </v:rect>
            </w:pict>
          </mc:Fallback>
        </mc:AlternateContent>
      </w:r>
      <w:r w:rsidR="000D5C85">
        <w:rPr>
          <w:noProof/>
        </w:rPr>
        <mc:AlternateContent>
          <mc:Choice Requires="wps">
            <w:drawing>
              <wp:anchor distT="0" distB="0" distL="114300" distR="114300" simplePos="0" relativeHeight="251647488" behindDoc="0" locked="0" layoutInCell="1" allowOverlap="1" wp14:anchorId="112EF125" wp14:editId="366D70DA">
                <wp:simplePos x="0" y="0"/>
                <wp:positionH relativeFrom="column">
                  <wp:posOffset>1586561</wp:posOffset>
                </wp:positionH>
                <wp:positionV relativeFrom="paragraph">
                  <wp:posOffset>704215</wp:posOffset>
                </wp:positionV>
                <wp:extent cx="2228850" cy="447675"/>
                <wp:effectExtent l="0" t="0" r="19050" b="28575"/>
                <wp:wrapNone/>
                <wp:docPr id="10" name="矩形 10"/>
                <wp:cNvGraphicFramePr/>
                <a:graphic xmlns:a="http://schemas.openxmlformats.org/drawingml/2006/main">
                  <a:graphicData uri="http://schemas.microsoft.com/office/word/2010/wordprocessingShape">
                    <wps:wsp>
                      <wps:cNvSpPr/>
                      <wps:spPr>
                        <a:xfrm>
                          <a:off x="0" y="0"/>
                          <a:ext cx="2228850" cy="44767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1A414D" w14:textId="6B5E80FA" w:rsidR="002E7503" w:rsidRDefault="002E7503" w:rsidP="009E3A52">
                            <w:r>
                              <w:t>Login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0" o:spid="_x0000_s1295" style="position:absolute;margin-left:124.95pt;margin-top:55.45pt;width:175.5pt;height:35.25pt;z-index:251647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" fillcolor="#f2aba8 [1300]" strokecolor="#711411 [1604]" strokeweight="1pt">
                <v:textbox>
                  <w:txbxContent>
                    <w:p w14:paraId="161A414D" w14:textId="6B5E80FA" w:rsidR="002E7503" w:rsidRDefault="002E7503" w:rsidP="009E3A52">
                      <w:r>
                        <w:t>Login Request</w:t>
                      </w:r>
                    </w:p>
                  </w:txbxContent>
                </v:textbox>
              </v:rect>
            </w:pict>
          </mc:Fallback>
        </mc:AlternateContent>
      </w:r>
      <w:r w:rsidR="000D5C85">
        <w:rPr>
          <w:noProof/>
        </w:rPr>
        <mc:AlternateContent>
          <mc:Choice Requires="wps">
            <w:drawing>
              <wp:anchor distT="0" distB="0" distL="114300" distR="114300" simplePos="0" relativeHeight="251650560" behindDoc="0" locked="0" layoutInCell="1" allowOverlap="1" wp14:anchorId="252294BB" wp14:editId="1F8F320A">
                <wp:simplePos x="0" y="0"/>
                <wp:positionH relativeFrom="column">
                  <wp:posOffset>1591614</wp:posOffset>
                </wp:positionH>
                <wp:positionV relativeFrom="paragraph">
                  <wp:posOffset>1243662</wp:posOffset>
                </wp:positionV>
                <wp:extent cx="2228850" cy="447675"/>
                <wp:effectExtent l="0" t="0" r="19050" b="28575"/>
                <wp:wrapNone/>
                <wp:docPr id="1" name="矩形 1"/>
                <wp:cNvGraphicFramePr/>
                <a:graphic xmlns:a="http://schemas.openxmlformats.org/drawingml/2006/main">
                  <a:graphicData uri="http://schemas.microsoft.com/office/word/2010/wordprocessingShape">
                    <wps:wsp>
                      <wps:cNvSpPr/>
                      <wps:spPr>
                        <a:xfrm>
                          <a:off x="0" y="0"/>
                          <a:ext cx="2228850" cy="44767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DDEB50" w14:textId="4AE708AB" w:rsidR="002E7503" w:rsidRDefault="002E7503" w:rsidP="009E3A52">
                            <w:r>
                              <w:t>Action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 o:spid="_x0000_s1296" style="position:absolute;margin-left:125.3pt;margin-top:97.95pt;width:175.5pt;height:35.25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" fillcolor="#f2aba8 [1300]" strokecolor="#711411 [1604]" strokeweight="1pt">
                <v:textbox>
                  <w:txbxContent>
                    <w:p w14:paraId="76DDEB50" w14:textId="4AE708AB" w:rsidR="002E7503" w:rsidRDefault="002E7503" w:rsidP="009E3A52">
                      <w:r>
                        <w:t>Action Request</w:t>
                      </w:r>
                    </w:p>
                  </w:txbxContent>
                </v:textbox>
              </v:rect>
            </w:pict>
          </mc:Fallback>
        </mc:AlternateContent>
      </w:r>
      <w:r w:rsidR="00D37658">
        <w:rPr>
          <w:noProof/>
        </w:rPr>
        <mc:AlternateContent>
          <mc:Choice Requires="wps">
            <w:drawing>
              <wp:anchor distT="0" distB="0" distL="114300" distR="114300" simplePos="0" relativeHeight="251649536" behindDoc="0" locked="0" layoutInCell="1" allowOverlap="1" wp14:anchorId="7C152276" wp14:editId="537F711D">
                <wp:simplePos x="0" y="0"/>
                <wp:positionH relativeFrom="column">
                  <wp:posOffset>92711</wp:posOffset>
                </wp:positionH>
                <wp:positionV relativeFrom="paragraph">
                  <wp:posOffset>142240</wp:posOffset>
                </wp:positionV>
                <wp:extent cx="6447790" cy="447675"/>
                <wp:effectExtent l="0" t="0" r="10160" b="28575"/>
                <wp:wrapNone/>
                <wp:docPr id="12" name="矩形 12"/>
                <wp:cNvGraphicFramePr/>
                <a:graphic xmlns:a="http://schemas.openxmlformats.org/drawingml/2006/main">
                  <a:graphicData uri="http://schemas.microsoft.com/office/word/2010/wordprocessingShape">
                    <wps:wsp>
                      <wps:cNvSpPr/>
                      <wps:spPr>
                        <a:xfrm>
                          <a:off x="0" y="0"/>
                          <a:ext cx="6447790" cy="44767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CCE70A6" w14:textId="0C2141E3" w:rsidR="002E7503" w:rsidRDefault="002E7503" w:rsidP="00A63C2F">
                            <w:pPr>
                              <w:jc w:val="center"/>
                            </w:pPr>
                            <w:r>
                              <w:t>Transaction 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12" o:spid="_x0000_s1297" style="position:absolute;margin-left:7.3pt;margin-top:11.2pt;width:507.7pt;height:35.25pt;z-index:25164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" fillcolor="#df2e28 [3204]" strokecolor="white [3201]" strokeweight="1.5pt">
                <v:textbox>
                  <w:txbxContent>
                    <w:p w14:paraId="0CCE70A6" w14:textId="0C2141E3" w:rsidR="002E7503" w:rsidRDefault="002E7503" w:rsidP="00A63C2F">
                      <w:pPr>
                        <w:jc w:val="center"/>
                      </w:pPr>
                      <w:r>
                        <w:t>Transaction Package</w:t>
                      </w:r>
                    </w:p>
                  </w:txbxContent>
                </v:textbox>
              </v:rect>
            </w:pict>
          </mc:Fallback>
        </mc:AlternateContent>
      </w:r>
      <w:r w:rsidR="00D37658">
        <w:rPr>
          <w:noProof/>
        </w:rPr>
        <mc:AlternateContent>
          <mc:Choice Requires="wps">
            <w:drawing>
              <wp:anchor distT="0" distB="0" distL="114300" distR="114300" simplePos="0" relativeHeight="251646464" behindDoc="0" locked="0" layoutInCell="1" allowOverlap="1" wp14:anchorId="6CE4C992" wp14:editId="5B234A50">
                <wp:simplePos x="0" y="0"/>
                <wp:positionH relativeFrom="column">
                  <wp:posOffset>1588135</wp:posOffset>
                </wp:positionH>
                <wp:positionV relativeFrom="paragraph">
                  <wp:posOffset>1790065</wp:posOffset>
                </wp:positionV>
                <wp:extent cx="2216150" cy="447675"/>
                <wp:effectExtent l="0" t="0" r="12700" b="28575"/>
                <wp:wrapNone/>
                <wp:docPr id="9" name="矩形 9"/>
                <wp:cNvGraphicFramePr/>
                <a:graphic xmlns:a="http://schemas.openxmlformats.org/drawingml/2006/main">
                  <a:graphicData uri="http://schemas.microsoft.com/office/word/2010/wordprocessingShape">
                    <wps:wsp>
                      <wps:cNvSpPr/>
                      <wps:spPr>
                        <a:xfrm>
                          <a:off x="0" y="0"/>
                          <a:ext cx="2216150" cy="44767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BEC495C" w14:textId="64312DE4" w:rsidR="002E7503" w:rsidRDefault="002E7503" w:rsidP="009E3A52">
                            <w:r>
                              <w:t>Update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9" o:spid="_x0000_s1298" style="position:absolute;margin-left:125.05pt;margin-top:140.95pt;width:174.5pt;height:35.25pt;z-index:251646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" fillcolor="#f2aba8 [1300]" strokecolor="#711411 [1604]" strokeweight="1pt">
                <v:textbox>
                  <w:txbxContent>
                    <w:p w14:paraId="4BEC495C" w14:textId="64312DE4" w:rsidR="002E7503" w:rsidRDefault="002E7503" w:rsidP="009E3A52">
                      <w:r>
                        <w:t>Update Request</w:t>
                      </w:r>
                    </w:p>
                  </w:txbxContent>
                </v:textbox>
              </v:rect>
            </w:pict>
          </mc:Fallback>
        </mc:AlternateContent>
      </w:r>
      <w:r w:rsidR="00D37658" w:rsidRPr="00DE12AA">
        <w:rPr>
          <w:noProof/>
        </w:rPr>
        <mc:AlternateContent>
          <mc:Choice Requires="wps">
            <w:drawing>
              <wp:anchor distT="0" distB="0" distL="114300" distR="114300" simplePos="0" relativeHeight="251655680" behindDoc="0" locked="0" layoutInCell="1" allowOverlap="1" wp14:anchorId="46039EF2" wp14:editId="73E6C4AA">
                <wp:simplePos x="0" y="0"/>
                <wp:positionH relativeFrom="column">
                  <wp:posOffset>1597660</wp:posOffset>
                </wp:positionH>
                <wp:positionV relativeFrom="paragraph">
                  <wp:posOffset>2875915</wp:posOffset>
                </wp:positionV>
                <wp:extent cx="2216150" cy="447675"/>
                <wp:effectExtent l="0" t="0" r="12700" b="28575"/>
                <wp:wrapNone/>
                <wp:docPr id="22" name="矩形 22"/>
                <wp:cNvGraphicFramePr/>
                <a:graphic xmlns:a="http://schemas.openxmlformats.org/drawingml/2006/main">
                  <a:graphicData uri="http://schemas.microsoft.com/office/word/2010/wordprocessingShape">
                    <wps:wsp>
                      <wps:cNvSpPr/>
                      <wps:spPr>
                        <a:xfrm>
                          <a:off x="0" y="0"/>
                          <a:ext cx="2216150" cy="44767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BF6140" w14:textId="029094D5" w:rsidR="002E7503" w:rsidRDefault="002E7503" w:rsidP="009E3A52">
                            <w:r>
                              <w:t>Upload 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2" o:spid="_x0000_s1299" style="position:absolute;margin-left:125.8pt;margin-top:226.45pt;width:174.5pt;height:35.25pt;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" fillcolor="#f2aba8 [1300]" strokecolor="#711411 [1604]" strokeweight="1pt">
                <v:textbox>
                  <w:txbxContent>
                    <w:p w14:paraId="11BF6140" w14:textId="029094D5" w:rsidR="002E7503" w:rsidRDefault="002E7503" w:rsidP="009E3A52">
                      <w:r>
                        <w:t>Upload Complete</w:t>
                      </w:r>
                    </w:p>
                  </w:txbxContent>
                </v:textbox>
              </v:rect>
            </w:pict>
          </mc:Fallback>
        </mc:AlternateContent>
      </w:r>
      <w:r w:rsidR="00D37658">
        <w:rPr>
          <w:noProof/>
        </w:rPr>
        <mc:AlternateContent>
          <mc:Choice Requires="wps">
            <w:drawing>
              <wp:anchor distT="0" distB="0" distL="114300" distR="114300" simplePos="0" relativeHeight="251657728" behindDoc="0" locked="0" layoutInCell="1" allowOverlap="1" wp14:anchorId="64E9F0BF" wp14:editId="77139348">
                <wp:simplePos x="0" y="0"/>
                <wp:positionH relativeFrom="column">
                  <wp:posOffset>2854960</wp:posOffset>
                </wp:positionH>
                <wp:positionV relativeFrom="paragraph">
                  <wp:posOffset>1294765</wp:posOffset>
                </wp:positionV>
                <wp:extent cx="1076325" cy="276225"/>
                <wp:effectExtent l="0" t="0" r="28575" b="28575"/>
                <wp:wrapNone/>
                <wp:docPr id="24" name="矩形 24"/>
                <wp:cNvGraphicFramePr/>
                <a:graphic xmlns:a="http://schemas.openxmlformats.org/drawingml/2006/main">
                  <a:graphicData uri="http://schemas.microsoft.com/office/word/2010/wordprocessingShape">
                    <wps:wsp>
                      <wps:cNvSpPr/>
                      <wps:spPr>
                        <a:xfrm>
                          <a:off x="0" y="0"/>
                          <a:ext cx="1076325" cy="2762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1D4D78A6" w14:textId="77777777" w:rsidR="002E7503" w:rsidRDefault="002E7503" w:rsidP="009E3A52">
                            <w:pPr>
                              <w:spacing w:before="0" w:after="0" w:line="240" w:lineRule="auto"/>
                              <w:jc w:val="center"/>
                            </w:pPr>
                            <w:r>
                              <w:t>Login Request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4" o:spid="_x0000_s1300" style="position:absolute;margin-left:224.8pt;margin-top:101.95pt;width:84.75pt;height:21.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" fillcolor="#df2e28 [3204]" strokecolor="white [3201]" strokeweight="1.5pt">
                <v:textbox inset="0,0,0,0">
                  <w:txbxContent>
                    <w:p w14:paraId="1D4D78A6" w14:textId="77777777" w:rsidR="002E7503" w:rsidRDefault="002E7503" w:rsidP="009E3A52">
                      <w:pPr>
                        <w:spacing w:before="0" w:after="0" w:line="240" w:lineRule="auto"/>
                        <w:jc w:val="center"/>
                      </w:pPr>
                      <w:r>
                        <w:t>Login Request</w:t>
                      </w:r>
                    </w:p>
                  </w:txbxContent>
                </v:textbox>
              </v:rect>
            </w:pict>
          </mc:Fallback>
        </mc:AlternateContent>
      </w:r>
      <w:r w:rsidR="00D37658" w:rsidRPr="009E3A52">
        <w:rPr>
          <w:noProof/>
        </w:rPr>
        <mc:AlternateContent>
          <mc:Choice Requires="wps">
            <w:drawing>
              <wp:anchor distT="0" distB="0" distL="114300" distR="114300" simplePos="0" relativeHeight="251659776" behindDoc="0" locked="0" layoutInCell="1" allowOverlap="1" wp14:anchorId="4FDD28D8" wp14:editId="45063627">
                <wp:simplePos x="0" y="0"/>
                <wp:positionH relativeFrom="column">
                  <wp:posOffset>2854960</wp:posOffset>
                </wp:positionH>
                <wp:positionV relativeFrom="paragraph">
                  <wp:posOffset>1837690</wp:posOffset>
                </wp:positionV>
                <wp:extent cx="1076325" cy="276225"/>
                <wp:effectExtent l="0" t="0" r="28575" b="28575"/>
                <wp:wrapNone/>
                <wp:docPr id="27" name="矩形 27"/>
                <wp:cNvGraphicFramePr/>
                <a:graphic xmlns:a="http://schemas.openxmlformats.org/drawingml/2006/main">
                  <a:graphicData uri="http://schemas.microsoft.com/office/word/2010/wordprocessingShape">
                    <wps:wsp>
                      <wps:cNvSpPr/>
                      <wps:spPr>
                        <a:xfrm>
                          <a:off x="0" y="0"/>
                          <a:ext cx="1076325" cy="2762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42F882C5" w14:textId="77777777" w:rsidR="002E7503" w:rsidRDefault="002E7503" w:rsidP="009E3A52">
                            <w:pPr>
                              <w:spacing w:before="0" w:after="0" w:line="240" w:lineRule="auto"/>
                              <w:jc w:val="center"/>
                            </w:pPr>
                            <w:r>
                              <w:t>Login Request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7" o:spid="_x0000_s1301" style="position:absolute;margin-left:224.8pt;margin-top:144.7pt;width:84.75pt;height:21.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" fillcolor="#df2e28 [3204]" strokecolor="white [3201]" strokeweight="1.5pt">
                <v:textbox inset="0,0,0,0">
                  <w:txbxContent>
                    <w:p w14:paraId="42F882C5" w14:textId="77777777" w:rsidR="002E7503" w:rsidRDefault="002E7503" w:rsidP="009E3A52">
                      <w:pPr>
                        <w:spacing w:before="0" w:after="0" w:line="240" w:lineRule="auto"/>
                        <w:jc w:val="center"/>
                      </w:pPr>
                      <w:r>
                        <w:t>Login Request</w:t>
                      </w:r>
                    </w:p>
                  </w:txbxContent>
                </v:textbox>
              </v:rect>
            </w:pict>
          </mc:Fallback>
        </mc:AlternateContent>
      </w:r>
      <w:r w:rsidR="00D37658" w:rsidRPr="009E3A52">
        <w:rPr>
          <w:noProof/>
        </w:rPr>
        <mc:AlternateContent>
          <mc:Choice Requires="wps">
            <w:drawing>
              <wp:anchor distT="0" distB="0" distL="114300" distR="114300" simplePos="0" relativeHeight="251663872" behindDoc="0" locked="0" layoutInCell="1" allowOverlap="1" wp14:anchorId="2E22CC19" wp14:editId="1A585FE5">
                <wp:simplePos x="0" y="0"/>
                <wp:positionH relativeFrom="column">
                  <wp:posOffset>2857500</wp:posOffset>
                </wp:positionH>
                <wp:positionV relativeFrom="paragraph">
                  <wp:posOffset>2914650</wp:posOffset>
                </wp:positionV>
                <wp:extent cx="1076325" cy="276225"/>
                <wp:effectExtent l="0" t="0" r="28575" b="28575"/>
                <wp:wrapNone/>
                <wp:docPr id="31" name="矩形 31"/>
                <wp:cNvGraphicFramePr/>
                <a:graphic xmlns:a="http://schemas.openxmlformats.org/drawingml/2006/main">
                  <a:graphicData uri="http://schemas.microsoft.com/office/word/2010/wordprocessingShape">
                    <wps:wsp>
                      <wps:cNvSpPr/>
                      <wps:spPr>
                        <a:xfrm>
                          <a:off x="0" y="0"/>
                          <a:ext cx="1076325" cy="2762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5D7FDCE7" w14:textId="77777777" w:rsidR="002E7503" w:rsidRDefault="002E7503" w:rsidP="009E3A52">
                            <w:pPr>
                              <w:spacing w:before="0" w:after="0" w:line="240" w:lineRule="auto"/>
                              <w:jc w:val="center"/>
                            </w:pPr>
                            <w:r>
                              <w:t>Login Request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1" o:spid="_x0000_s1302" style="position:absolute;margin-left:225pt;margin-top:229.5pt;width:84.75pt;height:21.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" fillcolor="#df2e28 [3204]" strokecolor="white [3201]" strokeweight="1.5pt">
                <v:textbox inset="0,0,0,0">
                  <w:txbxContent>
                    <w:p w14:paraId="5D7FDCE7" w14:textId="77777777" w:rsidR="002E7503" w:rsidRDefault="002E7503" w:rsidP="009E3A52">
                      <w:pPr>
                        <w:spacing w:before="0" w:after="0" w:line="240" w:lineRule="auto"/>
                        <w:jc w:val="center"/>
                      </w:pPr>
                      <w:r>
                        <w:t>Login Request</w:t>
                      </w:r>
                    </w:p>
                  </w:txbxContent>
                </v:textbox>
              </v:rect>
            </w:pict>
          </mc:Fallback>
        </mc:AlternateContent>
      </w:r>
      <w:r w:rsidR="009E3A52" w:rsidRPr="009E3A52">
        <w:rPr>
          <w:noProof/>
        </w:rPr>
        <mc:AlternateContent>
          <mc:Choice Requires="wps">
            <w:drawing>
              <wp:anchor distT="0" distB="0" distL="114300" distR="114300" simplePos="0" relativeHeight="251664896" behindDoc="0" locked="0" layoutInCell="1" allowOverlap="1" wp14:anchorId="0168796F" wp14:editId="4B6392FB">
                <wp:simplePos x="0" y="0"/>
                <wp:positionH relativeFrom="column">
                  <wp:posOffset>5333365</wp:posOffset>
                </wp:positionH>
                <wp:positionV relativeFrom="paragraph">
                  <wp:posOffset>2914650</wp:posOffset>
                </wp:positionV>
                <wp:extent cx="1076325" cy="276225"/>
                <wp:effectExtent l="0" t="0" r="28575" b="28575"/>
                <wp:wrapNone/>
                <wp:docPr id="32" name="矩形 32"/>
                <wp:cNvGraphicFramePr/>
                <a:graphic xmlns:a="http://schemas.openxmlformats.org/drawingml/2006/main">
                  <a:graphicData uri="http://schemas.microsoft.com/office/word/2010/wordprocessingShape">
                    <wps:wsp>
                      <wps:cNvSpPr/>
                      <wps:spPr>
                        <a:xfrm>
                          <a:off x="0" y="0"/>
                          <a:ext cx="1076325" cy="2762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7EC16304" w14:textId="77777777" w:rsidR="002E7503" w:rsidRDefault="002E7503" w:rsidP="009E3A52">
                            <w:pPr>
                              <w:spacing w:before="0" w:after="0" w:line="240" w:lineRule="auto"/>
                              <w:jc w:val="center"/>
                            </w:pPr>
                            <w:r>
                              <w:t>Login Result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2" o:spid="_x0000_s1303" style="position:absolute;margin-left:419.95pt;margin-top:229.5pt;width:84.75pt;height:21.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" fillcolor="#df2e28 [3204]" strokecolor="white [3201]" strokeweight="1.5pt">
                <v:textbox inset="0,0,0,0">
                  <w:txbxContent>
                    <w:p w14:paraId="7EC16304" w14:textId="77777777" w:rsidR="002E7503" w:rsidRDefault="002E7503" w:rsidP="009E3A52">
                      <w:pPr>
                        <w:spacing w:before="0" w:after="0" w:line="240" w:lineRule="auto"/>
                        <w:jc w:val="center"/>
                      </w:pPr>
                      <w:r>
                        <w:t>Login Result</w:t>
                      </w:r>
                    </w:p>
                  </w:txbxContent>
                </v:textbox>
              </v:rect>
            </w:pict>
          </mc:Fallback>
        </mc:AlternateContent>
      </w:r>
      <w:r w:rsidR="009E3A52">
        <w:rPr>
          <w:noProof/>
        </w:rPr>
        <mc:AlternateContent>
          <mc:Choice Requires="wps">
            <w:drawing>
              <wp:anchor distT="0" distB="0" distL="114300" distR="114300" simplePos="0" relativeHeight="251658752" behindDoc="0" locked="0" layoutInCell="1" allowOverlap="1" wp14:anchorId="1C631204" wp14:editId="460A8944">
                <wp:simplePos x="0" y="0"/>
                <wp:positionH relativeFrom="column">
                  <wp:posOffset>5330825</wp:posOffset>
                </wp:positionH>
                <wp:positionV relativeFrom="paragraph">
                  <wp:posOffset>1294765</wp:posOffset>
                </wp:positionV>
                <wp:extent cx="1076325" cy="276225"/>
                <wp:effectExtent l="0" t="0" r="28575" b="28575"/>
                <wp:wrapNone/>
                <wp:docPr id="26" name="矩形 26"/>
                <wp:cNvGraphicFramePr/>
                <a:graphic xmlns:a="http://schemas.openxmlformats.org/drawingml/2006/main">
                  <a:graphicData uri="http://schemas.microsoft.com/office/word/2010/wordprocessingShape">
                    <wps:wsp>
                      <wps:cNvSpPr/>
                      <wps:spPr>
                        <a:xfrm>
                          <a:off x="0" y="0"/>
                          <a:ext cx="1076325" cy="2762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119C837F" w14:textId="5417E6B4" w:rsidR="002E7503" w:rsidRDefault="002E7503" w:rsidP="009E3A52">
                            <w:pPr>
                              <w:spacing w:before="0" w:after="0" w:line="240" w:lineRule="auto"/>
                              <w:jc w:val="center"/>
                            </w:pPr>
                            <w:r>
                              <w:t>Login Result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6" o:spid="_x0000_s1304" style="position:absolute;margin-left:419.75pt;margin-top:101.95pt;width:84.75pt;height:21.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" fillcolor="#df2e28 [3204]" strokecolor="white [3201]" strokeweight="1.5pt">
                <v:textbox inset="0,0,0,0">
                  <w:txbxContent>
                    <w:p w14:paraId="119C837F" w14:textId="5417E6B4" w:rsidR="002E7503" w:rsidRDefault="002E7503" w:rsidP="009E3A52">
                      <w:pPr>
                        <w:spacing w:before="0" w:after="0" w:line="240" w:lineRule="auto"/>
                        <w:jc w:val="center"/>
                      </w:pPr>
                      <w:r>
                        <w:t>Login Result</w:t>
                      </w:r>
                    </w:p>
                  </w:txbxContent>
                </v:textbox>
              </v:rect>
            </w:pict>
          </mc:Fallback>
        </mc:AlternateContent>
      </w:r>
      <w:r w:rsidR="009E3A52" w:rsidRPr="009E3A52">
        <w:rPr>
          <w:noProof/>
        </w:rPr>
        <mc:AlternateContent>
          <mc:Choice Requires="wps">
            <w:drawing>
              <wp:anchor distT="0" distB="0" distL="114300" distR="114300" simplePos="0" relativeHeight="251660800" behindDoc="0" locked="0" layoutInCell="1" allowOverlap="1" wp14:anchorId="03C32B38" wp14:editId="1D40C6A1">
                <wp:simplePos x="0" y="0"/>
                <wp:positionH relativeFrom="column">
                  <wp:posOffset>5330825</wp:posOffset>
                </wp:positionH>
                <wp:positionV relativeFrom="paragraph">
                  <wp:posOffset>1837690</wp:posOffset>
                </wp:positionV>
                <wp:extent cx="1076325" cy="276225"/>
                <wp:effectExtent l="0" t="0" r="28575" b="28575"/>
                <wp:wrapNone/>
                <wp:docPr id="28" name="矩形 28"/>
                <wp:cNvGraphicFramePr/>
                <a:graphic xmlns:a="http://schemas.openxmlformats.org/drawingml/2006/main">
                  <a:graphicData uri="http://schemas.microsoft.com/office/word/2010/wordprocessingShape">
                    <wps:wsp>
                      <wps:cNvSpPr/>
                      <wps:spPr>
                        <a:xfrm>
                          <a:off x="0" y="0"/>
                          <a:ext cx="1076325" cy="2762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52BDA492" w14:textId="77777777" w:rsidR="002E7503" w:rsidRDefault="002E7503" w:rsidP="009E3A52">
                            <w:pPr>
                              <w:spacing w:before="0" w:after="0" w:line="240" w:lineRule="auto"/>
                              <w:jc w:val="center"/>
                            </w:pPr>
                            <w:r>
                              <w:t>Login Result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8" o:spid="_x0000_s1305" style="position:absolute;margin-left:419.75pt;margin-top:144.7pt;width:84.75pt;height:21.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" fillcolor="#df2e28 [3204]" strokecolor="white [3201]" strokeweight="1.5pt">
                <v:textbox inset="0,0,0,0">
                  <w:txbxContent>
                    <w:p w14:paraId="52BDA492" w14:textId="77777777" w:rsidR="002E7503" w:rsidRDefault="002E7503" w:rsidP="009E3A52">
                      <w:pPr>
                        <w:spacing w:before="0" w:after="0" w:line="240" w:lineRule="auto"/>
                        <w:jc w:val="center"/>
                      </w:pPr>
                      <w:r>
                        <w:t>Login Result</w:t>
                      </w:r>
                    </w:p>
                  </w:txbxContent>
                </v:textbox>
              </v:rect>
            </w:pict>
          </mc:Fallback>
        </mc:AlternateContent>
      </w:r>
      <w:r w:rsidR="009E3A52" w:rsidRPr="00DE12AA">
        <w:rPr>
          <w:noProof/>
        </w:rPr>
        <mc:AlternateContent>
          <mc:Choice Requires="wps">
            <w:drawing>
              <wp:anchor distT="0" distB="0" distL="114300" distR="114300" simplePos="0" relativeHeight="251656704" behindDoc="0" locked="0" layoutInCell="1" allowOverlap="1" wp14:anchorId="4E6D2208" wp14:editId="5910C88E">
                <wp:simplePos x="0" y="0"/>
                <wp:positionH relativeFrom="column">
                  <wp:posOffset>4112260</wp:posOffset>
                </wp:positionH>
                <wp:positionV relativeFrom="paragraph">
                  <wp:posOffset>2875915</wp:posOffset>
                </wp:positionV>
                <wp:extent cx="2216150" cy="447675"/>
                <wp:effectExtent l="0" t="0" r="12700" b="28575"/>
                <wp:wrapNone/>
                <wp:docPr id="23" name="矩形 23"/>
                <wp:cNvGraphicFramePr/>
                <a:graphic xmlns:a="http://schemas.openxmlformats.org/drawingml/2006/main">
                  <a:graphicData uri="http://schemas.microsoft.com/office/word/2010/wordprocessingShape">
                    <wps:wsp>
                      <wps:cNvSpPr/>
                      <wps:spPr>
                        <a:xfrm>
                          <a:off x="0" y="0"/>
                          <a:ext cx="2216150" cy="44767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D5B3F7" w14:textId="58ACB474" w:rsidR="002E7503" w:rsidRDefault="002E7503" w:rsidP="009E3A52">
                            <w:r>
                              <w:t>Upload 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23" o:spid="_x0000_s1306" style="position:absolute;margin-left:323.8pt;margin-top:226.45pt;width:174.5pt;height:35.25pt;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" fillcolor="#f2aba8 [1300]" strokecolor="#711411 [1604]" strokeweight="1pt">
                <v:textbox>
                  <w:txbxContent>
                    <w:p w14:paraId="5AD5B3F7" w14:textId="58ACB474" w:rsidR="002E7503" w:rsidRDefault="002E7503" w:rsidP="009E3A52">
                      <w:r>
                        <w:t>Upload Complete</w:t>
                      </w:r>
                    </w:p>
                  </w:txbxContent>
                </v:textbox>
              </v:rect>
            </w:pict>
          </mc:Fallback>
        </mc:AlternateContent>
      </w:r>
      <w:r w:rsidR="009E3A52" w:rsidRPr="007D7E54">
        <w:rPr>
          <w:noProof/>
        </w:rPr>
        <mc:AlternateContent>
          <mc:Choice Requires="wps">
            <w:drawing>
              <wp:anchor distT="0" distB="0" distL="114300" distR="114300" simplePos="0" relativeHeight="251651584" behindDoc="0" locked="0" layoutInCell="1" allowOverlap="1" wp14:anchorId="6C58B9BE" wp14:editId="73EAE705">
                <wp:simplePos x="0" y="0"/>
                <wp:positionH relativeFrom="column">
                  <wp:posOffset>4112260</wp:posOffset>
                </wp:positionH>
                <wp:positionV relativeFrom="paragraph">
                  <wp:posOffset>1790065</wp:posOffset>
                </wp:positionV>
                <wp:extent cx="2216150" cy="447675"/>
                <wp:effectExtent l="0" t="0" r="12700" b="28575"/>
                <wp:wrapNone/>
                <wp:docPr id="3" name="矩形 3"/>
                <wp:cNvGraphicFramePr/>
                <a:graphic xmlns:a="http://schemas.openxmlformats.org/drawingml/2006/main">
                  <a:graphicData uri="http://schemas.microsoft.com/office/word/2010/wordprocessingShape">
                    <wps:wsp>
                      <wps:cNvSpPr/>
                      <wps:spPr>
                        <a:xfrm>
                          <a:off x="0" y="0"/>
                          <a:ext cx="2216150" cy="44767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89DC46" w14:textId="60EBFB2F" w:rsidR="002E7503" w:rsidRDefault="002E7503" w:rsidP="009E3A52">
                            <w:r>
                              <w:t>Update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3" o:spid="_x0000_s1307" style="position:absolute;margin-left:323.8pt;margin-top:140.95pt;width:174.5pt;height:35.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" fillcolor="#f2aba8 [1300]" strokecolor="#711411 [1604]" strokeweight="1pt">
                <v:textbox>
                  <w:txbxContent>
                    <w:p w14:paraId="4089DC46" w14:textId="60EBFB2F" w:rsidR="002E7503" w:rsidRDefault="002E7503" w:rsidP="009E3A52">
                      <w:r>
                        <w:t>Update Result</w:t>
                      </w:r>
                    </w:p>
                  </w:txbxContent>
                </v:textbox>
              </v:rect>
            </w:pict>
          </mc:Fallback>
        </mc:AlternateContent>
      </w:r>
      <w:r w:rsidR="009E3A52" w:rsidRPr="007D7E54">
        <w:rPr>
          <w:noProof/>
        </w:rPr>
        <mc:AlternateContent>
          <mc:Choice Requires="wps">
            <w:drawing>
              <wp:anchor distT="0" distB="0" distL="114300" distR="114300" simplePos="0" relativeHeight="251654656" behindDoc="0" locked="0" layoutInCell="1" allowOverlap="1" wp14:anchorId="6F700B55" wp14:editId="15AD9930">
                <wp:simplePos x="0" y="0"/>
                <wp:positionH relativeFrom="column">
                  <wp:posOffset>4102735</wp:posOffset>
                </wp:positionH>
                <wp:positionV relativeFrom="paragraph">
                  <wp:posOffset>1247140</wp:posOffset>
                </wp:positionV>
                <wp:extent cx="2228850" cy="447675"/>
                <wp:effectExtent l="0" t="0" r="19050" b="28575"/>
                <wp:wrapNone/>
                <wp:docPr id="7" name="矩形 7"/>
                <wp:cNvGraphicFramePr/>
                <a:graphic xmlns:a="http://schemas.openxmlformats.org/drawingml/2006/main">
                  <a:graphicData uri="http://schemas.microsoft.com/office/word/2010/wordprocessingShape">
                    <wps:wsp>
                      <wps:cNvSpPr/>
                      <wps:spPr>
                        <a:xfrm>
                          <a:off x="0" y="0"/>
                          <a:ext cx="2228850" cy="44767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54068E" w14:textId="028D37C4" w:rsidR="002E7503" w:rsidRDefault="002E7503" w:rsidP="009E3A52">
                            <w:r>
                              <w:t>Action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7" o:spid="_x0000_s1308" style="position:absolute;margin-left:323.05pt;margin-top:98.2pt;width:175.5pt;height:35.25pt;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" fillcolor="#f2aba8 [1300]" strokecolor="#711411 [1604]" strokeweight="1pt">
                <v:textbox>
                  <w:txbxContent>
                    <w:p w14:paraId="4754068E" w14:textId="028D37C4" w:rsidR="002E7503" w:rsidRDefault="002E7503" w:rsidP="009E3A52">
                      <w:r>
                        <w:t>Action Result</w:t>
                      </w:r>
                    </w:p>
                  </w:txbxContent>
                </v:textbox>
              </v:rect>
            </w:pict>
          </mc:Fallback>
        </mc:AlternateContent>
      </w:r>
      <w:r w:rsidR="009E3A52" w:rsidRPr="007D7E54">
        <w:rPr>
          <w:noProof/>
        </w:rPr>
        <mc:AlternateContent>
          <mc:Choice Requires="wps">
            <w:drawing>
              <wp:anchor distT="0" distB="0" distL="114300" distR="114300" simplePos="0" relativeHeight="251652608" behindDoc="0" locked="0" layoutInCell="1" allowOverlap="1" wp14:anchorId="362A8922" wp14:editId="3FDA8F58">
                <wp:simplePos x="0" y="0"/>
                <wp:positionH relativeFrom="column">
                  <wp:posOffset>4102735</wp:posOffset>
                </wp:positionH>
                <wp:positionV relativeFrom="paragraph">
                  <wp:posOffset>704215</wp:posOffset>
                </wp:positionV>
                <wp:extent cx="2228850" cy="447675"/>
                <wp:effectExtent l="0" t="0" r="19050" b="28575"/>
                <wp:wrapNone/>
                <wp:docPr id="4" name="矩形 4"/>
                <wp:cNvGraphicFramePr/>
                <a:graphic xmlns:a="http://schemas.openxmlformats.org/drawingml/2006/main">
                  <a:graphicData uri="http://schemas.microsoft.com/office/word/2010/wordprocessingShape">
                    <wps:wsp>
                      <wps:cNvSpPr/>
                      <wps:spPr>
                        <a:xfrm>
                          <a:off x="0" y="0"/>
                          <a:ext cx="2228850" cy="44767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5F542B" w14:textId="017FF5F2" w:rsidR="002E7503" w:rsidRDefault="002E7503" w:rsidP="009E3A52">
                            <w:r>
                              <w:t>Login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4" o:spid="_x0000_s1309" style="position:absolute;margin-left:323.05pt;margin-top:55.45pt;width:175.5pt;height:35.25pt;z-index:251652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" fillcolor="#f2aba8 [1300]" strokecolor="#711411 [1604]" strokeweight="1pt">
                <v:textbox>
                  <w:txbxContent>
                    <w:p w14:paraId="7F5F542B" w14:textId="017FF5F2" w:rsidR="002E7503" w:rsidRDefault="002E7503" w:rsidP="009E3A52">
                      <w:r>
                        <w:t>Login Result</w:t>
                      </w:r>
                    </w:p>
                  </w:txbxContent>
                </v:textbox>
              </v:rect>
            </w:pict>
          </mc:Fallback>
        </mc:AlternateContent>
      </w:r>
      <w:r w:rsidR="00DE12AA">
        <w:rPr>
          <w:noProof/>
        </w:rPr>
        <mc:AlternateContent>
          <mc:Choice Requires="wps">
            <w:drawing>
              <wp:anchor distT="0" distB="0" distL="114300" distR="114300" simplePos="0" relativeHeight="251643392" behindDoc="0" locked="0" layoutInCell="1" allowOverlap="1" wp14:anchorId="6E61F5DD" wp14:editId="3EB9F2B1">
                <wp:simplePos x="0" y="0"/>
                <wp:positionH relativeFrom="column">
                  <wp:posOffset>92710</wp:posOffset>
                </wp:positionH>
                <wp:positionV relativeFrom="paragraph">
                  <wp:posOffset>1247140</wp:posOffset>
                </wp:positionV>
                <wp:extent cx="6447790" cy="542925"/>
                <wp:effectExtent l="0" t="0" r="10160" b="28575"/>
                <wp:wrapNone/>
                <wp:docPr id="16" name="矩形 16"/>
                <wp:cNvGraphicFramePr/>
                <a:graphic xmlns:a="http://schemas.openxmlformats.org/drawingml/2006/main">
                  <a:graphicData uri="http://schemas.microsoft.com/office/word/2010/wordprocessingShape">
                    <wps:wsp>
                      <wps:cNvSpPr/>
                      <wps:spPr>
                        <a:xfrm>
                          <a:off x="0" y="0"/>
                          <a:ext cx="6447790" cy="542925"/>
                        </a:xfrm>
                        <a:prstGeom prst="rect">
                          <a:avLst/>
                        </a:prstGeom>
                      </wps:spPr>
                      <wps:style>
                        <a:lnRef idx="1">
                          <a:schemeClr val="accent6"/>
                        </a:lnRef>
                        <a:fillRef idx="1003">
                          <a:schemeClr val="lt1"/>
                        </a:fillRef>
                        <a:effectRef idx="1">
                          <a:schemeClr val="accent6"/>
                        </a:effectRef>
                        <a:fontRef idx="minor">
                          <a:schemeClr val="dk1"/>
                        </a:fontRef>
                      </wps:style>
                      <wps:txbx>
                        <w:txbxContent>
                          <w:p w14:paraId="42DFA2F5" w14:textId="637EE010" w:rsidR="002E7503" w:rsidRPr="00D37658" w:rsidRDefault="002E7503" w:rsidP="00DE12AA">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658">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6" o:spid="_x0000_s1310" style="position:absolute;margin-left:7.3pt;margin-top:98.2pt;width:507.7pt;height:42.7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" fillcolor="#020202 [33]" strokecolor="#4a9bdc [3209]">
                <v:fill color2="#a0a0a0 [2017]" rotate="t" colors="0 white;.5 #fbfbfb;1 #d0d0d0" focus="100%" type="gradient">
                  <o:fill v:ext="view" type="gradientUnscaled"/>
                </v:fill>
                <v:textbox>
                  <w:txbxContent>
                    <w:p w14:paraId="42DFA2F5" w14:textId="637EE010" w:rsidR="002E7503" w:rsidRPr="00D37658" w:rsidRDefault="002E7503" w:rsidP="00DE12AA">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658">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 Interface</w:t>
                      </w:r>
                    </w:p>
                  </w:txbxContent>
                </v:textbox>
              </v:rect>
            </w:pict>
          </mc:Fallback>
        </mc:AlternateContent>
      </w:r>
      <w:r w:rsidR="00DE12AA">
        <w:rPr>
          <w:noProof/>
        </w:rPr>
        <mc:AlternateContent>
          <mc:Choice Requires="wps">
            <w:drawing>
              <wp:anchor distT="0" distB="0" distL="114300" distR="114300" simplePos="0" relativeHeight="250749440" behindDoc="0" locked="0" layoutInCell="1" allowOverlap="1" wp14:anchorId="60785100" wp14:editId="7EA05454">
                <wp:simplePos x="0" y="0"/>
                <wp:positionH relativeFrom="column">
                  <wp:posOffset>92710</wp:posOffset>
                </wp:positionH>
                <wp:positionV relativeFrom="paragraph">
                  <wp:posOffset>1790065</wp:posOffset>
                </wp:positionV>
                <wp:extent cx="6447790" cy="542925"/>
                <wp:effectExtent l="0" t="0" r="10160" b="28575"/>
                <wp:wrapNone/>
                <wp:docPr id="18" name="矩形 18"/>
                <wp:cNvGraphicFramePr/>
                <a:graphic xmlns:a="http://schemas.openxmlformats.org/drawingml/2006/main">
                  <a:graphicData uri="http://schemas.microsoft.com/office/word/2010/wordprocessingShape">
                    <wps:wsp>
                      <wps:cNvSpPr/>
                      <wps:spPr>
                        <a:xfrm>
                          <a:off x="0" y="0"/>
                          <a:ext cx="6447790" cy="542925"/>
                        </a:xfrm>
                        <a:prstGeom prst="rect">
                          <a:avLst/>
                        </a:prstGeom>
                      </wps:spPr>
                      <wps:style>
                        <a:lnRef idx="1">
                          <a:schemeClr val="accent6"/>
                        </a:lnRef>
                        <a:fillRef idx="1003">
                          <a:schemeClr val="lt1"/>
                        </a:fillRef>
                        <a:effectRef idx="1">
                          <a:schemeClr val="accent6"/>
                        </a:effectRef>
                        <a:fontRef idx="minor">
                          <a:schemeClr val="dk1"/>
                        </a:fontRef>
                      </wps:style>
                      <wps:txbx>
                        <w:txbxContent>
                          <w:p w14:paraId="4FC8E94D" w14:textId="27EED931" w:rsidR="002E7503" w:rsidRPr="00D37658" w:rsidRDefault="002E7503" w:rsidP="00DE12AA">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658">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8" o:spid="_x0000_s1311" style="position:absolute;margin-left:7.3pt;margin-top:140.95pt;width:507.7pt;height:42.75pt;z-index:25074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" fillcolor="#020202 [33]" strokecolor="#4a9bdc [3209]">
                <v:fill color2="#a0a0a0 [2017]" rotate="t" colors="0 white;.5 #fbfbfb;1 #d0d0d0" focus="100%" type="gradient">
                  <o:fill v:ext="view" type="gradientUnscaled"/>
                </v:fill>
                <v:textbox>
                  <w:txbxContent>
                    <w:p w14:paraId="4FC8E94D" w14:textId="27EED931" w:rsidR="002E7503" w:rsidRPr="00D37658" w:rsidRDefault="002E7503" w:rsidP="00DE12AA">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658">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 Interface</w:t>
                      </w:r>
                    </w:p>
                  </w:txbxContent>
                </v:textbox>
              </v:rect>
            </w:pict>
          </mc:Fallback>
        </mc:AlternateContent>
      </w:r>
      <w:r w:rsidR="00DE12AA">
        <w:rPr>
          <w:noProof/>
        </w:rPr>
        <mc:AlternateContent>
          <mc:Choice Requires="wps">
            <w:drawing>
              <wp:anchor distT="0" distB="0" distL="114300" distR="114300" simplePos="0" relativeHeight="250700288" behindDoc="0" locked="0" layoutInCell="1" allowOverlap="1" wp14:anchorId="17877F14" wp14:editId="67D00729">
                <wp:simplePos x="0" y="0"/>
                <wp:positionH relativeFrom="column">
                  <wp:posOffset>92710</wp:posOffset>
                </wp:positionH>
                <wp:positionV relativeFrom="paragraph">
                  <wp:posOffset>704215</wp:posOffset>
                </wp:positionV>
                <wp:extent cx="6447790" cy="542925"/>
                <wp:effectExtent l="0" t="0" r="10160" b="28575"/>
                <wp:wrapNone/>
                <wp:docPr id="15" name="矩形 15"/>
                <wp:cNvGraphicFramePr/>
                <a:graphic xmlns:a="http://schemas.openxmlformats.org/drawingml/2006/main">
                  <a:graphicData uri="http://schemas.microsoft.com/office/word/2010/wordprocessingShape">
                    <wps:wsp>
                      <wps:cNvSpPr/>
                      <wps:spPr>
                        <a:xfrm>
                          <a:off x="0" y="0"/>
                          <a:ext cx="6447790" cy="542925"/>
                        </a:xfrm>
                        <a:prstGeom prst="rect">
                          <a:avLst/>
                        </a:prstGeom>
                      </wps:spPr>
                      <wps:style>
                        <a:lnRef idx="1">
                          <a:schemeClr val="accent6"/>
                        </a:lnRef>
                        <a:fillRef idx="1003">
                          <a:schemeClr val="lt1"/>
                        </a:fillRef>
                        <a:effectRef idx="1">
                          <a:schemeClr val="accent6"/>
                        </a:effectRef>
                        <a:fontRef idx="minor">
                          <a:schemeClr val="dk1"/>
                        </a:fontRef>
                      </wps:style>
                      <wps:txbx>
                        <w:txbxContent>
                          <w:p w14:paraId="4DD794F9" w14:textId="76117C72" w:rsidR="002E7503" w:rsidRPr="00D37658" w:rsidRDefault="002E7503" w:rsidP="00DE12AA">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658">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5" o:spid="_x0000_s1312" style="position:absolute;margin-left:7.3pt;margin-top:55.45pt;width:507.7pt;height:42.75pt;z-index:2507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" fillcolor="#020202 [33]" strokecolor="#4a9bdc [3209]">
                <v:fill color2="#a0a0a0 [2017]" rotate="t" colors="0 white;.5 #fbfbfb;1 #d0d0d0" focus="100%" type="gradient">
                  <o:fill v:ext="view" type="gradientUnscaled"/>
                </v:fill>
                <v:textbox>
                  <w:txbxContent>
                    <w:p w14:paraId="4DD794F9" w14:textId="76117C72" w:rsidR="002E7503" w:rsidRPr="00D37658" w:rsidRDefault="002E7503" w:rsidP="00DE12AA">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658">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 Interface</w:t>
                      </w:r>
                    </w:p>
                  </w:txbxContent>
                </v:textbox>
              </v:rect>
            </w:pict>
          </mc:Fallback>
        </mc:AlternateContent>
      </w:r>
      <w:r w:rsidR="00A63C2F">
        <w:rPr>
          <w:noProof/>
        </w:rPr>
        <mc:AlternateContent>
          <mc:Choice Requires="wpc">
            <w:drawing>
              <wp:inline distT="0" distB="0" distL="0" distR="0" wp14:anchorId="1A73E5B2" wp14:editId="32AF986C">
                <wp:extent cx="6610350" cy="3552824"/>
                <wp:effectExtent l="0" t="0" r="0"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2">
                            <a:lumMod val="20000"/>
                            <a:lumOff val="80000"/>
                          </a:schemeClr>
                        </a:solidFill>
                      </wpc:bg>
                      <wpc:whole/>
                    </wpc:wpc>
                  </a:graphicData>
                </a:graphic>
              </wp:inline>
            </w:drawing>
          </mc:Choice>
          <mc:Fallback xmlns:w15="http://schemas.microsoft.com/office/word/2012/wordml">
            <w:pict>
              <v:group w14:anchorId="408B7DDF" id="画布 2" o:spid="_x0000_s1026" editas="canvas" style="width:520.5pt;height:279.75pt;mso-position-horizontal-relative:char;mso-position-vertical-relative:line" coordsize="66103,35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">
                <v:shape id="_x0000_s1027" type="#_x0000_t75" style="position:absolute;width:66103;height:35521;visibility:visible;mso-wrap-style:square" filled="t" fillcolor="#fee5d1 [661]">
                  <v:fill o:detectmouseclick="t"/>
                  <v:path o:connecttype="none"/>
                </v:shape>
                <w10:anchorlock/>
              </v:group>
            </w:pict>
          </mc:Fallback>
        </mc:AlternateContent>
      </w:r>
    </w:p>
    <w:p w14:paraId="681BF2CA" w14:textId="0D3CE7D7" w:rsidR="002E79F1" w:rsidRDefault="001B5218" w:rsidP="004F6C2B">
      <w:pPr>
        <w:pStyle w:val="a6"/>
      </w:pPr>
      <w:r>
        <w:rPr>
          <w:rFonts w:hint="eastAsia"/>
        </w:rPr>
        <w:t>图表</w:t>
      </w:r>
      <w:r w:rsidR="009E3A52">
        <w:t xml:space="preserve"> </w:t>
      </w:r>
      <w:r>
        <w:rPr>
          <w:rFonts w:hint="eastAsia"/>
        </w:rPr>
        <w:t>5</w:t>
      </w:r>
      <w:r w:rsidR="009E3A52">
        <w:rPr>
          <w:rFonts w:hint="eastAsia"/>
        </w:rPr>
        <w:t>事务包：接口所使用的事务包模型</w:t>
      </w:r>
      <w:r w:rsidR="004F6C2B">
        <w:rPr>
          <w:rFonts w:hint="eastAsia"/>
        </w:rPr>
        <w:t>。</w:t>
      </w:r>
      <w:r w:rsidR="002E79F1">
        <w:rPr>
          <w:rFonts w:hint="eastAsia"/>
        </w:rPr>
        <w:t>在每一个接口发送、返回数据的两步过程中，首先要定义事务包。事务包包括：发送数据（</w:t>
      </w:r>
      <w:r w:rsidR="002E79F1">
        <w:rPr>
          <w:rFonts w:hint="eastAsia"/>
        </w:rPr>
        <w:t>Request</w:t>
      </w:r>
      <w:r w:rsidR="002E79F1">
        <w:rPr>
          <w:rFonts w:hint="eastAsia"/>
        </w:rPr>
        <w:t>）包，返回数据（</w:t>
      </w:r>
      <w:r w:rsidR="002E79F1">
        <w:rPr>
          <w:rFonts w:hint="eastAsia"/>
        </w:rPr>
        <w:t>Result</w:t>
      </w:r>
      <w:r w:rsidR="002E79F1">
        <w:rPr>
          <w:rFonts w:hint="eastAsia"/>
        </w:rPr>
        <w:t>）包。每一个</w:t>
      </w:r>
      <w:r w:rsidR="002E79F1">
        <w:rPr>
          <w:rFonts w:hint="eastAsia"/>
        </w:rPr>
        <w:t>Request</w:t>
      </w:r>
      <w:r w:rsidR="002E79F1">
        <w:rPr>
          <w:rFonts w:hint="eastAsia"/>
        </w:rPr>
        <w:t>包</w:t>
      </w:r>
      <w:proofErr w:type="gramStart"/>
      <w:r w:rsidR="002E79F1">
        <w:rPr>
          <w:rFonts w:hint="eastAsia"/>
        </w:rPr>
        <w:t>都唯一</w:t>
      </w:r>
      <w:proofErr w:type="gramEnd"/>
      <w:r w:rsidR="002E79F1">
        <w:rPr>
          <w:rFonts w:hint="eastAsia"/>
        </w:rPr>
        <w:t>对应一个</w:t>
      </w:r>
      <w:r w:rsidR="002E79F1">
        <w:rPr>
          <w:rFonts w:hint="eastAsia"/>
        </w:rPr>
        <w:t>Result</w:t>
      </w:r>
      <w:r w:rsidR="002E79F1">
        <w:rPr>
          <w:rFonts w:hint="eastAsia"/>
        </w:rPr>
        <w:t>包。在同步操作过程中，可以通过事务的连续、不可分割性质对应</w:t>
      </w:r>
      <w:r w:rsidR="002E79F1">
        <w:rPr>
          <w:rFonts w:hint="eastAsia"/>
        </w:rPr>
        <w:t>Request</w:t>
      </w:r>
      <w:r w:rsidR="002E79F1">
        <w:t>-Result</w:t>
      </w:r>
      <w:r w:rsidR="002E79F1">
        <w:rPr>
          <w:rFonts w:hint="eastAsia"/>
        </w:rPr>
        <w:t>；但同时考虑到客户端的数据处理潜在的异步处理、复杂性，</w:t>
      </w:r>
      <w:r w:rsidR="00A74EDD">
        <w:rPr>
          <w:rFonts w:hint="eastAsia"/>
        </w:rPr>
        <w:t>每个事务包均有一个</w:t>
      </w:r>
      <w:r w:rsidR="00A74EDD">
        <w:rPr>
          <w:rFonts w:hint="eastAsia"/>
        </w:rPr>
        <w:t>id</w:t>
      </w:r>
      <w:r w:rsidR="00A74EDD">
        <w:rPr>
          <w:rFonts w:hint="eastAsia"/>
        </w:rPr>
        <w:t>字段（采用</w:t>
      </w:r>
      <w:r w:rsidR="00A74EDD">
        <w:rPr>
          <w:rFonts w:hint="eastAsia"/>
        </w:rPr>
        <w:t>GUID</w:t>
      </w:r>
      <w:r w:rsidR="00A74EDD">
        <w:rPr>
          <w:rFonts w:hint="eastAsia"/>
        </w:rPr>
        <w:t>），用以匹配</w:t>
      </w:r>
      <w:r w:rsidR="00A74EDD">
        <w:rPr>
          <w:rFonts w:hint="eastAsia"/>
        </w:rPr>
        <w:t>Request</w:t>
      </w:r>
      <w:r w:rsidR="00A74EDD">
        <w:rPr>
          <w:rFonts w:hint="eastAsia"/>
        </w:rPr>
        <w:t>和</w:t>
      </w:r>
      <w:r w:rsidR="00A74EDD">
        <w:t>Result</w:t>
      </w:r>
      <w:r w:rsidR="00A74EDD">
        <w:rPr>
          <w:rFonts w:hint="eastAsia"/>
        </w:rPr>
        <w:t>。</w:t>
      </w:r>
    </w:p>
    <w:p w14:paraId="736F2FCD" w14:textId="0B7AC996" w:rsidR="004F6C2B" w:rsidRDefault="000F0BED" w:rsidP="004F6C2B">
      <w:pPr>
        <w:keepNext/>
      </w:pPr>
      <w:r>
        <w:rPr>
          <w:noProof/>
        </w:rPr>
        <w:lastRenderedPageBreak/>
        <mc:AlternateContent>
          <mc:Choice Requires="wpg">
            <w:drawing>
              <wp:anchor distT="0" distB="0" distL="114300" distR="114300" simplePos="0" relativeHeight="252594688" behindDoc="0" locked="0" layoutInCell="1" allowOverlap="1" wp14:anchorId="0D3E5B3F" wp14:editId="367588E5">
                <wp:simplePos x="0" y="0"/>
                <wp:positionH relativeFrom="column">
                  <wp:posOffset>5107636</wp:posOffset>
                </wp:positionH>
                <wp:positionV relativeFrom="paragraph">
                  <wp:posOffset>1104900</wp:posOffset>
                </wp:positionV>
                <wp:extent cx="1181100" cy="962025"/>
                <wp:effectExtent l="0" t="0" r="19050" b="28575"/>
                <wp:wrapNone/>
                <wp:docPr id="69" name="组合 69"/>
                <wp:cNvGraphicFramePr/>
                <a:graphic xmlns:a="http://schemas.openxmlformats.org/drawingml/2006/main">
                  <a:graphicData uri="http://schemas.microsoft.com/office/word/2010/wordprocessingGroup">
                    <wpg:wgp>
                      <wpg:cNvGrpSpPr/>
                      <wpg:grpSpPr>
                        <a:xfrm>
                          <a:off x="0" y="0"/>
                          <a:ext cx="1181100" cy="962025"/>
                          <a:chOff x="-7951" y="-217419"/>
                          <a:chExt cx="1181100" cy="962025"/>
                        </a:xfrm>
                      </wpg:grpSpPr>
                      <wps:wsp>
                        <wps:cNvPr id="70" name="矩形 70"/>
                        <wps:cNvSpPr/>
                        <wps:spPr>
                          <a:xfrm>
                            <a:off x="-7951" y="-217419"/>
                            <a:ext cx="1181100" cy="9620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62FFAA6" w14:textId="7FF5EA96" w:rsidR="002E7503" w:rsidRDefault="002E7503" w:rsidP="00D47A44">
                              <w:pPr>
                                <w:ind w:left="840" w:hanging="840"/>
                              </w:pPr>
                              <w:r>
                                <w:t>Target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 name="矩形 71"/>
                        <wps:cNvSpPr/>
                        <wps:spPr>
                          <a:xfrm>
                            <a:off x="47625" y="79927"/>
                            <a:ext cx="1076325" cy="586823"/>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39AF99A2" w14:textId="6A5EAAB2" w:rsidR="002E7503" w:rsidRDefault="002E7503" w:rsidP="008E7401">
                              <w:pPr>
                                <w:spacing w:before="0" w:after="0" w:line="240" w:lineRule="auto"/>
                                <w:jc w:val="center"/>
                              </w:pPr>
                              <w:r>
                                <w:t>File</w:t>
                              </w:r>
                            </w:p>
                            <w:p w14:paraId="507E9697" w14:textId="605845DC" w:rsidR="002E7503" w:rsidRDefault="002E7503" w:rsidP="008E7401">
                              <w:pPr>
                                <w:spacing w:before="0" w:after="0" w:line="240" w:lineRule="auto"/>
                                <w:jc w:val="center"/>
                              </w:pPr>
                              <w:proofErr w:type="spellStart"/>
                              <w:r>
                                <w:t>SignFlow</w:t>
                              </w:r>
                              <w:proofErr w:type="spellEnd"/>
                            </w:p>
                            <w:p w14:paraId="5F15BF49" w14:textId="357CE9CE" w:rsidR="002E7503" w:rsidRDefault="002E7503" w:rsidP="008E7401">
                              <w:pPr>
                                <w:spacing w:before="0" w:after="0" w:line="240" w:lineRule="auto"/>
                                <w:jc w:val="center"/>
                              </w:pPr>
                              <w:r>
                                <w:t>Sign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组合 69" o:spid="_x0000_s1313" style="position:absolute;margin-left:402.2pt;margin-top:87pt;width:93pt;height:75.75pt;z-index:252594688;mso-position-horizontal-relative:text;mso-position-vertical-relative:text;mso-height-relative:margin" coordorigin="-79,-2174" coordsize="11811,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">
                <v:rect id="矩形 70" o:spid="_x0000_s1314" style="position:absolute;left:-79;top:-2174;width:11810;height:9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Ioe8EA&#10;AADbAAAADwAAAGRycy9kb3ducmV2LnhtbERPTWsCMRC9C/0PYQreNFsP1q5GkVahF6ldC70Om3E3&#10;mEy2SdRtf31zEDw+3vdi1TsrLhSi8azgaVyAIK69Ntwo+DpsRzMQMSFrtJ5JwS9FWC0fBgsstb/y&#10;J12q1IgcwrFEBW1KXSllrFtyGMe+I87c0QeHKcPQSB3wmsOdlZOimEqHhnNDix29tlSfqrNT8Bfc&#10;zmz89+Zjb+LubWrt4efFKjV87NdzEIn6dBff3O9awXNen7/kHyC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WSKHvBAAAA2wAAAA8AAAAAAAAAAAAAAAAAmAIAAGRycy9kb3du&#10;cmV2LnhtbFBLBQYAAAAABAAEAPUAAACGAwAAAAA=&#10;" fillcolor="#4a9bdc [3209]" strokecolor="#174e7a [1609]" strokeweight="1pt">
                  <v:textbox>
                    <w:txbxContent>
                      <w:p w14:paraId="462FFAA6" w14:textId="7FF5EA96" w:rsidR="002E7503" w:rsidRDefault="002E7503" w:rsidP="00D47A44">
                        <w:pPr>
                          <w:ind w:left="840" w:hanging="840"/>
                        </w:pPr>
                        <w:r>
                          <w:t>Target</w:t>
                        </w:r>
                      </w:p>
                    </w:txbxContent>
                  </v:textbox>
                </v:rect>
                <v:rect id="矩形 71" o:spid="_x0000_s1315" style="position:absolute;left:476;top:799;width:10763;height:5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C3CMQA&#10;AADbAAAADwAAAGRycy9kb3ducmV2LnhtbESPQWvCQBSE7wX/w/IEb3WTYqtNsxEpKp4Kago9PrLP&#10;JJp9G7KrSf+9Wyh4HGbmGyZdDqYRN+pcbVlBPI1AEBdW11wqyI+b5wUI55E1NpZJwS85WGajpxQT&#10;bXve0+3gSxEg7BJUUHnfJlK6oiKDbmpb4uCdbGfQB9mVUnfYB7hp5EsUvUmDNYeFClv6rKi4HK5G&#10;Qb/t8fgTR0X+Wp8Xa/72X/nsXanJeFh9gPA0+Ef4v73TCuYx/H0JP0B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wtwjEAAAA2wAAAA8AAAAAAAAAAAAAAAAAmAIAAGRycy9k&#10;b3ducmV2LnhtbFBLBQYAAAAABAAEAPUAAACJAwAAAAA=&#10;" fillcolor="#040f18 [329]" strokecolor="#4a9bdc [3209]">
                  <v:fill color2="#72b1e3 [2521]" rotate="t" colors="0 #bfd6f2;34079f #a4c4e9;1 #8fb7e4" focus="100%" type="gradient">
                    <o:fill v:ext="view" type="gradientUnscaled"/>
                  </v:fill>
                  <v:textbox inset="0,0,0,0">
                    <w:txbxContent>
                      <w:p w14:paraId="39AF99A2" w14:textId="6A5EAAB2" w:rsidR="002E7503" w:rsidRDefault="002E7503" w:rsidP="008E7401">
                        <w:pPr>
                          <w:spacing w:before="0" w:after="0" w:line="240" w:lineRule="auto"/>
                          <w:jc w:val="center"/>
                        </w:pPr>
                        <w:r>
                          <w:t>File</w:t>
                        </w:r>
                      </w:p>
                      <w:p w14:paraId="507E9697" w14:textId="605845DC" w:rsidR="002E7503" w:rsidRDefault="002E7503" w:rsidP="008E7401">
                        <w:pPr>
                          <w:spacing w:before="0" w:after="0" w:line="240" w:lineRule="auto"/>
                          <w:jc w:val="center"/>
                        </w:pPr>
                        <w:proofErr w:type="spellStart"/>
                        <w:r>
                          <w:t>SignFlow</w:t>
                        </w:r>
                        <w:proofErr w:type="spellEnd"/>
                      </w:p>
                      <w:p w14:paraId="5F15BF49" w14:textId="357CE9CE" w:rsidR="002E7503" w:rsidRDefault="002E7503" w:rsidP="008E7401">
                        <w:pPr>
                          <w:spacing w:before="0" w:after="0" w:line="240" w:lineRule="auto"/>
                          <w:jc w:val="center"/>
                        </w:pPr>
                        <w:r>
                          <w:t>Sign</w:t>
                        </w:r>
                      </w:p>
                    </w:txbxContent>
                  </v:textbox>
                </v:rect>
              </v:group>
            </w:pict>
          </mc:Fallback>
        </mc:AlternateContent>
      </w:r>
      <w:r w:rsidR="00D441B7">
        <w:rPr>
          <w:noProof/>
        </w:rPr>
        <mc:AlternateContent>
          <mc:Choice Requires="wps">
            <w:drawing>
              <wp:anchor distT="0" distB="0" distL="114300" distR="114300" simplePos="0" relativeHeight="252593664" behindDoc="0" locked="0" layoutInCell="1" allowOverlap="1" wp14:anchorId="55D14A0E" wp14:editId="561186AB">
                <wp:simplePos x="0" y="0"/>
                <wp:positionH relativeFrom="column">
                  <wp:posOffset>3771928</wp:posOffset>
                </wp:positionH>
                <wp:positionV relativeFrom="paragraph">
                  <wp:posOffset>1116606</wp:posOffset>
                </wp:positionV>
                <wp:extent cx="1181100" cy="962025"/>
                <wp:effectExtent l="0" t="0" r="19050" b="28575"/>
                <wp:wrapNone/>
                <wp:docPr id="67" name="矩形 67"/>
                <wp:cNvGraphicFramePr/>
                <a:graphic xmlns:a="http://schemas.openxmlformats.org/drawingml/2006/main">
                  <a:graphicData uri="http://schemas.microsoft.com/office/word/2010/wordprocessingShape">
                    <wps:wsp>
                      <wps:cNvSpPr/>
                      <wps:spPr>
                        <a:xfrm>
                          <a:off x="0" y="0"/>
                          <a:ext cx="1181100" cy="9620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FC455FF" w14:textId="033E0BA1" w:rsidR="002E7503" w:rsidRDefault="002E7503" w:rsidP="00D47A44">
                            <w:pPr>
                              <w:ind w:left="840" w:hanging="840"/>
                            </w:pPr>
                            <w:proofErr w:type="spellStart"/>
                            <w:r>
                              <w:t>SignPen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67" o:spid="_x0000_s1316" style="position:absolute;margin-left:297pt;margin-top:87.9pt;width:93pt;height:75.75pt;z-index:25259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" fillcolor="#4a9bdc [3209]" strokecolor="#174e7a [1609]" strokeweight="1pt">
                <v:textbox>
                  <w:txbxContent>
                    <w:p w14:paraId="1FC455FF" w14:textId="033E0BA1" w:rsidR="002E7503" w:rsidRDefault="002E7503" w:rsidP="00D47A44">
                      <w:pPr>
                        <w:ind w:left="840" w:hanging="840"/>
                      </w:pPr>
                      <w:proofErr w:type="spellStart"/>
                      <w:r>
                        <w:t>SignPen</w:t>
                      </w:r>
                      <w:proofErr w:type="spellEnd"/>
                    </w:p>
                  </w:txbxContent>
                </v:textbox>
              </v:rect>
            </w:pict>
          </mc:Fallback>
        </mc:AlternateContent>
      </w:r>
      <w:r w:rsidR="00811771">
        <w:rPr>
          <w:noProof/>
        </w:rPr>
        <mc:AlternateContent>
          <mc:Choice Requires="wps">
            <w:drawing>
              <wp:anchor distT="0" distB="0" distL="114300" distR="114300" simplePos="0" relativeHeight="251665920" behindDoc="0" locked="0" layoutInCell="1" allowOverlap="1" wp14:anchorId="420B5170" wp14:editId="2E730914">
                <wp:simplePos x="0" y="0"/>
                <wp:positionH relativeFrom="column">
                  <wp:posOffset>2382520</wp:posOffset>
                </wp:positionH>
                <wp:positionV relativeFrom="paragraph">
                  <wp:posOffset>895985</wp:posOffset>
                </wp:positionV>
                <wp:extent cx="3966845" cy="476250"/>
                <wp:effectExtent l="0" t="0" r="14605" b="19050"/>
                <wp:wrapNone/>
                <wp:docPr id="74" name="矩形 74"/>
                <wp:cNvGraphicFramePr/>
                <a:graphic xmlns:a="http://schemas.openxmlformats.org/drawingml/2006/main">
                  <a:graphicData uri="http://schemas.microsoft.com/office/word/2010/wordprocessingShape">
                    <wps:wsp>
                      <wps:cNvSpPr/>
                      <wps:spPr>
                        <a:xfrm>
                          <a:off x="0" y="0"/>
                          <a:ext cx="3966845" cy="47625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E8D5E3F" w14:textId="55B9E4ED" w:rsidR="002E7503" w:rsidRDefault="002E7503" w:rsidP="006C306C">
                            <w:pPr>
                              <w:spacing w:before="0" w:after="0" w:line="240" w:lineRule="auto"/>
                              <w:jc w:val="center"/>
                            </w:pPr>
                            <w:r>
                              <w:t>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74" o:spid="_x0000_s1317" style="position:absolute;margin-left:187.6pt;margin-top:70.55pt;width:312.35pt;height:3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" fillcolor="#040f18 [329]" strokecolor="#4a9bdc [3209]">
                <v:fill color2="#72b1e3 [2521]" rotate="t" colors="0 #bfd6f2;34079f #a4c4e9;1 #8fb7e4" focus="100%" type="gradient">
                  <o:fill v:ext="view" type="gradientUnscaled"/>
                </v:fill>
                <v:textbox inset="0,0,0,0">
                  <w:txbxContent>
                    <w:p w14:paraId="2E8D5E3F" w14:textId="55B9E4ED" w:rsidR="002E7503" w:rsidRDefault="002E7503" w:rsidP="006C306C">
                      <w:pPr>
                        <w:spacing w:before="0" w:after="0" w:line="240" w:lineRule="auto"/>
                        <w:jc w:val="center"/>
                      </w:pPr>
                      <w:r>
                        <w:t>Action</w:t>
                      </w:r>
                    </w:p>
                  </w:txbxContent>
                </v:textbox>
              </v:rect>
            </w:pict>
          </mc:Fallback>
        </mc:AlternateContent>
      </w:r>
      <w:r w:rsidR="00811771">
        <w:rPr>
          <w:noProof/>
        </w:rPr>
        <mc:AlternateContent>
          <mc:Choice Requires="wpg">
            <w:drawing>
              <wp:anchor distT="0" distB="0" distL="114300" distR="114300" simplePos="0" relativeHeight="252592640" behindDoc="0" locked="0" layoutInCell="1" allowOverlap="1" wp14:anchorId="5257BDF4" wp14:editId="6AB34981">
                <wp:simplePos x="0" y="0"/>
                <wp:positionH relativeFrom="column">
                  <wp:posOffset>2473960</wp:posOffset>
                </wp:positionH>
                <wp:positionV relativeFrom="paragraph">
                  <wp:posOffset>1125220</wp:posOffset>
                </wp:positionV>
                <wp:extent cx="1181100" cy="962025"/>
                <wp:effectExtent l="0" t="0" r="19050" b="28575"/>
                <wp:wrapNone/>
                <wp:docPr id="65" name="组合 65"/>
                <wp:cNvGraphicFramePr/>
                <a:graphic xmlns:a="http://schemas.openxmlformats.org/drawingml/2006/main">
                  <a:graphicData uri="http://schemas.microsoft.com/office/word/2010/wordprocessingGroup">
                    <wpg:wgp>
                      <wpg:cNvGrpSpPr/>
                      <wpg:grpSpPr>
                        <a:xfrm>
                          <a:off x="0" y="0"/>
                          <a:ext cx="1181100" cy="962025"/>
                          <a:chOff x="0" y="-276225"/>
                          <a:chExt cx="1181100" cy="962025"/>
                        </a:xfrm>
                      </wpg:grpSpPr>
                      <wps:wsp>
                        <wps:cNvPr id="59" name="矩形 59"/>
                        <wps:cNvSpPr/>
                        <wps:spPr>
                          <a:xfrm>
                            <a:off x="0" y="-276225"/>
                            <a:ext cx="1181100" cy="9620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D4ED281" w14:textId="10F4A7FC" w:rsidR="002E7503" w:rsidRDefault="002E7503" w:rsidP="002003DC">
                              <w: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矩形 62"/>
                        <wps:cNvSpPr/>
                        <wps:spPr>
                          <a:xfrm>
                            <a:off x="47625" y="390525"/>
                            <a:ext cx="1076325" cy="276225"/>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1674F0CD" w14:textId="11AB8CC8" w:rsidR="002E7503" w:rsidRDefault="002E7503" w:rsidP="004139A6">
                              <w:pPr>
                                <w:spacing w:before="0" w:after="0" w:line="240" w:lineRule="auto"/>
                                <w:jc w:val="center"/>
                              </w:pPr>
                              <w:r>
                                <w:t>Contact Item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组合 65" o:spid="_x0000_s1318" style="position:absolute;margin-left:194.8pt;margin-top:88.6pt;width:93pt;height:75.75pt;z-index:252592640;mso-position-horizontal-relative:text;mso-position-vertical-relative:text;mso-height-relative:margin" coordorigin=",-2762" coordsize="11811,9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">
                <v:rect id="矩形 59" o:spid="_x0000_s1319" style="position:absolute;top:-2762;width:11811;height:9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9ym8UA&#10;AADbAAAADwAAAGRycy9kb3ducmV2LnhtbESPQWvCQBSE74L/YXlCL6Vu0qLU6Cq12NKTYOyhx5fs&#10;MxvMvo3ZVdN/3xUKHoeZ+YZZrHrbiAt1vnasIB0nIIhLp2uuFHzvP55eQfiArLFxTAp+ycNqORws&#10;MNPuyju65KESEcI+QwUmhDaT0peGLPqxa4mjd3CdxRBlV0nd4TXCbSOfk2QqLdYcFwy29G6oPOZn&#10;q6D5MaU/vTxui2LzycWJ16lJ10o9jPq3OYhAfbiH/9tfWsFkBrcv8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P3KbxQAAANsAAAAPAAAAAAAAAAAAAAAAAJgCAABkcnMv&#10;ZG93bnJldi54bWxQSwUGAAAAAAQABAD1AAAAigMAAAAA&#10;" fillcolor="#4a9bdc [3209]" strokecolor="#174e7a [1609]" strokeweight="1pt">
                  <v:textbox>
                    <w:txbxContent>
                      <w:p w14:paraId="1D4ED281" w14:textId="10F4A7FC" w:rsidR="002E7503" w:rsidRDefault="002E7503" w:rsidP="002003DC">
                        <w:r>
                          <w:t>Contact</w:t>
                        </w:r>
                      </w:p>
                    </w:txbxContent>
                  </v:textbox>
                </v:rect>
                <v:rect id="矩形 62" o:spid="_x0000_s1320" style="position:absolute;left:476;top:3905;width:1076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bf7cMA&#10;AADbAAAADwAAAGRycy9kb3ducmV2LnhtbESPQWvCQBSE7wX/w/IEb83GPWhJs4oUhBYE27R6fs2+&#10;JiHZtyG7mvjvu0Khx2FmvmHy7WQ7caXBN441LJMUBHHpTMOVhq/P/eMTCB+QDXaOScONPGw3s4cc&#10;M+NG/qBrESoRIewz1FCH0GdS+rImiz5xPXH0ftxgMUQ5VNIMOEa47aRK05W02HBcqLGnl5rKtrhY&#10;DZ5U+q7c8dzumtPbZd36Xn0ftF7Mp90ziEBT+A//tV+NhpWC+5f4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bf7cMAAADbAAAADwAAAAAAAAAAAAAAAACYAgAAZHJzL2Rv&#10;d25yZXYueG1sUEsFBgAAAAAEAAQA9QAAAIgDAAAAAA==&#10;" fillcolor="#040f18 [329]" strokecolor="#4a9bdc [3209]">
                  <v:fill color2="#72b1e3 [2521]" rotate="t" colors="0 #bfd6f2;34079f #a4c4e9;1 #8fb7e4" focus="100%" type="gradient">
                    <o:fill v:ext="view" type="gradientUnscaled"/>
                  </v:fill>
                  <v:textbox inset="0,0,0,0">
                    <w:txbxContent>
                      <w:p w14:paraId="1674F0CD" w14:textId="11AB8CC8" w:rsidR="002E7503" w:rsidRDefault="002E7503" w:rsidP="004139A6">
                        <w:pPr>
                          <w:spacing w:before="0" w:after="0" w:line="240" w:lineRule="auto"/>
                          <w:jc w:val="center"/>
                        </w:pPr>
                        <w:r>
                          <w:t>Contact Item</w:t>
                        </w:r>
                      </w:p>
                    </w:txbxContent>
                  </v:textbox>
                </v:rect>
              </v:group>
            </w:pict>
          </mc:Fallback>
        </mc:AlternateContent>
      </w:r>
      <w:r w:rsidR="00811771" w:rsidRPr="007D7E54">
        <w:rPr>
          <w:noProof/>
        </w:rPr>
        <mc:AlternateContent>
          <mc:Choice Requires="wps">
            <w:drawing>
              <wp:anchor distT="0" distB="0" distL="114300" distR="114300" simplePos="0" relativeHeight="250694144" behindDoc="0" locked="0" layoutInCell="1" allowOverlap="1" wp14:anchorId="3E1959BE" wp14:editId="7B17C1B6">
                <wp:simplePos x="0" y="0"/>
                <wp:positionH relativeFrom="column">
                  <wp:posOffset>1330960</wp:posOffset>
                </wp:positionH>
                <wp:positionV relativeFrom="paragraph">
                  <wp:posOffset>1553210</wp:posOffset>
                </wp:positionV>
                <wp:extent cx="5076825" cy="561975"/>
                <wp:effectExtent l="0" t="0" r="28575" b="28575"/>
                <wp:wrapNone/>
                <wp:docPr id="77" name="矩形 77"/>
                <wp:cNvGraphicFramePr/>
                <a:graphic xmlns:a="http://schemas.openxmlformats.org/drawingml/2006/main">
                  <a:graphicData uri="http://schemas.microsoft.com/office/word/2010/wordprocessingShape">
                    <wps:wsp>
                      <wps:cNvSpPr/>
                      <wps:spPr>
                        <a:xfrm>
                          <a:off x="0" y="0"/>
                          <a:ext cx="5076825" cy="56197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6C7FBA" w14:textId="77777777" w:rsidR="002E7503" w:rsidRDefault="002E7503" w:rsidP="00830F29">
                            <w:r>
                              <w:t>Update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77" o:spid="_x0000_s1321" style="position:absolute;margin-left:104.8pt;margin-top:122.3pt;width:399.75pt;height:44.25pt;z-index:2506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" fillcolor="#f2aba8 [1300]" strokecolor="#711411 [1604]" strokeweight="1pt">
                <v:textbox>
                  <w:txbxContent>
                    <w:p w14:paraId="4F6C7FBA" w14:textId="77777777" w:rsidR="002E7503" w:rsidRDefault="002E7503" w:rsidP="00830F29">
                      <w:r>
                        <w:t>Update Result</w:t>
                      </w:r>
                    </w:p>
                  </w:txbxContent>
                </v:textbox>
              </v:rect>
            </w:pict>
          </mc:Fallback>
        </mc:AlternateContent>
      </w:r>
      <w:r w:rsidR="00811771">
        <w:rPr>
          <w:noProof/>
        </w:rPr>
        <mc:AlternateContent>
          <mc:Choice Requires="wps">
            <w:drawing>
              <wp:anchor distT="0" distB="0" distL="114300" distR="114300" simplePos="0" relativeHeight="252529152" behindDoc="0" locked="0" layoutInCell="1" allowOverlap="1" wp14:anchorId="705E2E44" wp14:editId="237C722F">
                <wp:simplePos x="0" y="0"/>
                <wp:positionH relativeFrom="column">
                  <wp:posOffset>1330960</wp:posOffset>
                </wp:positionH>
                <wp:positionV relativeFrom="paragraph">
                  <wp:posOffset>762635</wp:posOffset>
                </wp:positionV>
                <wp:extent cx="5095875" cy="723900"/>
                <wp:effectExtent l="0" t="0" r="28575" b="19050"/>
                <wp:wrapNone/>
                <wp:docPr id="73" name="矩形 73"/>
                <wp:cNvGraphicFramePr/>
                <a:graphic xmlns:a="http://schemas.openxmlformats.org/drawingml/2006/main">
                  <a:graphicData uri="http://schemas.microsoft.com/office/word/2010/wordprocessingShape">
                    <wps:wsp>
                      <wps:cNvSpPr/>
                      <wps:spPr>
                        <a:xfrm>
                          <a:off x="0" y="0"/>
                          <a:ext cx="5095875" cy="72390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6B544A" w14:textId="52E32544" w:rsidR="002E7503" w:rsidRDefault="002E7503" w:rsidP="006C306C">
                            <w:r>
                              <w:t>Action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ect id="矩形 73" o:spid="_x0000_s1322" style="position:absolute;margin-left:104.8pt;margin-top:60.05pt;width:401.25pt;height:57pt;z-index:252529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" fillcolor="#f2aba8 [1300]" strokecolor="#711411 [1604]" strokeweight="1pt">
                <v:textbox>
                  <w:txbxContent>
                    <w:p w14:paraId="166B544A" w14:textId="52E32544" w:rsidR="002E7503" w:rsidRDefault="002E7503" w:rsidP="006C306C">
                      <w:r>
                        <w:t>Action Request</w:t>
                      </w:r>
                    </w:p>
                  </w:txbxContent>
                </v:textbox>
              </v:rect>
            </w:pict>
          </mc:Fallback>
        </mc:AlternateContent>
      </w:r>
      <w:r w:rsidR="00811771">
        <w:rPr>
          <w:noProof/>
        </w:rPr>
        <mc:AlternateContent>
          <mc:Choice Requires="wps">
            <w:drawing>
              <wp:anchor distT="0" distB="0" distL="114300" distR="114300" simplePos="0" relativeHeight="250692096" behindDoc="0" locked="0" layoutInCell="1" allowOverlap="1" wp14:anchorId="0FECCA67" wp14:editId="1FD7E2D5">
                <wp:simplePos x="0" y="0"/>
                <wp:positionH relativeFrom="column">
                  <wp:posOffset>92710</wp:posOffset>
                </wp:positionH>
                <wp:positionV relativeFrom="paragraph">
                  <wp:posOffset>1619885</wp:posOffset>
                </wp:positionV>
                <wp:extent cx="6447790" cy="571500"/>
                <wp:effectExtent l="0" t="0" r="10160" b="19050"/>
                <wp:wrapNone/>
                <wp:docPr id="56" name="矩形 56"/>
                <wp:cNvGraphicFramePr/>
                <a:graphic xmlns:a="http://schemas.openxmlformats.org/drawingml/2006/main">
                  <a:graphicData uri="http://schemas.microsoft.com/office/word/2010/wordprocessingShape">
                    <wps:wsp>
                      <wps:cNvSpPr/>
                      <wps:spPr>
                        <a:xfrm>
                          <a:off x="0" y="0"/>
                          <a:ext cx="6447790" cy="571500"/>
                        </a:xfrm>
                        <a:prstGeom prst="rect">
                          <a:avLst/>
                        </a:prstGeom>
                      </wps:spPr>
                      <wps:style>
                        <a:lnRef idx="1">
                          <a:schemeClr val="accent6"/>
                        </a:lnRef>
                        <a:fillRef idx="1003">
                          <a:schemeClr val="lt1"/>
                        </a:fillRef>
                        <a:effectRef idx="1">
                          <a:schemeClr val="accent6"/>
                        </a:effectRef>
                        <a:fontRef idx="minor">
                          <a:schemeClr val="dk1"/>
                        </a:fontRef>
                      </wps:style>
                      <wps:txbx>
                        <w:txbxContent>
                          <w:p w14:paraId="42E5B4F0" w14:textId="77777777" w:rsidR="002E7503" w:rsidRPr="00D37658" w:rsidRDefault="002E7503" w:rsidP="00C31418">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658">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6" o:spid="_x0000_s1323" style="position:absolute;margin-left:7.3pt;margin-top:127.55pt;width:507.7pt;height:45pt;z-index:2506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" fillcolor="#020202 [33]" strokecolor="#4a9bdc [3209]">
                <v:fill color2="#a0a0a0 [2017]" rotate="t" colors="0 white;.5 #fbfbfb;1 #d0d0d0" focus="100%" type="gradient">
                  <o:fill v:ext="view" type="gradientUnscaled"/>
                </v:fill>
                <v:textbox>
                  <w:txbxContent>
                    <w:p w14:paraId="42E5B4F0" w14:textId="77777777" w:rsidR="002E7503" w:rsidRPr="00D37658" w:rsidRDefault="002E7503" w:rsidP="00C31418">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658">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Update Interface</w:t>
                      </w:r>
                    </w:p>
                  </w:txbxContent>
                </v:textbox>
              </v:rect>
            </w:pict>
          </mc:Fallback>
        </mc:AlternateContent>
      </w:r>
      <w:r w:rsidR="00811771">
        <w:rPr>
          <w:noProof/>
        </w:rPr>
        <mc:AlternateContent>
          <mc:Choice Requires="wps">
            <w:drawing>
              <wp:anchor distT="0" distB="0" distL="114300" distR="114300" simplePos="0" relativeHeight="252271104" behindDoc="0" locked="0" layoutInCell="1" allowOverlap="1" wp14:anchorId="323471E2" wp14:editId="3825D3E8">
                <wp:simplePos x="0" y="0"/>
                <wp:positionH relativeFrom="column">
                  <wp:posOffset>92710</wp:posOffset>
                </wp:positionH>
                <wp:positionV relativeFrom="paragraph">
                  <wp:posOffset>695960</wp:posOffset>
                </wp:positionV>
                <wp:extent cx="6447790" cy="571500"/>
                <wp:effectExtent l="0" t="0" r="10160" b="19050"/>
                <wp:wrapNone/>
                <wp:docPr id="53" name="矩形 53"/>
                <wp:cNvGraphicFramePr/>
                <a:graphic xmlns:a="http://schemas.openxmlformats.org/drawingml/2006/main">
                  <a:graphicData uri="http://schemas.microsoft.com/office/word/2010/wordprocessingShape">
                    <wps:wsp>
                      <wps:cNvSpPr/>
                      <wps:spPr>
                        <a:xfrm>
                          <a:off x="0" y="0"/>
                          <a:ext cx="6447790" cy="571500"/>
                        </a:xfrm>
                        <a:prstGeom prst="rect">
                          <a:avLst/>
                        </a:prstGeom>
                      </wps:spPr>
                      <wps:style>
                        <a:lnRef idx="1">
                          <a:schemeClr val="accent6"/>
                        </a:lnRef>
                        <a:fillRef idx="1003">
                          <a:schemeClr val="lt1"/>
                        </a:fillRef>
                        <a:effectRef idx="1">
                          <a:schemeClr val="accent6"/>
                        </a:effectRef>
                        <a:fontRef idx="minor">
                          <a:schemeClr val="dk1"/>
                        </a:fontRef>
                      </wps:style>
                      <wps:txbx>
                        <w:txbxContent>
                          <w:p w14:paraId="5AB3C759" w14:textId="77777777" w:rsidR="002E7503" w:rsidRPr="00D37658" w:rsidRDefault="002E7503" w:rsidP="00C31418">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658">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3" o:spid="_x0000_s1324" style="position:absolute;margin-left:7.3pt;margin-top:54.8pt;width:507.7pt;height:45pt;z-index:25227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" fillcolor="#020202 [33]" strokecolor="#4a9bdc [3209]">
                <v:fill color2="#a0a0a0 [2017]" rotate="t" colors="0 white;.5 #fbfbfb;1 #d0d0d0" focus="100%" type="gradient">
                  <o:fill v:ext="view" type="gradientUnscaled"/>
                </v:fill>
                <v:textbox>
                  <w:txbxContent>
                    <w:p w14:paraId="5AB3C759" w14:textId="77777777" w:rsidR="002E7503" w:rsidRPr="00D37658" w:rsidRDefault="002E7503" w:rsidP="00C31418">
                      <w:pPr>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658">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Action Interface</w:t>
                      </w:r>
                    </w:p>
                  </w:txbxContent>
                </v:textbox>
              </v:rect>
            </w:pict>
          </mc:Fallback>
        </mc:AlternateContent>
      </w:r>
      <w:r w:rsidR="00C31418">
        <w:rPr>
          <w:noProof/>
        </w:rPr>
        <mc:AlternateContent>
          <mc:Choice Requires="wps">
            <w:drawing>
              <wp:anchor distT="0" distB="0" distL="114300" distR="114300" simplePos="0" relativeHeight="252293632" behindDoc="0" locked="0" layoutInCell="1" allowOverlap="1" wp14:anchorId="0FE3C6EF" wp14:editId="1E3F2C8C">
                <wp:simplePos x="0" y="0"/>
                <wp:positionH relativeFrom="column">
                  <wp:posOffset>92711</wp:posOffset>
                </wp:positionH>
                <wp:positionV relativeFrom="paragraph">
                  <wp:posOffset>142240</wp:posOffset>
                </wp:positionV>
                <wp:extent cx="6447790" cy="447675"/>
                <wp:effectExtent l="0" t="0" r="10160" b="28575"/>
                <wp:wrapNone/>
                <wp:docPr id="34" name="矩形 34"/>
                <wp:cNvGraphicFramePr/>
                <a:graphic xmlns:a="http://schemas.openxmlformats.org/drawingml/2006/main">
                  <a:graphicData uri="http://schemas.microsoft.com/office/word/2010/wordprocessingShape">
                    <wps:wsp>
                      <wps:cNvSpPr/>
                      <wps:spPr>
                        <a:xfrm>
                          <a:off x="0" y="0"/>
                          <a:ext cx="6447790" cy="447675"/>
                        </a:xfrm>
                        <a:prstGeom prst="rect">
                          <a:avLst/>
                        </a:prstGeom>
                      </wps:spPr>
                      <wps:style>
                        <a:lnRef idx="3">
                          <a:schemeClr val="lt1"/>
                        </a:lnRef>
                        <a:fillRef idx="1">
                          <a:schemeClr val="accent6"/>
                        </a:fillRef>
                        <a:effectRef idx="1">
                          <a:schemeClr val="accent6"/>
                        </a:effectRef>
                        <a:fontRef idx="minor">
                          <a:schemeClr val="lt1"/>
                        </a:fontRef>
                      </wps:style>
                      <wps:txbx>
                        <w:txbxContent>
                          <w:p w14:paraId="203C341C" w14:textId="6749F0CA" w:rsidR="002E7503" w:rsidRDefault="002E7503" w:rsidP="00C31418">
                            <w:pPr>
                              <w:jc w:val="center"/>
                            </w:pPr>
                            <w:r>
                              <w:t>Entity Package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34" o:spid="_x0000_s1325" style="position:absolute;margin-left:7.3pt;margin-top:11.2pt;width:507.7pt;height:35.25pt;z-index:25229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" fillcolor="#4a9bdc [3209]" strokecolor="white [3201]" strokeweight="1.5pt">
                <v:textbox>
                  <w:txbxContent>
                    <w:p w14:paraId="203C341C" w14:textId="6749F0CA" w:rsidR="002E7503" w:rsidRDefault="002E7503" w:rsidP="00C31418">
                      <w:pPr>
                        <w:jc w:val="center"/>
                      </w:pPr>
                      <w:r>
                        <w:t>Entity Package</w:t>
                      </w:r>
                    </w:p>
                  </w:txbxContent>
                </v:textbox>
              </v:rect>
            </w:pict>
          </mc:Fallback>
        </mc:AlternateContent>
      </w:r>
      <w:r w:rsidR="00C31418">
        <w:rPr>
          <w:noProof/>
        </w:rPr>
        <mc:AlternateContent>
          <mc:Choice Requires="wpc">
            <w:drawing>
              <wp:inline distT="0" distB="0" distL="0" distR="0" wp14:anchorId="4DA09BA1" wp14:editId="789CB259">
                <wp:extent cx="6610350" cy="2162175"/>
                <wp:effectExtent l="0" t="0" r="0" b="9525"/>
                <wp:docPr id="58" name="画布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accent2">
                            <a:lumMod val="20000"/>
                            <a:lumOff val="80000"/>
                          </a:schemeClr>
                        </a:solidFill>
                      </wpc:bg>
                      <wpc:whole/>
                    </wpc:wpc>
                  </a:graphicData>
                </a:graphic>
              </wp:inline>
            </w:drawing>
          </mc:Choice>
          <mc:Fallback xmlns:w15="http://schemas.microsoft.com/office/word/2012/wordml">
            <w:pict>
              <v:group w14:anchorId="2857E502" id="画布 58" o:spid="_x0000_s1026" editas="canvas" style="width:520.5pt;height:170.25pt;mso-position-horizontal-relative:char;mso-position-vertical-relative:line" coordsize="66103,21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">
                <v:shape id="_x0000_s1027" type="#_x0000_t75" style="position:absolute;width:66103;height:21621;visibility:visible;mso-wrap-style:square" filled="t" fillcolor="#fee5d1 [661]">
                  <v:fill o:detectmouseclick="t"/>
                  <v:path o:connecttype="none"/>
                </v:shape>
                <w10:anchorlock/>
              </v:group>
            </w:pict>
          </mc:Fallback>
        </mc:AlternateContent>
      </w:r>
    </w:p>
    <w:p w14:paraId="35BC8C9F" w14:textId="1552D772" w:rsidR="00773104" w:rsidRDefault="001B5218" w:rsidP="00773104">
      <w:pPr>
        <w:pStyle w:val="a6"/>
        <w:rPr>
          <w:b w:val="0"/>
          <w:bCs w:val="0"/>
        </w:rPr>
      </w:pPr>
      <w:r>
        <w:rPr>
          <w:rFonts w:hint="eastAsia"/>
        </w:rPr>
        <w:t>图表</w:t>
      </w:r>
      <w:r>
        <w:rPr>
          <w:rFonts w:hint="eastAsia"/>
        </w:rPr>
        <w:t>6</w:t>
      </w:r>
      <w:r w:rsidR="004F6C2B">
        <w:rPr>
          <w:rFonts w:hint="eastAsia"/>
        </w:rPr>
        <w:t>实体包：主要由</w:t>
      </w:r>
      <w:r w:rsidR="004F6C2B">
        <w:rPr>
          <w:rFonts w:hint="eastAsia"/>
        </w:rPr>
        <w:t>Action</w:t>
      </w:r>
      <w:r w:rsidR="00830F29">
        <w:t>(Request)</w:t>
      </w:r>
      <w:r w:rsidR="004F6C2B">
        <w:rPr>
          <w:rFonts w:hint="eastAsia"/>
        </w:rPr>
        <w:t>和</w:t>
      </w:r>
      <w:r w:rsidR="004F6C2B">
        <w:rPr>
          <w:rFonts w:hint="eastAsia"/>
        </w:rPr>
        <w:t>Update</w:t>
      </w:r>
      <w:r w:rsidR="00830F29">
        <w:t>(Result)</w:t>
      </w:r>
      <w:r w:rsidR="004F6C2B">
        <w:rPr>
          <w:rFonts w:hint="eastAsia"/>
        </w:rPr>
        <w:t>引用。</w:t>
      </w:r>
      <w:r w:rsidR="006F25A8">
        <w:rPr>
          <w:rFonts w:hint="eastAsia"/>
        </w:rPr>
        <w:t>而实体包是用于描述事务包中的复杂参数所用。比如</w:t>
      </w:r>
      <w:r w:rsidR="006F25A8">
        <w:rPr>
          <w:rFonts w:hint="eastAsia"/>
        </w:rPr>
        <w:t>Contact</w:t>
      </w:r>
      <w:r w:rsidR="006F25A8">
        <w:rPr>
          <w:rFonts w:hint="eastAsia"/>
        </w:rPr>
        <w:t>、</w:t>
      </w:r>
      <w:r w:rsidR="006F25A8">
        <w:rPr>
          <w:rFonts w:hint="eastAsia"/>
        </w:rPr>
        <w:t>Target</w:t>
      </w:r>
      <w:r w:rsidR="006F25A8">
        <w:rPr>
          <w:rFonts w:hint="eastAsia"/>
        </w:rPr>
        <w:t>、</w:t>
      </w:r>
      <w:proofErr w:type="spellStart"/>
      <w:r w:rsidR="006F25A8">
        <w:rPr>
          <w:rFonts w:hint="eastAsia"/>
        </w:rPr>
        <w:t>Sign</w:t>
      </w:r>
      <w:r w:rsidR="004376F6">
        <w:t>Pen</w:t>
      </w:r>
      <w:proofErr w:type="spellEnd"/>
      <w:r w:rsidR="006F25A8">
        <w:rPr>
          <w:rFonts w:hint="eastAsia"/>
        </w:rPr>
        <w:t>等数据包。</w:t>
      </w:r>
      <w:r w:rsidR="00830F29">
        <w:rPr>
          <w:rFonts w:hint="eastAsia"/>
        </w:rPr>
        <w:t>实体包图中示意了各种</w:t>
      </w:r>
      <w:proofErr w:type="gramStart"/>
      <w:r w:rsidR="00830F29">
        <w:rPr>
          <w:rFonts w:hint="eastAsia"/>
        </w:rPr>
        <w:t>包之间</w:t>
      </w:r>
      <w:proofErr w:type="gramEnd"/>
      <w:r w:rsidR="00830F29">
        <w:rPr>
          <w:rFonts w:hint="eastAsia"/>
        </w:rPr>
        <w:t>的关联（方块重叠处表示有对应关联）。</w:t>
      </w:r>
      <w:r w:rsidR="00773104">
        <w:br w:type="page"/>
      </w:r>
    </w:p>
    <w:p w14:paraId="35D0A758" w14:textId="77777777" w:rsidR="00350019" w:rsidRDefault="0007709A" w:rsidP="00350019">
      <w:pPr>
        <w:pStyle w:val="2"/>
      </w:pPr>
      <w:bookmarkStart w:id="41" w:name="_Login"/>
      <w:bookmarkEnd w:id="41"/>
      <w:r>
        <w:lastRenderedPageBreak/>
        <w:t>Login</w:t>
      </w:r>
    </w:p>
    <w:p w14:paraId="3AD399B7" w14:textId="77777777" w:rsidR="00967822" w:rsidRDefault="0007709A" w:rsidP="00350019">
      <w:r>
        <w:t>在</w:t>
      </w:r>
      <w:r>
        <w:t>Login</w:t>
      </w:r>
      <w:r>
        <w:t>接口定义中所传递的</w:t>
      </w:r>
      <w:r>
        <w:t>JSON</w:t>
      </w:r>
      <w:r>
        <w:t>数据包</w:t>
      </w:r>
      <w:r w:rsidR="00E803D3">
        <w:rPr>
          <w:rFonts w:hint="eastAsia"/>
        </w:rPr>
        <w:t>。该数据包</w:t>
      </w:r>
      <w:r w:rsidR="00575954">
        <w:rPr>
          <w:rFonts w:hint="eastAsia"/>
        </w:rPr>
        <w:t>具有特殊性质。在一个完整的接口数据传递过程中，必须要由两部分参数构成：首当其冲的即</w:t>
      </w:r>
      <w:r w:rsidR="00575954">
        <w:rPr>
          <w:rFonts w:hint="eastAsia"/>
        </w:rPr>
        <w:t>Login</w:t>
      </w:r>
      <w:r w:rsidR="00575954">
        <w:rPr>
          <w:rFonts w:hint="eastAsia"/>
        </w:rPr>
        <w:t>数据包，然后再是接口其他数据（对于单纯的</w:t>
      </w:r>
      <w:r w:rsidR="00575954">
        <w:rPr>
          <w:rFonts w:hint="eastAsia"/>
        </w:rPr>
        <w:t>Login</w:t>
      </w:r>
      <w:r w:rsidR="00575954">
        <w:rPr>
          <w:rFonts w:hint="eastAsia"/>
        </w:rPr>
        <w:t>接口则仅有</w:t>
      </w:r>
      <w:r w:rsidR="00575954">
        <w:rPr>
          <w:rFonts w:hint="eastAsia"/>
        </w:rPr>
        <w:t>Login</w:t>
      </w:r>
      <w:r w:rsidR="00575954">
        <w:rPr>
          <w:rFonts w:hint="eastAsia"/>
        </w:rPr>
        <w:t>数据包）</w:t>
      </w:r>
      <w:r w:rsidR="00A9165E">
        <w:rPr>
          <w:rFonts w:hint="eastAsia"/>
        </w:rPr>
        <w:t>。</w:t>
      </w:r>
    </w:p>
    <w:p w14:paraId="3582A178" w14:textId="77777777" w:rsidR="0007709A" w:rsidRPr="007877EB" w:rsidRDefault="00D95BD4" w:rsidP="007877EB">
      <w:pPr>
        <w:pStyle w:val="3"/>
      </w:pPr>
      <w:r w:rsidRPr="007877EB">
        <w:rPr>
          <w:rFonts w:hint="eastAsia"/>
        </w:rPr>
        <w:t>Login Request</w:t>
      </w:r>
      <w:r w:rsidRPr="007877EB">
        <w:t xml:space="preserve"> Package</w:t>
      </w:r>
    </w:p>
    <w:p w14:paraId="2C186BDF" w14:textId="6642C8E2" w:rsidR="00291C68" w:rsidRPr="00203D89" w:rsidRDefault="0041075A" w:rsidP="00291C68">
      <w:pPr>
        <w:shd w:val="clear" w:color="auto" w:fill="D8D8D8"/>
        <w:tabs>
          <w:tab w:val="left" w:pos="426"/>
          <w:tab w:val="left" w:pos="1843"/>
          <w:tab w:val="left" w:pos="4111"/>
        </w:tabs>
        <w:rPr>
          <w:rStyle w:val="ad"/>
          <w:b w:val="0"/>
        </w:rPr>
      </w:pPr>
      <w:r>
        <w:rPr>
          <w:rStyle w:val="ad"/>
          <w:rFonts w:hint="eastAsia"/>
        </w:rPr>
        <w:t>@</w:t>
      </w:r>
      <w:proofErr w:type="spellStart"/>
      <w:r>
        <w:rPr>
          <w:rStyle w:val="ad"/>
          <w:rFonts w:hint="eastAsia"/>
        </w:rPr>
        <w:t>login_</w:t>
      </w:r>
      <w:proofErr w:type="gramStart"/>
      <w:r>
        <w:rPr>
          <w:rStyle w:val="ad"/>
          <w:rFonts w:hint="eastAsia"/>
        </w:rPr>
        <w:t>package</w:t>
      </w:r>
      <w:proofErr w:type="spellEnd"/>
      <w:r>
        <w:rPr>
          <w:rStyle w:val="ad"/>
        </w:rPr>
        <w:t>(</w:t>
      </w:r>
      <w:proofErr w:type="gramEnd"/>
      <w:r>
        <w:rPr>
          <w:rStyle w:val="ad"/>
        </w:rPr>
        <w:t>request)</w:t>
      </w:r>
      <w:r>
        <w:rPr>
          <w:rStyle w:val="ad"/>
        </w:rPr>
        <w:br/>
      </w:r>
      <w:r w:rsidR="00B37AF3" w:rsidRPr="007140BA">
        <w:rPr>
          <w:rStyle w:val="ad"/>
        </w:rPr>
        <w:t>{</w:t>
      </w:r>
      <w:r w:rsidR="00B37AF3" w:rsidRPr="007140BA">
        <w:rPr>
          <w:rStyle w:val="ad"/>
        </w:rPr>
        <w:br/>
      </w:r>
      <w:r w:rsidR="0061660D" w:rsidRPr="007140BA">
        <w:rPr>
          <w:rStyle w:val="ad"/>
        </w:rPr>
        <w:tab/>
        <w:t>“</w:t>
      </w:r>
      <w:r w:rsidR="0061660D" w:rsidRPr="007140BA">
        <w:rPr>
          <w:rStyle w:val="ad"/>
          <w:rFonts w:hint="eastAsia"/>
        </w:rPr>
        <w:t>i</w:t>
      </w:r>
      <w:r w:rsidR="00B37AF3" w:rsidRPr="007140BA">
        <w:rPr>
          <w:rStyle w:val="ad"/>
        </w:rPr>
        <w:t>d”:</w:t>
      </w:r>
      <w:r w:rsidR="00B37AF3" w:rsidRPr="007140BA">
        <w:rPr>
          <w:rStyle w:val="ad"/>
        </w:rPr>
        <w:tab/>
        <w:t>“</w:t>
      </w:r>
      <w:r w:rsidR="000F7C8C">
        <w:rPr>
          <w:rStyle w:val="ad"/>
        </w:rPr>
        <w:t>…</w:t>
      </w:r>
      <w:r w:rsidR="00B37AF3" w:rsidRPr="007140BA">
        <w:rPr>
          <w:rStyle w:val="ad"/>
        </w:rPr>
        <w:t>”,</w:t>
      </w:r>
      <w:r w:rsidR="00291C68">
        <w:rPr>
          <w:rStyle w:val="ad"/>
          <w:rFonts w:hint="eastAsia"/>
        </w:rPr>
        <w:tab/>
      </w:r>
      <w:r w:rsidR="00C97D95" w:rsidRPr="00291C68">
        <w:rPr>
          <w:rStyle w:val="ad"/>
          <w:b w:val="0"/>
        </w:rPr>
        <w:t>//</w:t>
      </w:r>
      <w:r w:rsidR="007960C6" w:rsidRPr="00291C68">
        <w:rPr>
          <w:rStyle w:val="ad"/>
          <w:rFonts w:hint="eastAsia"/>
          <w:b w:val="0"/>
        </w:rPr>
        <w:t xml:space="preserve"> </w:t>
      </w:r>
      <w:r w:rsidR="007960C6" w:rsidRPr="00291C68">
        <w:rPr>
          <w:rStyle w:val="ad"/>
          <w:rFonts w:hint="eastAsia"/>
          <w:b w:val="0"/>
        </w:rPr>
        <w:t>标识该数据包的</w:t>
      </w:r>
      <w:r w:rsidR="007960C6" w:rsidRPr="00291C68">
        <w:rPr>
          <w:rStyle w:val="ad"/>
          <w:rFonts w:hint="eastAsia"/>
          <w:b w:val="0"/>
        </w:rPr>
        <w:t>id</w:t>
      </w:r>
      <w:r w:rsidR="007960C6" w:rsidRPr="00291C68">
        <w:rPr>
          <w:rStyle w:val="ad"/>
          <w:rFonts w:hint="eastAsia"/>
          <w:b w:val="0"/>
        </w:rPr>
        <w:t>，采用</w:t>
      </w:r>
      <w:r w:rsidR="007960C6" w:rsidRPr="00291C68">
        <w:rPr>
          <w:rStyle w:val="ad"/>
          <w:rFonts w:hint="eastAsia"/>
          <w:b w:val="0"/>
        </w:rPr>
        <w:t>GUID</w:t>
      </w:r>
      <w:r w:rsidR="00B37AF3" w:rsidRPr="00291C68">
        <w:rPr>
          <w:rStyle w:val="ad"/>
          <w:b w:val="0"/>
        </w:rPr>
        <w:br/>
      </w:r>
      <w:r w:rsidR="00B37AF3" w:rsidRPr="007140BA">
        <w:rPr>
          <w:rStyle w:val="ad"/>
        </w:rPr>
        <w:tab/>
        <w:t>“alias”:</w:t>
      </w:r>
      <w:r w:rsidR="00B37AF3" w:rsidRPr="007140BA">
        <w:rPr>
          <w:rStyle w:val="ad"/>
        </w:rPr>
        <w:tab/>
        <w:t>“112262@qq.com”,</w:t>
      </w:r>
      <w:r w:rsidR="00C97D95" w:rsidRPr="007140BA">
        <w:rPr>
          <w:rStyle w:val="ad"/>
        </w:rPr>
        <w:tab/>
      </w:r>
      <w:r w:rsidR="00C97D95" w:rsidRPr="00291C68">
        <w:rPr>
          <w:rStyle w:val="ad"/>
          <w:b w:val="0"/>
        </w:rPr>
        <w:t>//</w:t>
      </w:r>
      <w:r w:rsidR="007960C6" w:rsidRPr="00291C68">
        <w:rPr>
          <w:rStyle w:val="ad"/>
          <w:rFonts w:hint="eastAsia"/>
          <w:b w:val="0"/>
        </w:rPr>
        <w:t xml:space="preserve"> </w:t>
      </w:r>
      <w:r w:rsidR="007960C6" w:rsidRPr="00291C68">
        <w:rPr>
          <w:rStyle w:val="ad"/>
          <w:rFonts w:hint="eastAsia"/>
          <w:b w:val="0"/>
        </w:rPr>
        <w:t>登录用户名。可以是电子邮件，也可以是用户昵称</w:t>
      </w:r>
      <w:r w:rsidR="00C10C87">
        <w:rPr>
          <w:rStyle w:val="ad"/>
          <w:b w:val="0"/>
        </w:rPr>
        <w:br/>
      </w:r>
      <w:r w:rsidR="00C10C87">
        <w:rPr>
          <w:rStyle w:val="ad"/>
          <w:rFonts w:hint="eastAsia"/>
          <w:b w:val="0"/>
        </w:rPr>
        <w:tab/>
      </w:r>
      <w:r w:rsidR="00C10C87" w:rsidRPr="004A3317">
        <w:rPr>
          <w:rStyle w:val="ad"/>
        </w:rPr>
        <w:t>“type”:</w:t>
      </w:r>
      <w:r w:rsidR="00C10C87" w:rsidRPr="004A3317">
        <w:rPr>
          <w:rStyle w:val="ad"/>
        </w:rPr>
        <w:tab/>
        <w:t>“0”,</w:t>
      </w:r>
      <w:r w:rsidR="00C10C87">
        <w:rPr>
          <w:rStyle w:val="ad"/>
          <w:b w:val="0"/>
        </w:rPr>
        <w:tab/>
        <w:t xml:space="preserve">// </w:t>
      </w:r>
      <w:r w:rsidR="00C10C87">
        <w:rPr>
          <w:rStyle w:val="ad"/>
          <w:rFonts w:hint="eastAsia"/>
          <w:b w:val="0"/>
        </w:rPr>
        <w:t>用户登录密码加密方式。</w:t>
      </w:r>
      <w:r w:rsidR="00C10C87">
        <w:rPr>
          <w:rStyle w:val="ad"/>
          <w:rFonts w:hint="eastAsia"/>
          <w:b w:val="0"/>
        </w:rPr>
        <w:t xml:space="preserve"> 0</w:t>
      </w:r>
      <w:r w:rsidR="00C10C87">
        <w:rPr>
          <w:rStyle w:val="ad"/>
          <w:rFonts w:hint="eastAsia"/>
          <w:b w:val="0"/>
        </w:rPr>
        <w:t>：</w:t>
      </w:r>
      <w:r w:rsidR="00C10C87">
        <w:rPr>
          <w:rStyle w:val="ad"/>
          <w:rFonts w:hint="eastAsia"/>
          <w:b w:val="0"/>
        </w:rPr>
        <w:t>MD5</w:t>
      </w:r>
      <w:r w:rsidR="00C10C87">
        <w:rPr>
          <w:rStyle w:val="ad"/>
          <w:rFonts w:hint="eastAsia"/>
          <w:b w:val="0"/>
        </w:rPr>
        <w:t>加密</w:t>
      </w:r>
      <w:r w:rsidR="00C10C87">
        <w:rPr>
          <w:rStyle w:val="ad"/>
          <w:rFonts w:hint="eastAsia"/>
          <w:b w:val="0"/>
        </w:rPr>
        <w:t xml:space="preserve"> 1</w:t>
      </w:r>
      <w:r w:rsidR="00C10C87">
        <w:rPr>
          <w:rStyle w:val="ad"/>
          <w:rFonts w:hint="eastAsia"/>
          <w:b w:val="0"/>
        </w:rPr>
        <w:t>：用户私</w:t>
      </w:r>
      <w:proofErr w:type="gramStart"/>
      <w:r w:rsidR="00C10C87">
        <w:rPr>
          <w:rStyle w:val="ad"/>
          <w:rFonts w:hint="eastAsia"/>
          <w:b w:val="0"/>
        </w:rPr>
        <w:t>钥</w:t>
      </w:r>
      <w:proofErr w:type="gramEnd"/>
      <w:r w:rsidR="00C10C87">
        <w:rPr>
          <w:rStyle w:val="ad"/>
          <w:rFonts w:hint="eastAsia"/>
          <w:b w:val="0"/>
        </w:rPr>
        <w:t>加密</w:t>
      </w:r>
      <w:r w:rsidR="00B37AF3" w:rsidRPr="007140BA">
        <w:rPr>
          <w:rStyle w:val="ad"/>
        </w:rPr>
        <w:br/>
      </w:r>
      <w:r w:rsidR="00B37AF3" w:rsidRPr="007140BA">
        <w:rPr>
          <w:rStyle w:val="ad"/>
        </w:rPr>
        <w:tab/>
        <w:t>“password”:</w:t>
      </w:r>
      <w:r w:rsidR="00B37AF3" w:rsidRPr="007140BA">
        <w:rPr>
          <w:rStyle w:val="ad"/>
        </w:rPr>
        <w:tab/>
        <w:t>“</w:t>
      </w:r>
      <w:r w:rsidR="00C769F3">
        <w:rPr>
          <w:rStyle w:val="ad"/>
          <w:rFonts w:hint="eastAsia"/>
        </w:rPr>
        <w:t>C</w:t>
      </w:r>
      <w:r w:rsidR="008360E3">
        <w:rPr>
          <w:rStyle w:val="ad"/>
          <w:rFonts w:hint="eastAsia"/>
        </w:rPr>
        <w:t>ALAND</w:t>
      </w:r>
      <w:r w:rsidR="00B37AF3" w:rsidRPr="007140BA">
        <w:rPr>
          <w:rStyle w:val="ad"/>
        </w:rPr>
        <w:t>”,</w:t>
      </w:r>
      <w:r w:rsidR="00C97D95" w:rsidRPr="007140BA">
        <w:rPr>
          <w:rStyle w:val="ad"/>
        </w:rPr>
        <w:tab/>
      </w:r>
      <w:r w:rsidR="00C97D95" w:rsidRPr="00291C68">
        <w:rPr>
          <w:rStyle w:val="ad"/>
          <w:b w:val="0"/>
        </w:rPr>
        <w:t>//</w:t>
      </w:r>
      <w:r w:rsidR="00291C68">
        <w:rPr>
          <w:rStyle w:val="ad"/>
          <w:rFonts w:hint="eastAsia"/>
          <w:b w:val="0"/>
        </w:rPr>
        <w:t xml:space="preserve"> </w:t>
      </w:r>
      <w:r w:rsidR="00291C68">
        <w:rPr>
          <w:rStyle w:val="ad"/>
          <w:rFonts w:hint="eastAsia"/>
          <w:b w:val="0"/>
        </w:rPr>
        <w:t>用于登录验证的密码</w:t>
      </w:r>
      <w:r w:rsidR="002E69CD">
        <w:rPr>
          <w:rStyle w:val="ad"/>
          <w:rFonts w:hint="eastAsia"/>
          <w:b w:val="0"/>
        </w:rPr>
        <w:t>，该内容使用</w:t>
      </w:r>
      <w:r w:rsidR="002E69CD">
        <w:rPr>
          <w:rStyle w:val="ad"/>
          <w:rFonts w:hint="eastAsia"/>
          <w:b w:val="0"/>
        </w:rPr>
        <w:t>MD5</w:t>
      </w:r>
      <w:r w:rsidR="002E69CD">
        <w:rPr>
          <w:rStyle w:val="ad"/>
          <w:rFonts w:hint="eastAsia"/>
          <w:b w:val="0"/>
        </w:rPr>
        <w:t>加密</w:t>
      </w:r>
      <w:r w:rsidR="00C10C87">
        <w:rPr>
          <w:rStyle w:val="ad"/>
          <w:rFonts w:hint="eastAsia"/>
          <w:b w:val="0"/>
        </w:rPr>
        <w:t>或用户私</w:t>
      </w:r>
      <w:proofErr w:type="gramStart"/>
      <w:r w:rsidR="00C10C87">
        <w:rPr>
          <w:rStyle w:val="ad"/>
          <w:rFonts w:hint="eastAsia"/>
          <w:b w:val="0"/>
        </w:rPr>
        <w:t>钥</w:t>
      </w:r>
      <w:proofErr w:type="gramEnd"/>
      <w:r w:rsidR="00C10C87">
        <w:rPr>
          <w:rStyle w:val="ad"/>
          <w:rFonts w:hint="eastAsia"/>
          <w:b w:val="0"/>
        </w:rPr>
        <w:t>加密</w:t>
      </w:r>
      <w:r w:rsidR="0053134F">
        <w:rPr>
          <w:rStyle w:val="ad"/>
          <w:b w:val="0"/>
        </w:rPr>
        <w:br/>
      </w:r>
      <w:r w:rsidR="0053134F">
        <w:rPr>
          <w:rStyle w:val="ad"/>
          <w:rFonts w:hint="eastAsia"/>
          <w:b w:val="0"/>
        </w:rPr>
        <w:tab/>
      </w:r>
      <w:r w:rsidR="0053134F" w:rsidRPr="0053134F">
        <w:rPr>
          <w:rStyle w:val="ad"/>
        </w:rPr>
        <w:t>“</w:t>
      </w:r>
      <w:proofErr w:type="spellStart"/>
      <w:r w:rsidR="0053134F" w:rsidRPr="0053134F">
        <w:rPr>
          <w:rStyle w:val="ad"/>
        </w:rPr>
        <w:t>requireCert</w:t>
      </w:r>
      <w:proofErr w:type="spellEnd"/>
      <w:r w:rsidR="0053134F" w:rsidRPr="0053134F">
        <w:rPr>
          <w:rStyle w:val="ad"/>
        </w:rPr>
        <w:t>”:</w:t>
      </w:r>
      <w:r w:rsidR="0053134F" w:rsidRPr="0053134F">
        <w:rPr>
          <w:rStyle w:val="ad"/>
        </w:rPr>
        <w:tab/>
        <w:t>“0”</w:t>
      </w:r>
      <w:r w:rsidR="00464B48">
        <w:rPr>
          <w:rStyle w:val="ad"/>
          <w:rFonts w:hint="eastAsia"/>
        </w:rPr>
        <w:t>,</w:t>
      </w:r>
      <w:r w:rsidR="0053134F">
        <w:rPr>
          <w:rStyle w:val="ad"/>
          <w:b w:val="0"/>
        </w:rPr>
        <w:tab/>
        <w:t xml:space="preserve">// </w:t>
      </w:r>
      <w:r w:rsidR="0053134F">
        <w:rPr>
          <w:rStyle w:val="ad"/>
          <w:rFonts w:hint="eastAsia"/>
          <w:b w:val="0"/>
        </w:rPr>
        <w:t>是否向服务器请求</w:t>
      </w:r>
      <w:r w:rsidR="0053134F">
        <w:rPr>
          <w:rStyle w:val="ad"/>
          <w:rFonts w:hint="eastAsia"/>
          <w:b w:val="0"/>
        </w:rPr>
        <w:t>ESAP</w:t>
      </w:r>
      <w:r w:rsidR="0053134F">
        <w:rPr>
          <w:rStyle w:val="ad"/>
          <w:rFonts w:hint="eastAsia"/>
          <w:b w:val="0"/>
        </w:rPr>
        <w:t>平台证书。</w:t>
      </w:r>
      <w:r w:rsidR="0053134F">
        <w:rPr>
          <w:rStyle w:val="ad"/>
          <w:rFonts w:hint="eastAsia"/>
          <w:b w:val="0"/>
        </w:rPr>
        <w:t>0</w:t>
      </w:r>
      <w:r w:rsidR="0053134F">
        <w:rPr>
          <w:rStyle w:val="ad"/>
          <w:rFonts w:hint="eastAsia"/>
          <w:b w:val="0"/>
        </w:rPr>
        <w:t>：不请求</w:t>
      </w:r>
      <w:r w:rsidR="0053134F">
        <w:rPr>
          <w:rStyle w:val="ad"/>
          <w:rFonts w:hint="eastAsia"/>
          <w:b w:val="0"/>
        </w:rPr>
        <w:t xml:space="preserve"> 1</w:t>
      </w:r>
      <w:r w:rsidR="0053134F">
        <w:rPr>
          <w:rStyle w:val="ad"/>
          <w:rFonts w:hint="eastAsia"/>
          <w:b w:val="0"/>
        </w:rPr>
        <w:t>：请求</w:t>
      </w:r>
      <w:r w:rsidR="007C1DA5">
        <w:rPr>
          <w:rStyle w:val="ad"/>
          <w:b w:val="0"/>
        </w:rPr>
        <w:br/>
      </w:r>
      <w:del w:id="42" w:author="Suzic" w:date="2014-09-09T19:24:00Z">
        <w:r w:rsidR="007C1DA5" w:rsidRPr="00F6368A" w:rsidDel="008B1518">
          <w:rPr>
            <w:rStyle w:val="ad"/>
            <w:rFonts w:hint="eastAsia"/>
            <w:color w:val="BFBFBF" w:themeColor="background1" w:themeShade="BF"/>
            <w14:textOutline w14:w="0" w14:cap="flat" w14:cmpd="sng" w14:algn="ctr">
              <w14:noFill/>
              <w14:prstDash w14:val="solid"/>
              <w14:round/>
            </w14:textOutline>
            <w:rPrChange w:id="43" w:author="Suzic" w:date="2014-09-10T11:27:00Z">
              <w:rPr>
                <w:rStyle w:val="ad"/>
                <w:rFonts w:hint="eastAsia"/>
                <w:b w:val="0"/>
                <w:color w:val="BFBFBF" w:themeColor="background1" w:themeShade="BF"/>
                <w14:textOutline w14:w="0" w14:cap="flat" w14:cmpd="sng" w14:algn="ctr">
                  <w14:noFill/>
                  <w14:prstDash w14:val="solid"/>
                  <w14:round/>
                </w14:textOutline>
              </w:rPr>
            </w:rPrChange>
          </w:rPr>
          <w:tab/>
        </w:r>
        <w:r w:rsidR="007C1DA5" w:rsidRPr="00F6368A" w:rsidDel="008B1518">
          <w:rPr>
            <w:rStyle w:val="ad"/>
            <w:color w:val="BFBFBF" w:themeColor="background1" w:themeShade="BF"/>
            <w14:textOutline w14:w="0" w14:cap="flat" w14:cmpd="sng" w14:algn="ctr">
              <w14:noFill/>
              <w14:prstDash w14:val="solid"/>
              <w14:round/>
            </w14:textOutline>
            <w:rPrChange w:id="44" w:author="Suzic" w:date="2014-09-10T11:27:00Z">
              <w:rPr>
                <w:rStyle w:val="ad"/>
                <w:b w:val="0"/>
                <w:color w:val="BFBFBF" w:themeColor="background1" w:themeShade="BF"/>
                <w14:textOutline w14:w="0" w14:cap="flat" w14:cmpd="sng" w14:algn="ctr">
                  <w14:noFill/>
                  <w14:prstDash w14:val="solid"/>
                  <w14:round/>
                </w14:textOutline>
              </w:rPr>
            </w:rPrChange>
          </w:rPr>
          <w:delText>“require</w:delText>
        </w:r>
        <w:r w:rsidR="007C1DA5" w:rsidRPr="00F6368A" w:rsidDel="008B1518">
          <w:rPr>
            <w:rStyle w:val="ad"/>
            <w:rFonts w:hint="eastAsia"/>
            <w:color w:val="BFBFBF" w:themeColor="background1" w:themeShade="BF"/>
            <w14:textOutline w14:w="0" w14:cap="flat" w14:cmpd="sng" w14:algn="ctr">
              <w14:noFill/>
              <w14:prstDash w14:val="solid"/>
              <w14:round/>
            </w14:textOutline>
            <w:rPrChange w:id="45" w:author="Suzic" w:date="2014-09-10T11:27:00Z">
              <w:rPr>
                <w:rStyle w:val="ad"/>
                <w:rFonts w:hint="eastAsia"/>
                <w:b w:val="0"/>
                <w:color w:val="BFBFBF" w:themeColor="background1" w:themeShade="BF"/>
                <w14:textOutline w14:w="0" w14:cap="flat" w14:cmpd="sng" w14:algn="ctr">
                  <w14:noFill/>
                  <w14:prstDash w14:val="solid"/>
                  <w14:round/>
                </w14:textOutline>
              </w:rPr>
            </w:rPrChange>
          </w:rPr>
          <w:delText>Sign</w:delText>
        </w:r>
        <w:r w:rsidR="007C1DA5" w:rsidRPr="00F6368A" w:rsidDel="008B1518">
          <w:rPr>
            <w:rStyle w:val="ad"/>
            <w:color w:val="BFBFBF" w:themeColor="background1" w:themeShade="BF"/>
            <w14:textOutline w14:w="0" w14:cap="flat" w14:cmpd="sng" w14:algn="ctr">
              <w14:noFill/>
              <w14:prstDash w14:val="solid"/>
              <w14:round/>
            </w14:textOutline>
            <w:rPrChange w:id="46" w:author="Suzic" w:date="2014-09-10T11:27:00Z">
              <w:rPr>
                <w:rStyle w:val="ad"/>
                <w:b w:val="0"/>
                <w:color w:val="BFBFBF" w:themeColor="background1" w:themeShade="BF"/>
                <w14:textOutline w14:w="0" w14:cap="flat" w14:cmpd="sng" w14:algn="ctr">
                  <w14:noFill/>
                  <w14:prstDash w14:val="solid"/>
                  <w14:round/>
                </w14:textOutline>
              </w:rPr>
            </w:rPrChange>
          </w:rPr>
          <w:delText>”:</w:delText>
        </w:r>
        <w:r w:rsidR="007C1DA5" w:rsidRPr="00F6368A" w:rsidDel="008B1518">
          <w:rPr>
            <w:rStyle w:val="ad"/>
            <w:color w:val="BFBFBF" w:themeColor="background1" w:themeShade="BF"/>
            <w14:textOutline w14:w="0" w14:cap="flat" w14:cmpd="sng" w14:algn="ctr">
              <w14:noFill/>
              <w14:prstDash w14:val="solid"/>
              <w14:round/>
            </w14:textOutline>
            <w:rPrChange w:id="47" w:author="Suzic" w:date="2014-09-10T11:27:00Z">
              <w:rPr>
                <w:rStyle w:val="ad"/>
                <w:b w:val="0"/>
                <w:color w:val="BFBFBF" w:themeColor="background1" w:themeShade="BF"/>
                <w14:textOutline w14:w="0" w14:cap="flat" w14:cmpd="sng" w14:algn="ctr">
                  <w14:noFill/>
                  <w14:prstDash w14:val="solid"/>
                  <w14:round/>
                </w14:textOutline>
              </w:rPr>
            </w:rPrChange>
          </w:rPr>
          <w:tab/>
          <w:delText>“0”</w:delText>
        </w:r>
        <w:r w:rsidR="007C1DA5" w:rsidRPr="00F6368A" w:rsidDel="008B1518">
          <w:rPr>
            <w:rStyle w:val="ad"/>
            <w:rFonts w:hint="eastAsia"/>
            <w:color w:val="BFBFBF" w:themeColor="background1" w:themeShade="BF"/>
            <w14:textOutline w14:w="0" w14:cap="flat" w14:cmpd="sng" w14:algn="ctr">
              <w14:noFill/>
              <w14:prstDash w14:val="solid"/>
              <w14:round/>
            </w14:textOutline>
            <w:rPrChange w:id="48" w:author="Suzic" w:date="2014-09-10T11:27:00Z">
              <w:rPr>
                <w:rStyle w:val="ad"/>
                <w:rFonts w:hint="eastAsia"/>
                <w:b w:val="0"/>
                <w:color w:val="BFBFBF" w:themeColor="background1" w:themeShade="BF"/>
                <w14:textOutline w14:w="0" w14:cap="flat" w14:cmpd="sng" w14:algn="ctr">
                  <w14:noFill/>
                  <w14:prstDash w14:val="solid"/>
                  <w14:round/>
                </w14:textOutline>
              </w:rPr>
            </w:rPrChange>
          </w:rPr>
          <w:delText>,</w:delText>
        </w:r>
        <w:r w:rsidR="007C1DA5" w:rsidRPr="00F6368A" w:rsidDel="008B1518">
          <w:rPr>
            <w:rStyle w:val="ad"/>
            <w:color w:val="BFBFBF" w:themeColor="background1" w:themeShade="BF"/>
            <w14:textOutline w14:w="0" w14:cap="flat" w14:cmpd="sng" w14:algn="ctr">
              <w14:noFill/>
              <w14:prstDash w14:val="solid"/>
              <w14:round/>
            </w14:textOutline>
            <w:rPrChange w:id="49" w:author="Suzic" w:date="2014-09-10T11:27:00Z">
              <w:rPr>
                <w:rStyle w:val="ad"/>
                <w:b w:val="0"/>
                <w:color w:val="BFBFBF" w:themeColor="background1" w:themeShade="BF"/>
                <w14:textOutline w14:w="0" w14:cap="flat" w14:cmpd="sng" w14:algn="ctr">
                  <w14:noFill/>
                  <w14:prstDash w14:val="solid"/>
                  <w14:round/>
                </w14:textOutline>
              </w:rPr>
            </w:rPrChange>
          </w:rPr>
          <w:tab/>
          <w:delText xml:space="preserve">// </w:delText>
        </w:r>
        <w:r w:rsidR="007C1DA5" w:rsidRPr="00F6368A" w:rsidDel="008B1518">
          <w:rPr>
            <w:rStyle w:val="ad"/>
            <w:rFonts w:hint="eastAsia"/>
            <w:color w:val="BFBFBF" w:themeColor="background1" w:themeShade="BF"/>
            <w14:textOutline w14:w="0" w14:cap="flat" w14:cmpd="sng" w14:algn="ctr">
              <w14:noFill/>
              <w14:prstDash w14:val="solid"/>
              <w14:round/>
            </w14:textOutline>
            <w:rPrChange w:id="50" w:author="Suzic" w:date="2014-09-10T11:27:00Z">
              <w:rPr>
                <w:rStyle w:val="ad"/>
                <w:rFonts w:hint="eastAsia"/>
                <w:b w:val="0"/>
                <w:color w:val="BFBFBF" w:themeColor="background1" w:themeShade="BF"/>
                <w14:textOutline w14:w="0" w14:cap="flat" w14:cmpd="sng" w14:algn="ctr">
                  <w14:noFill/>
                  <w14:prstDash w14:val="solid"/>
                  <w14:round/>
                </w14:textOutline>
              </w:rPr>
            </w:rPrChange>
          </w:rPr>
          <w:delText>是否要求客户端创建手写签名。</w:delText>
        </w:r>
        <w:r w:rsidR="007C1DA5" w:rsidRPr="00F6368A" w:rsidDel="008B1518">
          <w:rPr>
            <w:rStyle w:val="ad"/>
            <w:rFonts w:hint="eastAsia"/>
            <w:color w:val="BFBFBF" w:themeColor="background1" w:themeShade="BF"/>
            <w14:textOutline w14:w="0" w14:cap="flat" w14:cmpd="sng" w14:algn="ctr">
              <w14:noFill/>
              <w14:prstDash w14:val="solid"/>
              <w14:round/>
            </w14:textOutline>
            <w:rPrChange w:id="51" w:author="Suzic" w:date="2014-09-10T11:27:00Z">
              <w:rPr>
                <w:rStyle w:val="ad"/>
                <w:rFonts w:hint="eastAsia"/>
                <w:b w:val="0"/>
                <w:color w:val="BFBFBF" w:themeColor="background1" w:themeShade="BF"/>
                <w14:textOutline w14:w="0" w14:cap="flat" w14:cmpd="sng" w14:algn="ctr">
                  <w14:noFill/>
                  <w14:prstDash w14:val="solid"/>
                  <w14:round/>
                </w14:textOutline>
              </w:rPr>
            </w:rPrChange>
          </w:rPr>
          <w:delText>0</w:delText>
        </w:r>
        <w:r w:rsidR="007C1DA5" w:rsidRPr="00F6368A" w:rsidDel="008B1518">
          <w:rPr>
            <w:rStyle w:val="ad"/>
            <w:rFonts w:hint="eastAsia"/>
            <w:color w:val="BFBFBF" w:themeColor="background1" w:themeShade="BF"/>
            <w14:textOutline w14:w="0" w14:cap="flat" w14:cmpd="sng" w14:algn="ctr">
              <w14:noFill/>
              <w14:prstDash w14:val="solid"/>
              <w14:round/>
            </w14:textOutline>
            <w:rPrChange w:id="52" w:author="Suzic" w:date="2014-09-10T11:27:00Z">
              <w:rPr>
                <w:rStyle w:val="ad"/>
                <w:rFonts w:hint="eastAsia"/>
                <w:b w:val="0"/>
                <w:color w:val="BFBFBF" w:themeColor="background1" w:themeShade="BF"/>
                <w14:textOutline w14:w="0" w14:cap="flat" w14:cmpd="sng" w14:algn="ctr">
                  <w14:noFill/>
                  <w14:prstDash w14:val="solid"/>
                  <w14:round/>
                </w14:textOutline>
              </w:rPr>
            </w:rPrChange>
          </w:rPr>
          <w:delText>：无要求</w:delText>
        </w:r>
        <w:r w:rsidR="007C1DA5" w:rsidRPr="00F6368A" w:rsidDel="008B1518">
          <w:rPr>
            <w:rStyle w:val="ad"/>
            <w:rFonts w:hint="eastAsia"/>
            <w:color w:val="BFBFBF" w:themeColor="background1" w:themeShade="BF"/>
            <w14:textOutline w14:w="0" w14:cap="flat" w14:cmpd="sng" w14:algn="ctr">
              <w14:noFill/>
              <w14:prstDash w14:val="solid"/>
              <w14:round/>
            </w14:textOutline>
            <w:rPrChange w:id="53" w:author="Suzic" w:date="2014-09-10T11:27:00Z">
              <w:rPr>
                <w:rStyle w:val="ad"/>
                <w:rFonts w:hint="eastAsia"/>
                <w:b w:val="0"/>
                <w:color w:val="BFBFBF" w:themeColor="background1" w:themeShade="BF"/>
                <w14:textOutline w14:w="0" w14:cap="flat" w14:cmpd="sng" w14:algn="ctr">
                  <w14:noFill/>
                  <w14:prstDash w14:val="solid"/>
                  <w14:round/>
                </w14:textOutline>
              </w:rPr>
            </w:rPrChange>
          </w:rPr>
          <w:delText xml:space="preserve"> 1</w:delText>
        </w:r>
        <w:r w:rsidR="007C1DA5" w:rsidRPr="00F6368A" w:rsidDel="008B1518">
          <w:rPr>
            <w:rStyle w:val="ad"/>
            <w:rFonts w:hint="eastAsia"/>
            <w:color w:val="BFBFBF" w:themeColor="background1" w:themeShade="BF"/>
            <w14:textOutline w14:w="0" w14:cap="flat" w14:cmpd="sng" w14:algn="ctr">
              <w14:noFill/>
              <w14:prstDash w14:val="solid"/>
              <w14:round/>
            </w14:textOutline>
            <w:rPrChange w:id="54" w:author="Suzic" w:date="2014-09-10T11:27:00Z">
              <w:rPr>
                <w:rStyle w:val="ad"/>
                <w:rFonts w:hint="eastAsia"/>
                <w:b w:val="0"/>
                <w:color w:val="BFBFBF" w:themeColor="background1" w:themeShade="BF"/>
                <w14:textOutline w14:w="0" w14:cap="flat" w14:cmpd="sng" w14:algn="ctr">
                  <w14:noFill/>
                  <w14:prstDash w14:val="solid"/>
                  <w14:round/>
                </w14:textOutline>
              </w:rPr>
            </w:rPrChange>
          </w:rPr>
          <w:delText>：要求</w:delText>
        </w:r>
        <w:r w:rsidR="00230373" w:rsidRPr="00F6368A" w:rsidDel="008B1518">
          <w:rPr>
            <w:rStyle w:val="ad"/>
            <w:color w:val="BFBFBF" w:themeColor="background1" w:themeShade="BF"/>
            <w14:textOutline w14:w="0" w14:cap="flat" w14:cmpd="sng" w14:algn="ctr">
              <w14:noFill/>
              <w14:prstDash w14:val="solid"/>
              <w14:round/>
            </w14:textOutline>
            <w:rPrChange w:id="55" w:author="Suzic" w:date="2014-09-10T11:27:00Z">
              <w:rPr>
                <w:rStyle w:val="ad"/>
                <w:b w:val="0"/>
                <w:color w:val="BFBFBF" w:themeColor="background1" w:themeShade="BF"/>
                <w14:textOutline w14:w="0" w14:cap="flat" w14:cmpd="sng" w14:algn="ctr">
                  <w14:noFill/>
                  <w14:prstDash w14:val="solid"/>
                  <w14:round/>
                </w14:textOutline>
              </w:rPr>
            </w:rPrChange>
          </w:rPr>
          <w:br/>
        </w:r>
        <w:r w:rsidR="00230373" w:rsidRPr="00F6368A" w:rsidDel="008B1518">
          <w:rPr>
            <w:rStyle w:val="ad"/>
            <w:rFonts w:hint="eastAsia"/>
            <w:color w:val="BFBFBF" w:themeColor="background1" w:themeShade="BF"/>
            <w14:textOutline w14:w="0" w14:cap="flat" w14:cmpd="sng" w14:algn="ctr">
              <w14:noFill/>
              <w14:prstDash w14:val="solid"/>
              <w14:round/>
            </w14:textOutline>
            <w:rPrChange w:id="56" w:author="Suzic" w:date="2014-09-10T11:27:00Z">
              <w:rPr>
                <w:rStyle w:val="ad"/>
                <w:rFonts w:hint="eastAsia"/>
                <w:b w:val="0"/>
                <w:color w:val="BFBFBF" w:themeColor="background1" w:themeShade="BF"/>
                <w14:textOutline w14:w="0" w14:cap="flat" w14:cmpd="sng" w14:algn="ctr">
                  <w14:noFill/>
                  <w14:prstDash w14:val="solid"/>
                  <w14:round/>
                </w14:textOutline>
              </w:rPr>
            </w:rPrChange>
          </w:rPr>
          <w:tab/>
        </w:r>
        <w:r w:rsidR="00230373" w:rsidRPr="00F6368A" w:rsidDel="008B1518">
          <w:rPr>
            <w:rStyle w:val="ad"/>
            <w:color w:val="BFBFBF" w:themeColor="background1" w:themeShade="BF"/>
            <w14:textOutline w14:w="0" w14:cap="flat" w14:cmpd="sng" w14:algn="ctr">
              <w14:noFill/>
              <w14:prstDash w14:val="solid"/>
              <w14:round/>
            </w14:textOutline>
            <w:rPrChange w:id="57" w:author="Suzic" w:date="2014-09-10T11:27:00Z">
              <w:rPr>
                <w:rStyle w:val="ad"/>
                <w:b w:val="0"/>
                <w:color w:val="BFBFBF" w:themeColor="background1" w:themeShade="BF"/>
                <w14:textOutline w14:w="0" w14:cap="flat" w14:cmpd="sng" w14:algn="ctr">
                  <w14:noFill/>
                  <w14:prstDash w14:val="solid"/>
                  <w14:round/>
                </w14:textOutline>
              </w:rPr>
            </w:rPrChange>
          </w:rPr>
          <w:delText>“cert”:</w:delText>
        </w:r>
        <w:r w:rsidR="00230373" w:rsidRPr="00F6368A" w:rsidDel="008B1518">
          <w:rPr>
            <w:rStyle w:val="ad"/>
            <w:color w:val="BFBFBF" w:themeColor="background1" w:themeShade="BF"/>
            <w14:textOutline w14:w="0" w14:cap="flat" w14:cmpd="sng" w14:algn="ctr">
              <w14:noFill/>
              <w14:prstDash w14:val="solid"/>
              <w14:round/>
            </w14:textOutline>
            <w:rPrChange w:id="58" w:author="Suzic" w:date="2014-09-10T11:27:00Z">
              <w:rPr>
                <w:rStyle w:val="ad"/>
                <w:b w:val="0"/>
                <w:color w:val="BFBFBF" w:themeColor="background1" w:themeShade="BF"/>
                <w14:textOutline w14:w="0" w14:cap="flat" w14:cmpd="sng" w14:algn="ctr">
                  <w14:noFill/>
                  <w14:prstDash w14:val="solid"/>
                  <w14:round/>
                </w14:textOutline>
              </w:rPr>
            </w:rPrChange>
          </w:rPr>
          <w:tab/>
          <w:delText>“…”,</w:delText>
        </w:r>
        <w:r w:rsidR="00230373" w:rsidRPr="00F6368A" w:rsidDel="008B1518">
          <w:rPr>
            <w:rStyle w:val="ad"/>
            <w:color w:val="BFBFBF" w:themeColor="background1" w:themeShade="BF"/>
            <w14:textOutline w14:w="0" w14:cap="flat" w14:cmpd="sng" w14:algn="ctr">
              <w14:noFill/>
              <w14:prstDash w14:val="solid"/>
              <w14:round/>
            </w14:textOutline>
            <w:rPrChange w:id="59" w:author="Suzic" w:date="2014-09-10T11:27:00Z">
              <w:rPr>
                <w:rStyle w:val="ad"/>
                <w:b w:val="0"/>
                <w:color w:val="BFBFBF" w:themeColor="background1" w:themeShade="BF"/>
                <w14:textOutline w14:w="0" w14:cap="flat" w14:cmpd="sng" w14:algn="ctr">
                  <w14:noFill/>
                  <w14:prstDash w14:val="solid"/>
                  <w14:round/>
                </w14:textOutline>
              </w:rPr>
            </w:rPrChange>
          </w:rPr>
          <w:tab/>
          <w:delText xml:space="preserve">// </w:delText>
        </w:r>
        <w:r w:rsidR="00230373" w:rsidRPr="00F6368A" w:rsidDel="008B1518">
          <w:rPr>
            <w:rStyle w:val="ad"/>
            <w:rFonts w:hint="eastAsia"/>
            <w:color w:val="BFBFBF" w:themeColor="background1" w:themeShade="BF"/>
            <w14:textOutline w14:w="0" w14:cap="flat" w14:cmpd="sng" w14:algn="ctr">
              <w14:noFill/>
              <w14:prstDash w14:val="solid"/>
              <w14:round/>
            </w14:textOutline>
            <w:rPrChange w:id="60" w:author="Suzic" w:date="2014-09-10T11:27:00Z">
              <w:rPr>
                <w:rStyle w:val="ad"/>
                <w:rFonts w:hint="eastAsia"/>
                <w:b w:val="0"/>
                <w:color w:val="BFBFBF" w:themeColor="background1" w:themeShade="BF"/>
                <w14:textOutline w14:w="0" w14:cap="flat" w14:cmpd="sng" w14:algn="ctr">
                  <w14:noFill/>
                  <w14:prstDash w14:val="solid"/>
                  <w14:round/>
                </w14:textOutline>
              </w:rPr>
            </w:rPrChange>
          </w:rPr>
          <w:delText>用户的</w:delText>
        </w:r>
        <w:r w:rsidR="00230373" w:rsidRPr="00F6368A" w:rsidDel="008B1518">
          <w:rPr>
            <w:rStyle w:val="ad"/>
            <w:rFonts w:hint="eastAsia"/>
            <w:color w:val="BFBFBF" w:themeColor="background1" w:themeShade="BF"/>
            <w14:textOutline w14:w="0" w14:cap="flat" w14:cmpd="sng" w14:algn="ctr">
              <w14:noFill/>
              <w14:prstDash w14:val="solid"/>
              <w14:round/>
            </w14:textOutline>
            <w:rPrChange w:id="61" w:author="Suzic" w:date="2014-09-10T11:27:00Z">
              <w:rPr>
                <w:rStyle w:val="ad"/>
                <w:rFonts w:hint="eastAsia"/>
                <w:b w:val="0"/>
                <w:color w:val="BFBFBF" w:themeColor="background1" w:themeShade="BF"/>
                <w14:textOutline w14:w="0" w14:cap="flat" w14:cmpd="sng" w14:algn="ctr">
                  <w14:noFill/>
                  <w14:prstDash w14:val="solid"/>
                  <w14:round/>
                </w14:textOutline>
              </w:rPr>
            </w:rPrChange>
          </w:rPr>
          <w:delText>ESAP</w:delText>
        </w:r>
        <w:r w:rsidR="00230373" w:rsidRPr="00F6368A" w:rsidDel="008B1518">
          <w:rPr>
            <w:rStyle w:val="ad"/>
            <w:rFonts w:hint="eastAsia"/>
            <w:color w:val="BFBFBF" w:themeColor="background1" w:themeShade="BF"/>
            <w14:textOutline w14:w="0" w14:cap="flat" w14:cmpd="sng" w14:algn="ctr">
              <w14:noFill/>
              <w14:prstDash w14:val="solid"/>
              <w14:round/>
            </w14:textOutline>
            <w:rPrChange w:id="62" w:author="Suzic" w:date="2014-09-10T11:27:00Z">
              <w:rPr>
                <w:rStyle w:val="ad"/>
                <w:rFonts w:hint="eastAsia"/>
                <w:b w:val="0"/>
                <w:color w:val="BFBFBF" w:themeColor="background1" w:themeShade="BF"/>
                <w14:textOutline w14:w="0" w14:cap="flat" w14:cmpd="sng" w14:algn="ctr">
                  <w14:noFill/>
                  <w14:prstDash w14:val="solid"/>
                  <w14:round/>
                </w14:textOutline>
              </w:rPr>
            </w:rPrChange>
          </w:rPr>
          <w:delText>平台证书信息，使用</w:delText>
        </w:r>
        <w:r w:rsidR="00230373" w:rsidRPr="00F6368A" w:rsidDel="008B1518">
          <w:rPr>
            <w:rStyle w:val="ad"/>
            <w:rFonts w:hint="eastAsia"/>
            <w:color w:val="BFBFBF" w:themeColor="background1" w:themeShade="BF"/>
            <w14:textOutline w14:w="0" w14:cap="flat" w14:cmpd="sng" w14:algn="ctr">
              <w14:noFill/>
              <w14:prstDash w14:val="solid"/>
              <w14:round/>
            </w14:textOutline>
            <w:rPrChange w:id="63" w:author="Suzic" w:date="2014-09-10T11:27:00Z">
              <w:rPr>
                <w:rStyle w:val="ad"/>
                <w:rFonts w:hint="eastAsia"/>
                <w:b w:val="0"/>
                <w:color w:val="BFBFBF" w:themeColor="background1" w:themeShade="BF"/>
                <w14:textOutline w14:w="0" w14:cap="flat" w14:cmpd="sng" w14:algn="ctr">
                  <w14:noFill/>
                  <w14:prstDash w14:val="solid"/>
                  <w14:round/>
                </w14:textOutline>
              </w:rPr>
            </w:rPrChange>
          </w:rPr>
          <w:delText>MD5</w:delText>
        </w:r>
        <w:r w:rsidR="00230373" w:rsidRPr="00F6368A" w:rsidDel="008B1518">
          <w:rPr>
            <w:rStyle w:val="ad"/>
            <w:rFonts w:hint="eastAsia"/>
            <w:color w:val="BFBFBF" w:themeColor="background1" w:themeShade="BF"/>
            <w14:textOutline w14:w="0" w14:cap="flat" w14:cmpd="sng" w14:algn="ctr">
              <w14:noFill/>
              <w14:prstDash w14:val="solid"/>
              <w14:round/>
            </w14:textOutline>
            <w:rPrChange w:id="64" w:author="Suzic" w:date="2014-09-10T11:27:00Z">
              <w:rPr>
                <w:rStyle w:val="ad"/>
                <w:rFonts w:hint="eastAsia"/>
                <w:b w:val="0"/>
                <w:color w:val="BFBFBF" w:themeColor="background1" w:themeShade="BF"/>
                <w14:textOutline w14:w="0" w14:cap="flat" w14:cmpd="sng" w14:algn="ctr">
                  <w14:noFill/>
                  <w14:prstDash w14:val="solid"/>
                  <w14:round/>
                </w14:textOutline>
              </w:rPr>
            </w:rPrChange>
          </w:rPr>
          <w:delText>加密</w:delText>
        </w:r>
        <w:r w:rsidR="00926202" w:rsidRPr="00F6368A" w:rsidDel="008B1518">
          <w:rPr>
            <w:rStyle w:val="ad"/>
            <w:color w:val="BFBFBF" w:themeColor="background1" w:themeShade="BF"/>
            <w14:textOutline w14:w="0" w14:cap="flat" w14:cmpd="sng" w14:algn="ctr">
              <w14:noFill/>
              <w14:prstDash w14:val="solid"/>
              <w14:round/>
            </w14:textOutline>
            <w:rPrChange w:id="65" w:author="Suzic" w:date="2014-09-10T11:27:00Z">
              <w:rPr>
                <w:rStyle w:val="ad"/>
                <w:b w:val="0"/>
                <w:color w:val="BFBFBF" w:themeColor="background1" w:themeShade="BF"/>
                <w14:textOutline w14:w="0" w14:cap="flat" w14:cmpd="sng" w14:algn="ctr">
                  <w14:noFill/>
                  <w14:prstDash w14:val="solid"/>
                  <w14:round/>
                </w14:textOutline>
              </w:rPr>
            </w:rPrChange>
          </w:rPr>
          <w:br/>
        </w:r>
        <w:r w:rsidR="00926202" w:rsidRPr="00F6368A" w:rsidDel="008B1518">
          <w:rPr>
            <w:rStyle w:val="ad"/>
            <w:color w:val="BFBFBF" w:themeColor="background1" w:themeShade="BF"/>
            <w14:textOutline w14:w="0" w14:cap="flat" w14:cmpd="sng" w14:algn="ctr">
              <w14:noFill/>
              <w14:prstDash w14:val="solid"/>
              <w14:round/>
            </w14:textOutline>
            <w:rPrChange w:id="66" w:author="Suzic" w:date="2014-09-10T11:27:00Z">
              <w:rPr>
                <w:rStyle w:val="ad"/>
                <w:b w:val="0"/>
                <w:color w:val="BFBFBF" w:themeColor="background1" w:themeShade="BF"/>
                <w14:textOutline w14:w="0" w14:cap="flat" w14:cmpd="sng" w14:algn="ctr">
                  <w14:noFill/>
                  <w14:prstDash w14:val="solid"/>
                  <w14:round/>
                </w14:textOutline>
              </w:rPr>
            </w:rPrChange>
          </w:rPr>
          <w:tab/>
          <w:delText>“accountId”:</w:delText>
        </w:r>
        <w:r w:rsidR="00926202" w:rsidRPr="00F6368A" w:rsidDel="008B1518">
          <w:rPr>
            <w:rStyle w:val="ad"/>
            <w:color w:val="BFBFBF" w:themeColor="background1" w:themeShade="BF"/>
            <w14:textOutline w14:w="0" w14:cap="flat" w14:cmpd="sng" w14:algn="ctr">
              <w14:noFill/>
              <w14:prstDash w14:val="solid"/>
              <w14:round/>
            </w14:textOutline>
            <w:rPrChange w:id="67" w:author="Suzic" w:date="2014-09-10T11:27:00Z">
              <w:rPr>
                <w:rStyle w:val="ad"/>
                <w:b w:val="0"/>
                <w:color w:val="BFBFBF" w:themeColor="background1" w:themeShade="BF"/>
                <w14:textOutline w14:w="0" w14:cap="flat" w14:cmpd="sng" w14:algn="ctr">
                  <w14:noFill/>
                  <w14:prstDash w14:val="solid"/>
                  <w14:round/>
                </w14:textOutline>
              </w:rPr>
            </w:rPrChange>
          </w:rPr>
          <w:tab/>
          <w:delText>“”,</w:delText>
        </w:r>
        <w:r w:rsidR="00926202" w:rsidRPr="00F6368A" w:rsidDel="008B1518">
          <w:rPr>
            <w:rStyle w:val="ad"/>
            <w:color w:val="BFBFBF" w:themeColor="background1" w:themeShade="BF"/>
            <w14:textOutline w14:w="0" w14:cap="flat" w14:cmpd="sng" w14:algn="ctr">
              <w14:noFill/>
              <w14:prstDash w14:val="solid"/>
              <w14:round/>
            </w14:textOutline>
            <w:rPrChange w:id="68" w:author="Suzic" w:date="2014-09-10T11:27:00Z">
              <w:rPr>
                <w:rStyle w:val="ad"/>
                <w:b w:val="0"/>
                <w:color w:val="BFBFBF" w:themeColor="background1" w:themeShade="BF"/>
                <w14:textOutline w14:w="0" w14:cap="flat" w14:cmpd="sng" w14:algn="ctr">
                  <w14:noFill/>
                  <w14:prstDash w14:val="solid"/>
                  <w14:round/>
                </w14:textOutline>
              </w:rPr>
            </w:rPrChange>
          </w:rPr>
          <w:tab/>
          <w:delText xml:space="preserve">// </w:delText>
        </w:r>
        <w:r w:rsidR="00926202" w:rsidRPr="00F6368A" w:rsidDel="008B1518">
          <w:rPr>
            <w:rStyle w:val="ad"/>
            <w:rFonts w:hint="eastAsia"/>
            <w:color w:val="BFBFBF" w:themeColor="background1" w:themeShade="BF"/>
            <w14:textOutline w14:w="0" w14:cap="flat" w14:cmpd="sng" w14:algn="ctr">
              <w14:noFill/>
              <w14:prstDash w14:val="solid"/>
              <w14:round/>
            </w14:textOutline>
            <w:rPrChange w:id="69" w:author="Suzic" w:date="2014-09-10T11:27:00Z">
              <w:rPr>
                <w:rStyle w:val="ad"/>
                <w:rFonts w:hint="eastAsia"/>
                <w:b w:val="0"/>
                <w:color w:val="BFBFBF" w:themeColor="background1" w:themeShade="BF"/>
                <w14:textOutline w14:w="0" w14:cap="flat" w14:cmpd="sng" w14:algn="ctr">
                  <w14:noFill/>
                  <w14:prstDash w14:val="solid"/>
                  <w14:round/>
                </w14:textOutline>
              </w:rPr>
            </w:rPrChange>
          </w:rPr>
          <w:delText>用户在</w:delText>
        </w:r>
        <w:r w:rsidR="00926202" w:rsidRPr="00F6368A" w:rsidDel="008B1518">
          <w:rPr>
            <w:rStyle w:val="ad"/>
            <w:rFonts w:hint="eastAsia"/>
            <w:color w:val="BFBFBF" w:themeColor="background1" w:themeShade="BF"/>
            <w14:textOutline w14:w="0" w14:cap="flat" w14:cmpd="sng" w14:algn="ctr">
              <w14:noFill/>
              <w14:prstDash w14:val="solid"/>
              <w14:round/>
            </w14:textOutline>
            <w:rPrChange w:id="70" w:author="Suzic" w:date="2014-09-10T11:27:00Z">
              <w:rPr>
                <w:rStyle w:val="ad"/>
                <w:rFonts w:hint="eastAsia"/>
                <w:b w:val="0"/>
                <w:color w:val="BFBFBF" w:themeColor="background1" w:themeShade="BF"/>
                <w14:textOutline w14:w="0" w14:cap="flat" w14:cmpd="sng" w14:algn="ctr">
                  <w14:noFill/>
                  <w14:prstDash w14:val="solid"/>
                  <w14:round/>
                </w14:textOutline>
              </w:rPr>
            </w:rPrChange>
          </w:rPr>
          <w:delText>ESAP</w:delText>
        </w:r>
        <w:r w:rsidR="00926202" w:rsidRPr="00F6368A" w:rsidDel="008B1518">
          <w:rPr>
            <w:rStyle w:val="ad"/>
            <w:rFonts w:hint="eastAsia"/>
            <w:color w:val="BFBFBF" w:themeColor="background1" w:themeShade="BF"/>
            <w14:textOutline w14:w="0" w14:cap="flat" w14:cmpd="sng" w14:algn="ctr">
              <w14:noFill/>
              <w14:prstDash w14:val="solid"/>
              <w14:round/>
            </w14:textOutline>
            <w:rPrChange w:id="71" w:author="Suzic" w:date="2014-09-10T11:27:00Z">
              <w:rPr>
                <w:rStyle w:val="ad"/>
                <w:rFonts w:hint="eastAsia"/>
                <w:b w:val="0"/>
                <w:color w:val="BFBFBF" w:themeColor="background1" w:themeShade="BF"/>
                <w14:textOutline w14:w="0" w14:cap="flat" w14:cmpd="sng" w14:algn="ctr">
                  <w14:noFill/>
                  <w14:prstDash w14:val="solid"/>
                  <w14:round/>
                </w14:textOutline>
              </w:rPr>
            </w:rPrChange>
          </w:rPr>
          <w:delText>平台的用户</w:delText>
        </w:r>
        <w:r w:rsidR="00926202" w:rsidRPr="00F6368A" w:rsidDel="008B1518">
          <w:rPr>
            <w:rStyle w:val="ad"/>
            <w:rFonts w:hint="eastAsia"/>
            <w:color w:val="BFBFBF" w:themeColor="background1" w:themeShade="BF"/>
            <w14:textOutline w14:w="0" w14:cap="flat" w14:cmpd="sng" w14:algn="ctr">
              <w14:noFill/>
              <w14:prstDash w14:val="solid"/>
              <w14:round/>
            </w14:textOutline>
            <w:rPrChange w:id="72" w:author="Suzic" w:date="2014-09-10T11:27:00Z">
              <w:rPr>
                <w:rStyle w:val="ad"/>
                <w:rFonts w:hint="eastAsia"/>
                <w:b w:val="0"/>
                <w:color w:val="BFBFBF" w:themeColor="background1" w:themeShade="BF"/>
                <w14:textOutline w14:w="0" w14:cap="flat" w14:cmpd="sng" w14:algn="ctr">
                  <w14:noFill/>
                  <w14:prstDash w14:val="solid"/>
                  <w14:round/>
                </w14:textOutline>
              </w:rPr>
            </w:rPrChange>
          </w:rPr>
          <w:delText>ID</w:delText>
        </w:r>
        <w:r w:rsidR="00926202" w:rsidRPr="00F6368A" w:rsidDel="008B1518">
          <w:rPr>
            <w:rStyle w:val="ad"/>
            <w:rFonts w:hint="eastAsia"/>
            <w:color w:val="BFBFBF" w:themeColor="background1" w:themeShade="BF"/>
            <w14:textOutline w14:w="0" w14:cap="flat" w14:cmpd="sng" w14:algn="ctr">
              <w14:noFill/>
              <w14:prstDash w14:val="solid"/>
              <w14:round/>
            </w14:textOutline>
            <w:rPrChange w:id="73" w:author="Suzic" w:date="2014-09-10T11:27:00Z">
              <w:rPr>
                <w:rStyle w:val="ad"/>
                <w:rFonts w:hint="eastAsia"/>
                <w:b w:val="0"/>
                <w:color w:val="BFBFBF" w:themeColor="background1" w:themeShade="BF"/>
                <w14:textOutline w14:w="0" w14:cap="flat" w14:cmpd="sng" w14:algn="ctr">
                  <w14:noFill/>
                  <w14:prstDash w14:val="solid"/>
                  <w14:round/>
                </w14:textOutline>
              </w:rPr>
            </w:rPrChange>
          </w:rPr>
          <w:delText>（</w:delText>
        </w:r>
        <w:r w:rsidR="00926202" w:rsidRPr="00F6368A" w:rsidDel="008B1518">
          <w:rPr>
            <w:rStyle w:val="ad"/>
            <w:rFonts w:hint="eastAsia"/>
            <w:color w:val="BFBFBF" w:themeColor="background1" w:themeShade="BF"/>
            <w14:textOutline w14:w="0" w14:cap="flat" w14:cmpd="sng" w14:algn="ctr">
              <w14:noFill/>
              <w14:prstDash w14:val="solid"/>
              <w14:round/>
            </w14:textOutline>
            <w:rPrChange w:id="74" w:author="Suzic" w:date="2014-09-10T11:27:00Z">
              <w:rPr>
                <w:rStyle w:val="ad"/>
                <w:rFonts w:hint="eastAsia"/>
                <w:b w:val="0"/>
                <w:color w:val="BFBFBF" w:themeColor="background1" w:themeShade="BF"/>
                <w14:textOutline w14:w="0" w14:cap="flat" w14:cmpd="sng" w14:algn="ctr">
                  <w14:noFill/>
                  <w14:prstDash w14:val="solid"/>
                  <w14:round/>
                </w14:textOutline>
              </w:rPr>
            </w:rPrChange>
          </w:rPr>
          <w:delText>UserID</w:delText>
        </w:r>
        <w:r w:rsidR="00926202" w:rsidRPr="00F6368A" w:rsidDel="008B1518">
          <w:rPr>
            <w:rStyle w:val="ad"/>
            <w:rFonts w:hint="eastAsia"/>
            <w:color w:val="BFBFBF" w:themeColor="background1" w:themeShade="BF"/>
            <w14:textOutline w14:w="0" w14:cap="flat" w14:cmpd="sng" w14:algn="ctr">
              <w14:noFill/>
              <w14:prstDash w14:val="solid"/>
              <w14:round/>
            </w14:textOutline>
            <w:rPrChange w:id="75" w:author="Suzic" w:date="2014-09-10T11:27:00Z">
              <w:rPr>
                <w:rStyle w:val="ad"/>
                <w:rFonts w:hint="eastAsia"/>
                <w:b w:val="0"/>
                <w:color w:val="BFBFBF" w:themeColor="background1" w:themeShade="BF"/>
                <w14:textOutline w14:w="0" w14:cap="flat" w14:cmpd="sng" w14:algn="ctr">
                  <w14:noFill/>
                  <w14:prstDash w14:val="solid"/>
                  <w14:round/>
                </w14:textOutline>
              </w:rPr>
            </w:rPrChange>
          </w:rPr>
          <w:delText>，整型</w:delText>
        </w:r>
        <w:r w:rsidR="005F088C" w:rsidRPr="00F6368A" w:rsidDel="008B1518">
          <w:rPr>
            <w:rStyle w:val="ad"/>
            <w:rFonts w:hint="eastAsia"/>
            <w:color w:val="BFBFBF" w:themeColor="background1" w:themeShade="BF"/>
            <w14:textOutline w14:w="0" w14:cap="flat" w14:cmpd="sng" w14:algn="ctr">
              <w14:noFill/>
              <w14:prstDash w14:val="solid"/>
              <w14:round/>
            </w14:textOutline>
            <w:rPrChange w:id="76" w:author="Suzic" w:date="2014-09-10T11:27:00Z">
              <w:rPr>
                <w:rStyle w:val="ad"/>
                <w:rFonts w:hint="eastAsia"/>
                <w:b w:val="0"/>
                <w:color w:val="BFBFBF" w:themeColor="background1" w:themeShade="BF"/>
                <w14:textOutline w14:w="0" w14:cap="flat" w14:cmpd="sng" w14:algn="ctr">
                  <w14:noFill/>
                  <w14:prstDash w14:val="solid"/>
                  <w14:round/>
                </w14:textOutline>
              </w:rPr>
            </w:rPrChange>
          </w:rPr>
          <w:delText>）</w:delText>
        </w:r>
        <w:r w:rsidR="00230373" w:rsidRPr="00F6368A" w:rsidDel="008B1518">
          <w:rPr>
            <w:rStyle w:val="ad"/>
            <w:color w:val="BFBFBF" w:themeColor="background1" w:themeShade="BF"/>
            <w14:textOutline w14:w="0" w14:cap="flat" w14:cmpd="sng" w14:algn="ctr">
              <w14:noFill/>
              <w14:prstDash w14:val="solid"/>
              <w14:round/>
            </w14:textOutline>
            <w:rPrChange w:id="77" w:author="Suzic" w:date="2014-09-10T11:27:00Z">
              <w:rPr>
                <w:rStyle w:val="ad"/>
                <w:b w:val="0"/>
                <w:color w:val="BFBFBF" w:themeColor="background1" w:themeShade="BF"/>
                <w14:textOutline w14:w="0" w14:cap="flat" w14:cmpd="sng" w14:algn="ctr">
                  <w14:noFill/>
                  <w14:prstDash w14:val="solid"/>
                  <w14:round/>
                </w14:textOutline>
              </w:rPr>
            </w:rPrChange>
          </w:rPr>
          <w:br/>
        </w:r>
        <w:r w:rsidR="00203D89" w:rsidRPr="00F6368A" w:rsidDel="008B1518">
          <w:rPr>
            <w:rStyle w:val="ad"/>
            <w:color w:val="BFBFBF" w:themeColor="background1" w:themeShade="BF"/>
            <w14:textOutline w14:w="0" w14:cap="flat" w14:cmpd="sng" w14:algn="ctr">
              <w14:noFill/>
              <w14:prstDash w14:val="solid"/>
              <w14:round/>
            </w14:textOutline>
            <w:rPrChange w:id="78" w:author="Suzic" w:date="2014-09-10T11:27:00Z">
              <w:rPr>
                <w:rStyle w:val="ad"/>
                <w:b w:val="0"/>
                <w:color w:val="BFBFBF" w:themeColor="background1" w:themeShade="BF"/>
                <w14:textOutline w14:w="0" w14:cap="flat" w14:cmpd="sng" w14:algn="ctr">
                  <w14:noFill/>
                  <w14:prstDash w14:val="solid"/>
                  <w14:round/>
                </w14:textOutline>
              </w:rPr>
            </w:rPrChange>
          </w:rPr>
          <w:tab/>
          <w:delText>“</w:delText>
        </w:r>
        <w:r w:rsidR="00203D89" w:rsidRPr="00F6368A" w:rsidDel="008B1518">
          <w:rPr>
            <w:rStyle w:val="ad"/>
            <w:rFonts w:hint="eastAsia"/>
            <w:color w:val="BFBFBF" w:themeColor="background1" w:themeShade="BF"/>
            <w14:textOutline w14:w="0" w14:cap="flat" w14:cmpd="sng" w14:algn="ctr">
              <w14:noFill/>
              <w14:prstDash w14:val="solid"/>
              <w14:round/>
            </w14:textOutline>
            <w:rPrChange w:id="79" w:author="Suzic" w:date="2014-09-10T11:27:00Z">
              <w:rPr>
                <w:rStyle w:val="ad"/>
                <w:rFonts w:hint="eastAsia"/>
                <w:b w:val="0"/>
                <w:color w:val="BFBFBF" w:themeColor="background1" w:themeShade="BF"/>
                <w14:textOutline w14:w="0" w14:cap="flat" w14:cmpd="sng" w14:algn="ctr">
                  <w14:noFill/>
                  <w14:prstDash w14:val="solid"/>
                  <w14:round/>
                </w14:textOutline>
              </w:rPr>
            </w:rPrChange>
          </w:rPr>
          <w:delText>result</w:delText>
        </w:r>
        <w:r w:rsidR="00203D89" w:rsidRPr="00F6368A" w:rsidDel="008B1518">
          <w:rPr>
            <w:rStyle w:val="ad"/>
            <w:color w:val="BFBFBF" w:themeColor="background1" w:themeShade="BF"/>
            <w14:textOutline w14:w="0" w14:cap="flat" w14:cmpd="sng" w14:algn="ctr">
              <w14:noFill/>
              <w14:prstDash w14:val="solid"/>
              <w14:round/>
            </w14:textOutline>
            <w:rPrChange w:id="80" w:author="Suzic" w:date="2014-09-10T11:27:00Z">
              <w:rPr>
                <w:rStyle w:val="ad"/>
                <w:b w:val="0"/>
                <w:color w:val="BFBFBF" w:themeColor="background1" w:themeShade="BF"/>
                <w14:textOutline w14:w="0" w14:cap="flat" w14:cmpd="sng" w14:algn="ctr">
                  <w14:noFill/>
                  <w14:prstDash w14:val="solid"/>
                  <w14:round/>
                </w14:textOutline>
              </w:rPr>
            </w:rPrChange>
          </w:rPr>
          <w:delText>”:</w:delText>
        </w:r>
        <w:r w:rsidR="00203D89" w:rsidRPr="00F6368A" w:rsidDel="008B1518">
          <w:rPr>
            <w:rStyle w:val="ad"/>
            <w:color w:val="BFBFBF" w:themeColor="background1" w:themeShade="BF"/>
            <w14:textOutline w14:w="0" w14:cap="flat" w14:cmpd="sng" w14:algn="ctr">
              <w14:noFill/>
              <w14:prstDash w14:val="solid"/>
              <w14:round/>
            </w14:textOutline>
            <w:rPrChange w:id="81" w:author="Suzic" w:date="2014-09-10T11:27:00Z">
              <w:rPr>
                <w:rStyle w:val="ad"/>
                <w:b w:val="0"/>
                <w:color w:val="BFBFBF" w:themeColor="background1" w:themeShade="BF"/>
                <w14:textOutline w14:w="0" w14:cap="flat" w14:cmpd="sng" w14:algn="ctr">
                  <w14:noFill/>
                  <w14:prstDash w14:val="solid"/>
                  <w14:round/>
                </w14:textOutline>
              </w:rPr>
            </w:rPrChange>
          </w:rPr>
          <w:tab/>
          <w:delText>“</w:delText>
        </w:r>
        <w:r w:rsidR="00203D89" w:rsidRPr="00F6368A" w:rsidDel="008B1518">
          <w:rPr>
            <w:rStyle w:val="ad"/>
            <w:rFonts w:hint="eastAsia"/>
            <w:color w:val="BFBFBF" w:themeColor="background1" w:themeShade="BF"/>
            <w14:textOutline w14:w="0" w14:cap="flat" w14:cmpd="sng" w14:algn="ctr">
              <w14:noFill/>
              <w14:prstDash w14:val="solid"/>
              <w14:round/>
            </w14:textOutline>
            <w:rPrChange w:id="82" w:author="Suzic" w:date="2014-09-10T11:27:00Z">
              <w:rPr>
                <w:rStyle w:val="ad"/>
                <w:rFonts w:hint="eastAsia"/>
                <w:b w:val="0"/>
                <w:color w:val="BFBFBF" w:themeColor="background1" w:themeShade="BF"/>
                <w14:textOutline w14:w="0" w14:cap="flat" w14:cmpd="sng" w14:algn="ctr">
                  <w14:noFill/>
                  <w14:prstDash w14:val="solid"/>
                  <w14:round/>
                </w14:textOutline>
              </w:rPr>
            </w:rPrChange>
          </w:rPr>
          <w:delText>0</w:delText>
        </w:r>
        <w:r w:rsidR="00464B48" w:rsidRPr="00F6368A" w:rsidDel="008B1518">
          <w:rPr>
            <w:rStyle w:val="ad"/>
            <w:color w:val="BFBFBF" w:themeColor="background1" w:themeShade="BF"/>
            <w14:textOutline w14:w="0" w14:cap="flat" w14:cmpd="sng" w14:algn="ctr">
              <w14:noFill/>
              <w14:prstDash w14:val="solid"/>
              <w14:round/>
            </w14:textOutline>
            <w:rPrChange w:id="83" w:author="Suzic" w:date="2014-09-10T11:27:00Z">
              <w:rPr>
                <w:rStyle w:val="ad"/>
                <w:b w:val="0"/>
                <w:color w:val="BFBFBF" w:themeColor="background1" w:themeShade="BF"/>
                <w14:textOutline w14:w="0" w14:cap="flat" w14:cmpd="sng" w14:algn="ctr">
                  <w14:noFill/>
                  <w14:prstDash w14:val="solid"/>
                  <w14:round/>
                </w14:textOutline>
              </w:rPr>
            </w:rPrChange>
          </w:rPr>
          <w:delText>”</w:delText>
        </w:r>
        <w:r w:rsidR="00203D89" w:rsidRPr="00F6368A" w:rsidDel="008B1518">
          <w:rPr>
            <w:rStyle w:val="ad"/>
            <w:color w:val="BFBFBF" w:themeColor="background1" w:themeShade="BF"/>
            <w14:textOutline w14:w="0" w14:cap="flat" w14:cmpd="sng" w14:algn="ctr">
              <w14:noFill/>
              <w14:prstDash w14:val="solid"/>
              <w14:round/>
            </w14:textOutline>
            <w:rPrChange w:id="84" w:author="Suzic" w:date="2014-09-10T11:27:00Z">
              <w:rPr>
                <w:rStyle w:val="ad"/>
                <w:b w:val="0"/>
                <w:color w:val="BFBFBF" w:themeColor="background1" w:themeShade="BF"/>
                <w14:textOutline w14:w="0" w14:cap="flat" w14:cmpd="sng" w14:algn="ctr">
                  <w14:noFill/>
                  <w14:prstDash w14:val="solid"/>
                  <w14:round/>
                </w14:textOutline>
              </w:rPr>
            </w:rPrChange>
          </w:rPr>
          <w:tab/>
          <w:delText>//</w:delText>
        </w:r>
        <w:r w:rsidR="00203D89" w:rsidRPr="00F6368A" w:rsidDel="008B1518">
          <w:rPr>
            <w:rStyle w:val="ad"/>
            <w:rFonts w:hint="eastAsia"/>
            <w:color w:val="BFBFBF" w:themeColor="background1" w:themeShade="BF"/>
            <w14:textOutline w14:w="0" w14:cap="flat" w14:cmpd="sng" w14:algn="ctr">
              <w14:noFill/>
              <w14:prstDash w14:val="solid"/>
              <w14:round/>
            </w14:textOutline>
            <w:rPrChange w:id="85" w:author="Suzic" w:date="2014-09-10T11:27:00Z">
              <w:rPr>
                <w:rStyle w:val="ad"/>
                <w:rFonts w:hint="eastAsia"/>
                <w:b w:val="0"/>
                <w:color w:val="BFBFBF" w:themeColor="background1" w:themeShade="BF"/>
                <w14:textOutline w14:w="0" w14:cap="flat" w14:cmpd="sng" w14:algn="ctr">
                  <w14:noFill/>
                  <w14:prstDash w14:val="solid"/>
                  <w14:round/>
                </w14:textOutline>
              </w:rPr>
            </w:rPrChange>
          </w:rPr>
          <w:delText xml:space="preserve"> </w:delText>
        </w:r>
        <w:r w:rsidR="00203D89" w:rsidRPr="00F6368A" w:rsidDel="008B1518">
          <w:rPr>
            <w:rStyle w:val="ad"/>
            <w:rFonts w:hint="eastAsia"/>
            <w:color w:val="BFBFBF" w:themeColor="background1" w:themeShade="BF"/>
            <w14:textOutline w14:w="0" w14:cap="flat" w14:cmpd="sng" w14:algn="ctr">
              <w14:noFill/>
              <w14:prstDash w14:val="solid"/>
              <w14:round/>
            </w14:textOutline>
            <w:rPrChange w:id="86" w:author="Suzic" w:date="2014-09-10T11:27:00Z">
              <w:rPr>
                <w:rStyle w:val="ad"/>
                <w:rFonts w:hint="eastAsia"/>
                <w:b w:val="0"/>
                <w:color w:val="BFBFBF" w:themeColor="background1" w:themeShade="BF"/>
                <w14:textOutline w14:w="0" w14:cap="flat" w14:cmpd="sng" w14:algn="ctr">
                  <w14:noFill/>
                  <w14:prstDash w14:val="solid"/>
                  <w14:round/>
                </w14:textOutline>
              </w:rPr>
            </w:rPrChange>
          </w:rPr>
          <w:delText>登录返回结果。</w:delText>
        </w:r>
        <w:r w:rsidR="00203D89" w:rsidRPr="00F6368A" w:rsidDel="008B1518">
          <w:rPr>
            <w:rStyle w:val="ad"/>
            <w:rFonts w:hint="eastAsia"/>
            <w:color w:val="BFBFBF" w:themeColor="background1" w:themeShade="BF"/>
            <w14:textOutline w14:w="0" w14:cap="flat" w14:cmpd="sng" w14:algn="ctr">
              <w14:noFill/>
              <w14:prstDash w14:val="solid"/>
              <w14:round/>
            </w14:textOutline>
            <w:rPrChange w:id="87" w:author="Suzic" w:date="2014-09-10T11:27:00Z">
              <w:rPr>
                <w:rStyle w:val="ad"/>
                <w:rFonts w:hint="eastAsia"/>
                <w:b w:val="0"/>
                <w:color w:val="BFBFBF" w:themeColor="background1" w:themeShade="BF"/>
                <w14:textOutline w14:w="0" w14:cap="flat" w14:cmpd="sng" w14:algn="ctr">
                  <w14:noFill/>
                  <w14:prstDash w14:val="solid"/>
                  <w14:round/>
                </w14:textOutline>
              </w:rPr>
            </w:rPrChange>
          </w:rPr>
          <w:delText>0</w:delText>
        </w:r>
        <w:r w:rsidR="00203D89" w:rsidRPr="00F6368A" w:rsidDel="008B1518">
          <w:rPr>
            <w:rStyle w:val="ad"/>
            <w:rFonts w:hint="eastAsia"/>
            <w:color w:val="BFBFBF" w:themeColor="background1" w:themeShade="BF"/>
            <w14:textOutline w14:w="0" w14:cap="flat" w14:cmpd="sng" w14:algn="ctr">
              <w14:noFill/>
              <w14:prstDash w14:val="solid"/>
              <w14:round/>
            </w14:textOutline>
            <w:rPrChange w:id="88" w:author="Suzic" w:date="2014-09-10T11:27:00Z">
              <w:rPr>
                <w:rStyle w:val="ad"/>
                <w:rFonts w:hint="eastAsia"/>
                <w:b w:val="0"/>
                <w:color w:val="BFBFBF" w:themeColor="background1" w:themeShade="BF"/>
                <w14:textOutline w14:w="0" w14:cap="flat" w14:cmpd="sng" w14:algn="ctr">
                  <w14:noFill/>
                  <w14:prstDash w14:val="solid"/>
                  <w14:round/>
                </w14:textOutline>
              </w:rPr>
            </w:rPrChange>
          </w:rPr>
          <w:delText>：鉴权失败</w:delText>
        </w:r>
        <w:r w:rsidR="00203D89" w:rsidRPr="00F6368A" w:rsidDel="008B1518">
          <w:rPr>
            <w:rStyle w:val="ad"/>
            <w:rFonts w:hint="eastAsia"/>
            <w:color w:val="BFBFBF" w:themeColor="background1" w:themeShade="BF"/>
            <w14:textOutline w14:w="0" w14:cap="flat" w14:cmpd="sng" w14:algn="ctr">
              <w14:noFill/>
              <w14:prstDash w14:val="solid"/>
              <w14:round/>
            </w14:textOutline>
            <w:rPrChange w:id="89" w:author="Suzic" w:date="2014-09-10T11:27:00Z">
              <w:rPr>
                <w:rStyle w:val="ad"/>
                <w:rFonts w:hint="eastAsia"/>
                <w:b w:val="0"/>
                <w:color w:val="BFBFBF" w:themeColor="background1" w:themeShade="BF"/>
                <w14:textOutline w14:w="0" w14:cap="flat" w14:cmpd="sng" w14:algn="ctr">
                  <w14:noFill/>
                  <w14:prstDash w14:val="solid"/>
                  <w14:round/>
                </w14:textOutline>
              </w:rPr>
            </w:rPrChange>
          </w:rPr>
          <w:delText xml:space="preserve"> 1</w:delText>
        </w:r>
        <w:r w:rsidR="00203D89" w:rsidRPr="00F6368A" w:rsidDel="008B1518">
          <w:rPr>
            <w:rStyle w:val="ad"/>
            <w:rFonts w:hint="eastAsia"/>
            <w:color w:val="BFBFBF" w:themeColor="background1" w:themeShade="BF"/>
            <w14:textOutline w14:w="0" w14:cap="flat" w14:cmpd="sng" w14:algn="ctr">
              <w14:noFill/>
              <w14:prstDash w14:val="solid"/>
              <w14:round/>
            </w14:textOutline>
            <w:rPrChange w:id="90" w:author="Suzic" w:date="2014-09-10T11:27:00Z">
              <w:rPr>
                <w:rStyle w:val="ad"/>
                <w:rFonts w:hint="eastAsia"/>
                <w:b w:val="0"/>
                <w:color w:val="BFBFBF" w:themeColor="background1" w:themeShade="BF"/>
                <w14:textOutline w14:w="0" w14:cap="flat" w14:cmpd="sng" w14:algn="ctr">
                  <w14:noFill/>
                  <w14:prstDash w14:val="solid"/>
                  <w14:round/>
                </w14:textOutline>
              </w:rPr>
            </w:rPrChange>
          </w:rPr>
          <w:delText>：鉴权成功</w:delText>
        </w:r>
      </w:del>
      <w:ins w:id="91" w:author="Suzic" w:date="2014-09-09T19:24:00Z">
        <w:r w:rsidR="008B1518" w:rsidRPr="00F6368A">
          <w:rPr>
            <w:rStyle w:val="10"/>
            <w:rFonts w:hint="eastAsia"/>
            <w:bCs/>
            <w:color w:val="FF0000"/>
            <w:rPrChange w:id="92" w:author="Suzic" w:date="2014-09-10T11:27:00Z">
              <w:rPr>
                <w:rStyle w:val="10"/>
                <w:rFonts w:hint="eastAsia"/>
                <w:b w:val="0"/>
                <w:bCs/>
                <w:color w:val="FF0000"/>
              </w:rPr>
            </w:rPrChange>
          </w:rPr>
          <w:tab/>
        </w:r>
        <w:r w:rsidR="008B1518" w:rsidRPr="00F6368A">
          <w:rPr>
            <w:rStyle w:val="10"/>
            <w:bCs/>
            <w:color w:val="FF0000"/>
            <w:rPrChange w:id="93" w:author="Suzic" w:date="2014-09-10T11:27:00Z">
              <w:rPr>
                <w:rStyle w:val="10"/>
                <w:b w:val="0"/>
                <w:bCs/>
                <w:color w:val="FF0000"/>
              </w:rPr>
            </w:rPrChange>
          </w:rPr>
          <w:t>“</w:t>
        </w:r>
        <w:proofErr w:type="spellStart"/>
        <w:r w:rsidR="008B1518" w:rsidRPr="00F6368A">
          <w:rPr>
            <w:rStyle w:val="10"/>
            <w:rFonts w:hint="eastAsia"/>
            <w:bCs/>
            <w:color w:val="FF0000"/>
            <w:rPrChange w:id="94" w:author="Suzic" w:date="2014-09-10T11:27:00Z">
              <w:rPr>
                <w:rStyle w:val="10"/>
                <w:rFonts w:hint="eastAsia"/>
                <w:b w:val="0"/>
                <w:bCs/>
                <w:color w:val="FF0000"/>
              </w:rPr>
            </w:rPrChange>
          </w:rPr>
          <w:t>deviceId</w:t>
        </w:r>
        <w:proofErr w:type="spellEnd"/>
        <w:r w:rsidR="008B1518" w:rsidRPr="00F6368A">
          <w:rPr>
            <w:rStyle w:val="10"/>
            <w:bCs/>
            <w:color w:val="FF0000"/>
            <w:rPrChange w:id="95" w:author="Suzic" w:date="2014-09-10T11:27:00Z">
              <w:rPr>
                <w:rStyle w:val="10"/>
                <w:b w:val="0"/>
                <w:bCs/>
                <w:color w:val="FF0000"/>
              </w:rPr>
            </w:rPrChange>
          </w:rPr>
          <w:t>”</w:t>
        </w:r>
        <w:r w:rsidR="008B1518" w:rsidRPr="00F6368A">
          <w:rPr>
            <w:rStyle w:val="10"/>
            <w:rFonts w:hint="eastAsia"/>
            <w:bCs/>
            <w:color w:val="FF0000"/>
            <w:rPrChange w:id="96" w:author="Suzic" w:date="2014-09-10T11:27:00Z">
              <w:rPr>
                <w:rStyle w:val="10"/>
                <w:rFonts w:hint="eastAsia"/>
                <w:b w:val="0"/>
                <w:bCs/>
                <w:color w:val="FF0000"/>
              </w:rPr>
            </w:rPrChange>
          </w:rPr>
          <w:t>:</w:t>
        </w:r>
        <w:r w:rsidR="008B1518" w:rsidRPr="00F6368A">
          <w:rPr>
            <w:rStyle w:val="10"/>
            <w:rFonts w:hint="eastAsia"/>
            <w:bCs/>
            <w:color w:val="FF0000"/>
            <w:rPrChange w:id="97" w:author="Suzic" w:date="2014-09-10T11:27:00Z">
              <w:rPr>
                <w:rStyle w:val="10"/>
                <w:rFonts w:hint="eastAsia"/>
                <w:b w:val="0"/>
                <w:bCs/>
                <w:color w:val="FF0000"/>
              </w:rPr>
            </w:rPrChange>
          </w:rPr>
          <w:tab/>
        </w:r>
        <w:r w:rsidR="008B1518" w:rsidRPr="00F6368A">
          <w:rPr>
            <w:rStyle w:val="10"/>
            <w:bCs/>
            <w:color w:val="FF0000"/>
            <w:rPrChange w:id="98" w:author="Suzic" w:date="2014-09-10T11:27:00Z">
              <w:rPr>
                <w:rStyle w:val="10"/>
                <w:b w:val="0"/>
                <w:bCs/>
                <w:color w:val="FF0000"/>
              </w:rPr>
            </w:rPrChange>
          </w:rPr>
          <w:t>“”</w:t>
        </w:r>
        <w:r w:rsidR="008B1518" w:rsidRPr="00F6368A">
          <w:rPr>
            <w:rStyle w:val="10"/>
            <w:rFonts w:hint="eastAsia"/>
            <w:bCs/>
            <w:color w:val="FF0000"/>
            <w:rPrChange w:id="99" w:author="Suzic" w:date="2014-09-10T11:27:00Z">
              <w:rPr>
                <w:rStyle w:val="10"/>
                <w:rFonts w:hint="eastAsia"/>
                <w:b w:val="0"/>
                <w:bCs/>
                <w:color w:val="FF0000"/>
              </w:rPr>
            </w:rPrChange>
          </w:rPr>
          <w:t>,</w:t>
        </w:r>
        <w:r w:rsidR="008B1518" w:rsidRPr="00F6368A">
          <w:rPr>
            <w:rStyle w:val="10"/>
            <w:rFonts w:hint="eastAsia"/>
            <w:bCs/>
            <w:color w:val="FF0000"/>
            <w:rPrChange w:id="100" w:author="Suzic" w:date="2014-09-10T11:27:00Z">
              <w:rPr>
                <w:rStyle w:val="10"/>
                <w:rFonts w:hint="eastAsia"/>
                <w:b w:val="0"/>
                <w:bCs/>
                <w:color w:val="FF0000"/>
              </w:rPr>
            </w:rPrChange>
          </w:rPr>
          <w:tab/>
          <w:t xml:space="preserve">// </w:t>
        </w:r>
        <w:r w:rsidR="008B1518" w:rsidRPr="00F6368A">
          <w:rPr>
            <w:rStyle w:val="10"/>
            <w:rFonts w:hint="eastAsia"/>
            <w:bCs/>
            <w:color w:val="FF0000"/>
            <w:rPrChange w:id="101" w:author="Suzic" w:date="2014-09-10T11:27:00Z">
              <w:rPr>
                <w:rStyle w:val="10"/>
                <w:rFonts w:hint="eastAsia"/>
                <w:b w:val="0"/>
                <w:bCs/>
                <w:color w:val="FF0000"/>
              </w:rPr>
            </w:rPrChange>
          </w:rPr>
          <w:t>设备标识（必备）</w:t>
        </w:r>
      </w:ins>
      <w:ins w:id="102" w:author="Suzic" w:date="2014-09-10T11:25:00Z">
        <w:r w:rsidR="00AD71D9" w:rsidRPr="00F6368A">
          <w:rPr>
            <w:rStyle w:val="10"/>
            <w:bCs/>
            <w:color w:val="FF0000"/>
            <w:rPrChange w:id="103" w:author="Suzic" w:date="2014-09-10T11:27:00Z">
              <w:rPr>
                <w:rStyle w:val="10"/>
                <w:b w:val="0"/>
                <w:bCs/>
                <w:color w:val="FF0000"/>
              </w:rPr>
            </w:rPrChange>
          </w:rPr>
          <w:br/>
        </w:r>
        <w:r w:rsidR="00AD71D9" w:rsidRPr="00F6368A">
          <w:rPr>
            <w:rStyle w:val="10"/>
            <w:bCs/>
            <w:color w:val="FF0000"/>
            <w:rPrChange w:id="104" w:author="Suzic" w:date="2014-09-10T11:27:00Z">
              <w:rPr>
                <w:rStyle w:val="10"/>
                <w:b w:val="0"/>
                <w:bCs/>
                <w:color w:val="FF0000"/>
              </w:rPr>
            </w:rPrChange>
          </w:rPr>
          <w:tab/>
          <w:t>“</w:t>
        </w:r>
        <w:proofErr w:type="spellStart"/>
        <w:r w:rsidR="00AD71D9" w:rsidRPr="00F6368A">
          <w:rPr>
            <w:rStyle w:val="10"/>
            <w:rFonts w:hint="eastAsia"/>
            <w:bCs/>
            <w:color w:val="FF0000"/>
            <w:rPrChange w:id="105" w:author="Suzic" w:date="2014-09-10T11:27:00Z">
              <w:rPr>
                <w:rStyle w:val="10"/>
                <w:rFonts w:hint="eastAsia"/>
                <w:b w:val="0"/>
                <w:bCs/>
                <w:color w:val="FF0000"/>
              </w:rPr>
            </w:rPrChange>
          </w:rPr>
          <w:t>verifyNumber</w:t>
        </w:r>
        <w:proofErr w:type="spellEnd"/>
        <w:r w:rsidR="00AD71D9" w:rsidRPr="00F6368A">
          <w:rPr>
            <w:rStyle w:val="10"/>
            <w:bCs/>
            <w:color w:val="FF0000"/>
            <w:rPrChange w:id="106" w:author="Suzic" w:date="2014-09-10T11:27:00Z">
              <w:rPr>
                <w:rStyle w:val="10"/>
                <w:b w:val="0"/>
                <w:bCs/>
                <w:color w:val="FF0000"/>
              </w:rPr>
            </w:rPrChange>
          </w:rPr>
          <w:t>”</w:t>
        </w:r>
        <w:r w:rsidR="00AD71D9" w:rsidRPr="00F6368A">
          <w:rPr>
            <w:rStyle w:val="10"/>
            <w:rFonts w:hint="eastAsia"/>
            <w:bCs/>
            <w:color w:val="FF0000"/>
            <w:rPrChange w:id="107" w:author="Suzic" w:date="2014-09-10T11:27:00Z">
              <w:rPr>
                <w:rStyle w:val="10"/>
                <w:rFonts w:hint="eastAsia"/>
                <w:b w:val="0"/>
                <w:bCs/>
                <w:color w:val="FF0000"/>
              </w:rPr>
            </w:rPrChange>
          </w:rPr>
          <w:t>:</w:t>
        </w:r>
        <w:r w:rsidR="00AD71D9" w:rsidRPr="00F6368A">
          <w:rPr>
            <w:rStyle w:val="10"/>
            <w:rFonts w:hint="eastAsia"/>
            <w:bCs/>
            <w:color w:val="FF0000"/>
            <w:rPrChange w:id="108" w:author="Suzic" w:date="2014-09-10T11:27:00Z">
              <w:rPr>
                <w:rStyle w:val="10"/>
                <w:rFonts w:hint="eastAsia"/>
                <w:b w:val="0"/>
                <w:bCs/>
                <w:color w:val="FF0000"/>
              </w:rPr>
            </w:rPrChange>
          </w:rPr>
          <w:tab/>
        </w:r>
        <w:r w:rsidR="00AD71D9" w:rsidRPr="00F6368A">
          <w:rPr>
            <w:rStyle w:val="10"/>
            <w:bCs/>
            <w:color w:val="FF0000"/>
            <w:rPrChange w:id="109" w:author="Suzic" w:date="2014-09-10T11:27:00Z">
              <w:rPr>
                <w:rStyle w:val="10"/>
                <w:b w:val="0"/>
                <w:bCs/>
                <w:color w:val="FF0000"/>
              </w:rPr>
            </w:rPrChange>
          </w:rPr>
          <w:t>”</w:t>
        </w:r>
        <w:proofErr w:type="gramStart"/>
        <w:r w:rsidR="00AD71D9" w:rsidRPr="00F6368A">
          <w:rPr>
            <w:rStyle w:val="10"/>
            <w:bCs/>
            <w:color w:val="FF0000"/>
            <w:rPrChange w:id="110" w:author="Suzic" w:date="2014-09-10T11:27:00Z">
              <w:rPr>
                <w:rStyle w:val="10"/>
                <w:b w:val="0"/>
                <w:bCs/>
                <w:color w:val="FF0000"/>
              </w:rPr>
            </w:rPrChange>
          </w:rPr>
          <w:t>”</w:t>
        </w:r>
        <w:proofErr w:type="gramEnd"/>
        <w:r w:rsidR="00AD71D9" w:rsidRPr="00F6368A">
          <w:rPr>
            <w:rStyle w:val="10"/>
            <w:rFonts w:hint="eastAsia"/>
            <w:bCs/>
            <w:color w:val="FF0000"/>
            <w:rPrChange w:id="111" w:author="Suzic" w:date="2014-09-10T11:27:00Z">
              <w:rPr>
                <w:rStyle w:val="10"/>
                <w:rFonts w:hint="eastAsia"/>
                <w:b w:val="0"/>
                <w:bCs/>
                <w:color w:val="FF0000"/>
              </w:rPr>
            </w:rPrChange>
          </w:rPr>
          <w:t>,</w:t>
        </w:r>
        <w:r w:rsidR="00AD71D9" w:rsidRPr="00F6368A">
          <w:rPr>
            <w:rStyle w:val="10"/>
            <w:rFonts w:hint="eastAsia"/>
            <w:bCs/>
            <w:color w:val="FF0000"/>
            <w:rPrChange w:id="112" w:author="Suzic" w:date="2014-09-10T11:27:00Z">
              <w:rPr>
                <w:rStyle w:val="10"/>
                <w:rFonts w:hint="eastAsia"/>
                <w:b w:val="0"/>
                <w:bCs/>
                <w:color w:val="FF0000"/>
              </w:rPr>
            </w:rPrChange>
          </w:rPr>
          <w:tab/>
          <w:t xml:space="preserve">// </w:t>
        </w:r>
        <w:r w:rsidR="00AD71D9" w:rsidRPr="00F6368A">
          <w:rPr>
            <w:rStyle w:val="10"/>
            <w:rFonts w:hint="eastAsia"/>
            <w:bCs/>
            <w:color w:val="FF0000"/>
            <w:rPrChange w:id="113" w:author="Suzic" w:date="2014-09-10T11:27:00Z">
              <w:rPr>
                <w:rStyle w:val="10"/>
                <w:rFonts w:hint="eastAsia"/>
                <w:b w:val="0"/>
                <w:bCs/>
                <w:color w:val="FF0000"/>
              </w:rPr>
            </w:rPrChange>
          </w:rPr>
          <w:t>验证码</w:t>
        </w:r>
      </w:ins>
      <w:ins w:id="114" w:author="Suzic" w:date="2014-09-10T11:26:00Z">
        <w:r w:rsidR="00AD71D9" w:rsidRPr="00F6368A">
          <w:rPr>
            <w:rStyle w:val="10"/>
            <w:rFonts w:hint="eastAsia"/>
            <w:bCs/>
            <w:color w:val="FF0000"/>
            <w:rPrChange w:id="115" w:author="Suzic" w:date="2014-09-10T11:27:00Z">
              <w:rPr>
                <w:rStyle w:val="10"/>
                <w:rFonts w:hint="eastAsia"/>
                <w:b w:val="0"/>
                <w:bCs/>
                <w:color w:val="FF0000"/>
              </w:rPr>
            </w:rPrChange>
          </w:rPr>
          <w:t>，当设备标识没有注册时需要，否则返回结果为</w:t>
        </w:r>
        <w:r w:rsidR="00AD71D9" w:rsidRPr="00F6368A">
          <w:rPr>
            <w:rStyle w:val="10"/>
            <w:rFonts w:hint="eastAsia"/>
            <w:bCs/>
            <w:color w:val="FF0000"/>
            <w:rPrChange w:id="116" w:author="Suzic" w:date="2014-09-10T11:27:00Z">
              <w:rPr>
                <w:rStyle w:val="10"/>
                <w:rFonts w:hint="eastAsia"/>
                <w:b w:val="0"/>
                <w:bCs/>
                <w:color w:val="FF0000"/>
              </w:rPr>
            </w:rPrChange>
          </w:rPr>
          <w:t>0</w:t>
        </w:r>
      </w:ins>
      <w:ins w:id="117" w:author="Suzic" w:date="2014-09-09T19:24:00Z">
        <w:r w:rsidR="008B1518" w:rsidRPr="00F6368A">
          <w:rPr>
            <w:rStyle w:val="10"/>
            <w:rFonts w:hint="eastAsia"/>
            <w:bCs/>
            <w:color w:val="FF0000"/>
            <w:rPrChange w:id="118" w:author="Suzic" w:date="2014-09-10T11:27:00Z">
              <w:rPr>
                <w:rStyle w:val="10"/>
                <w:rFonts w:hint="eastAsia"/>
                <w:b w:val="0"/>
                <w:bCs/>
                <w:color w:val="FF0000"/>
              </w:rPr>
            </w:rPrChange>
          </w:rPr>
          <w:br/>
        </w:r>
        <w:r w:rsidR="008B1518" w:rsidRPr="00F6368A">
          <w:rPr>
            <w:rStyle w:val="10"/>
            <w:rFonts w:hint="eastAsia"/>
            <w:bCs/>
            <w:color w:val="FF0000"/>
            <w:rPrChange w:id="119" w:author="Suzic" w:date="2014-09-10T11:27:00Z">
              <w:rPr>
                <w:rStyle w:val="10"/>
                <w:rFonts w:hint="eastAsia"/>
                <w:b w:val="0"/>
                <w:bCs/>
                <w:color w:val="FF0000"/>
              </w:rPr>
            </w:rPrChange>
          </w:rPr>
          <w:tab/>
        </w:r>
        <w:r w:rsidR="008B1518" w:rsidRPr="00F6368A">
          <w:rPr>
            <w:rStyle w:val="10"/>
            <w:bCs/>
            <w:color w:val="FF0000"/>
            <w:rPrChange w:id="120" w:author="Suzic" w:date="2014-09-10T11:27:00Z">
              <w:rPr>
                <w:rStyle w:val="10"/>
                <w:b w:val="0"/>
                <w:bCs/>
                <w:color w:val="FF0000"/>
              </w:rPr>
            </w:rPrChange>
          </w:rPr>
          <w:t>“</w:t>
        </w:r>
        <w:proofErr w:type="spellStart"/>
        <w:r w:rsidR="008B1518" w:rsidRPr="00F6368A">
          <w:rPr>
            <w:rStyle w:val="10"/>
            <w:rFonts w:hint="eastAsia"/>
            <w:bCs/>
            <w:color w:val="FF0000"/>
            <w:rPrChange w:id="121" w:author="Suzic" w:date="2014-09-10T11:27:00Z">
              <w:rPr>
                <w:rStyle w:val="10"/>
                <w:rFonts w:hint="eastAsia"/>
                <w:b w:val="0"/>
                <w:bCs/>
                <w:color w:val="FF0000"/>
              </w:rPr>
            </w:rPrChange>
          </w:rPr>
          <w:t>deviceType</w:t>
        </w:r>
        <w:proofErr w:type="spellEnd"/>
        <w:r w:rsidR="008B1518" w:rsidRPr="00F6368A">
          <w:rPr>
            <w:rStyle w:val="10"/>
            <w:bCs/>
            <w:color w:val="FF0000"/>
            <w:rPrChange w:id="122" w:author="Suzic" w:date="2014-09-10T11:27:00Z">
              <w:rPr>
                <w:rStyle w:val="10"/>
                <w:b w:val="0"/>
                <w:bCs/>
                <w:color w:val="FF0000"/>
              </w:rPr>
            </w:rPrChange>
          </w:rPr>
          <w:t>”</w:t>
        </w:r>
        <w:r w:rsidR="008B1518" w:rsidRPr="00F6368A">
          <w:rPr>
            <w:rStyle w:val="10"/>
            <w:rFonts w:hint="eastAsia"/>
            <w:bCs/>
            <w:color w:val="FF0000"/>
            <w:rPrChange w:id="123" w:author="Suzic" w:date="2014-09-10T11:27:00Z">
              <w:rPr>
                <w:rStyle w:val="10"/>
                <w:rFonts w:hint="eastAsia"/>
                <w:b w:val="0"/>
                <w:bCs/>
                <w:color w:val="FF0000"/>
              </w:rPr>
            </w:rPrChange>
          </w:rPr>
          <w:t>:</w:t>
        </w:r>
        <w:r w:rsidR="008B1518" w:rsidRPr="00F6368A">
          <w:rPr>
            <w:rStyle w:val="10"/>
            <w:rFonts w:hint="eastAsia"/>
            <w:bCs/>
            <w:color w:val="FF0000"/>
            <w:rPrChange w:id="124" w:author="Suzic" w:date="2014-09-10T11:27:00Z">
              <w:rPr>
                <w:rStyle w:val="10"/>
                <w:rFonts w:hint="eastAsia"/>
                <w:b w:val="0"/>
                <w:bCs/>
                <w:color w:val="FF0000"/>
              </w:rPr>
            </w:rPrChange>
          </w:rPr>
          <w:tab/>
        </w:r>
        <w:r w:rsidR="008B1518" w:rsidRPr="00F6368A">
          <w:rPr>
            <w:rStyle w:val="10"/>
            <w:bCs/>
            <w:color w:val="FF0000"/>
            <w:rPrChange w:id="125" w:author="Suzic" w:date="2014-09-10T11:27:00Z">
              <w:rPr>
                <w:rStyle w:val="10"/>
                <w:b w:val="0"/>
                <w:bCs/>
                <w:color w:val="FF0000"/>
              </w:rPr>
            </w:rPrChange>
          </w:rPr>
          <w:t>“”</w:t>
        </w:r>
        <w:r w:rsidR="008B1518" w:rsidRPr="00F6368A">
          <w:rPr>
            <w:rStyle w:val="10"/>
            <w:rFonts w:hint="eastAsia"/>
            <w:bCs/>
            <w:color w:val="FF0000"/>
            <w:rPrChange w:id="126" w:author="Suzic" w:date="2014-09-10T11:27:00Z">
              <w:rPr>
                <w:rStyle w:val="10"/>
                <w:rFonts w:hint="eastAsia"/>
                <w:b w:val="0"/>
                <w:bCs/>
                <w:color w:val="FF0000"/>
              </w:rPr>
            </w:rPrChange>
          </w:rPr>
          <w:t>,</w:t>
        </w:r>
        <w:r w:rsidR="008B1518" w:rsidRPr="00F6368A">
          <w:rPr>
            <w:rStyle w:val="10"/>
            <w:rFonts w:hint="eastAsia"/>
            <w:bCs/>
            <w:color w:val="FF0000"/>
            <w:rPrChange w:id="127" w:author="Suzic" w:date="2014-09-10T11:27:00Z">
              <w:rPr>
                <w:rStyle w:val="10"/>
                <w:rFonts w:hint="eastAsia"/>
                <w:b w:val="0"/>
                <w:bCs/>
                <w:color w:val="FF0000"/>
              </w:rPr>
            </w:rPrChange>
          </w:rPr>
          <w:tab/>
          <w:t xml:space="preserve">// </w:t>
        </w:r>
        <w:r w:rsidR="008B1518" w:rsidRPr="00F6368A">
          <w:rPr>
            <w:rStyle w:val="10"/>
            <w:rFonts w:hint="eastAsia"/>
            <w:bCs/>
            <w:color w:val="FF0000"/>
            <w:rPrChange w:id="128" w:author="Suzic" w:date="2014-09-10T11:27:00Z">
              <w:rPr>
                <w:rStyle w:val="10"/>
                <w:rFonts w:hint="eastAsia"/>
                <w:b w:val="0"/>
                <w:bCs/>
                <w:color w:val="FF0000"/>
              </w:rPr>
            </w:rPrChange>
          </w:rPr>
          <w:t>设备类型</w:t>
        </w:r>
        <w:r w:rsidR="008B1518" w:rsidRPr="00F6368A">
          <w:rPr>
            <w:rStyle w:val="10"/>
            <w:rFonts w:hint="eastAsia"/>
            <w:bCs/>
            <w:color w:val="FF0000"/>
            <w:rPrChange w:id="129" w:author="Suzic" w:date="2014-09-10T11:27:00Z">
              <w:rPr>
                <w:rStyle w:val="10"/>
                <w:rFonts w:hint="eastAsia"/>
                <w:b w:val="0"/>
                <w:bCs/>
                <w:color w:val="FF0000"/>
              </w:rPr>
            </w:rPrChange>
          </w:rPr>
          <w:t xml:space="preserve"> 0</w:t>
        </w:r>
        <w:r w:rsidR="008B1518" w:rsidRPr="00F6368A">
          <w:rPr>
            <w:rStyle w:val="10"/>
            <w:rFonts w:hint="eastAsia"/>
            <w:bCs/>
            <w:color w:val="FF0000"/>
            <w:rPrChange w:id="130" w:author="Suzic" w:date="2014-09-10T11:27:00Z">
              <w:rPr>
                <w:rStyle w:val="10"/>
                <w:rFonts w:hint="eastAsia"/>
                <w:b w:val="0"/>
                <w:bCs/>
                <w:color w:val="FF0000"/>
              </w:rPr>
            </w:rPrChange>
          </w:rPr>
          <w:t>：未知</w:t>
        </w:r>
        <w:r w:rsidR="008B1518" w:rsidRPr="00F6368A">
          <w:rPr>
            <w:rStyle w:val="10"/>
            <w:rFonts w:hint="eastAsia"/>
            <w:bCs/>
            <w:color w:val="FF0000"/>
            <w:rPrChange w:id="131" w:author="Suzic" w:date="2014-09-10T11:27:00Z">
              <w:rPr>
                <w:rStyle w:val="10"/>
                <w:rFonts w:hint="eastAsia"/>
                <w:b w:val="0"/>
                <w:bCs/>
                <w:color w:val="FF0000"/>
              </w:rPr>
            </w:rPrChange>
          </w:rPr>
          <w:t xml:space="preserve"> 1</w:t>
        </w:r>
        <w:r w:rsidR="008B1518" w:rsidRPr="00F6368A">
          <w:rPr>
            <w:rStyle w:val="10"/>
            <w:rFonts w:hint="eastAsia"/>
            <w:bCs/>
            <w:color w:val="FF0000"/>
            <w:rPrChange w:id="132" w:author="Suzic" w:date="2014-09-10T11:27:00Z">
              <w:rPr>
                <w:rStyle w:val="10"/>
                <w:rFonts w:hint="eastAsia"/>
                <w:b w:val="0"/>
                <w:bCs/>
                <w:color w:val="FF0000"/>
              </w:rPr>
            </w:rPrChange>
          </w:rPr>
          <w:t>：</w:t>
        </w:r>
        <w:r w:rsidR="008B1518" w:rsidRPr="00F6368A">
          <w:rPr>
            <w:rStyle w:val="10"/>
            <w:rFonts w:hint="eastAsia"/>
            <w:bCs/>
            <w:color w:val="FF0000"/>
            <w:rPrChange w:id="133" w:author="Suzic" w:date="2014-09-10T11:27:00Z">
              <w:rPr>
                <w:rStyle w:val="10"/>
                <w:rFonts w:hint="eastAsia"/>
                <w:b w:val="0"/>
                <w:bCs/>
                <w:color w:val="FF0000"/>
              </w:rPr>
            </w:rPrChange>
          </w:rPr>
          <w:t>iPad 2</w:t>
        </w:r>
        <w:r w:rsidR="008B1518" w:rsidRPr="00F6368A">
          <w:rPr>
            <w:rStyle w:val="10"/>
            <w:rFonts w:hint="eastAsia"/>
            <w:bCs/>
            <w:color w:val="FF0000"/>
            <w:rPrChange w:id="134" w:author="Suzic" w:date="2014-09-10T11:27:00Z">
              <w:rPr>
                <w:rStyle w:val="10"/>
                <w:rFonts w:hint="eastAsia"/>
                <w:b w:val="0"/>
                <w:bCs/>
                <w:color w:val="FF0000"/>
              </w:rPr>
            </w:rPrChange>
          </w:rPr>
          <w:t>：</w:t>
        </w:r>
        <w:r w:rsidR="008B1518" w:rsidRPr="00F6368A">
          <w:rPr>
            <w:rStyle w:val="10"/>
            <w:rFonts w:hint="eastAsia"/>
            <w:bCs/>
            <w:color w:val="FF0000"/>
            <w:rPrChange w:id="135" w:author="Suzic" w:date="2014-09-10T11:27:00Z">
              <w:rPr>
                <w:rStyle w:val="10"/>
                <w:rFonts w:hint="eastAsia"/>
                <w:b w:val="0"/>
                <w:bCs/>
                <w:color w:val="FF0000"/>
              </w:rPr>
            </w:rPrChange>
          </w:rPr>
          <w:t>iPhone 3</w:t>
        </w:r>
        <w:r w:rsidR="008B1518" w:rsidRPr="00F6368A">
          <w:rPr>
            <w:rStyle w:val="10"/>
            <w:rFonts w:hint="eastAsia"/>
            <w:bCs/>
            <w:color w:val="FF0000"/>
            <w:rPrChange w:id="136" w:author="Suzic" w:date="2014-09-10T11:27:00Z">
              <w:rPr>
                <w:rStyle w:val="10"/>
                <w:rFonts w:hint="eastAsia"/>
                <w:b w:val="0"/>
                <w:bCs/>
                <w:color w:val="FF0000"/>
              </w:rPr>
            </w:rPrChange>
          </w:rPr>
          <w:t>：</w:t>
        </w:r>
        <w:r w:rsidR="008B1518" w:rsidRPr="00F6368A">
          <w:rPr>
            <w:rStyle w:val="10"/>
            <w:rFonts w:hint="eastAsia"/>
            <w:bCs/>
            <w:color w:val="FF0000"/>
            <w:rPrChange w:id="137" w:author="Suzic" w:date="2014-09-10T11:27:00Z">
              <w:rPr>
                <w:rStyle w:val="10"/>
                <w:rFonts w:hint="eastAsia"/>
                <w:b w:val="0"/>
                <w:bCs/>
                <w:color w:val="FF0000"/>
              </w:rPr>
            </w:rPrChange>
          </w:rPr>
          <w:t>Android 4</w:t>
        </w:r>
        <w:r w:rsidR="008B1518" w:rsidRPr="00F6368A">
          <w:rPr>
            <w:rStyle w:val="10"/>
            <w:rFonts w:hint="eastAsia"/>
            <w:bCs/>
            <w:color w:val="FF0000"/>
            <w:rPrChange w:id="138" w:author="Suzic" w:date="2014-09-10T11:27:00Z">
              <w:rPr>
                <w:rStyle w:val="10"/>
                <w:rFonts w:hint="eastAsia"/>
                <w:b w:val="0"/>
                <w:bCs/>
                <w:color w:val="FF0000"/>
              </w:rPr>
            </w:rPrChange>
          </w:rPr>
          <w:t>：</w:t>
        </w:r>
        <w:r w:rsidR="008B1518" w:rsidRPr="00F6368A">
          <w:rPr>
            <w:rStyle w:val="10"/>
            <w:rFonts w:hint="eastAsia"/>
            <w:bCs/>
            <w:color w:val="FF0000"/>
            <w:rPrChange w:id="139" w:author="Suzic" w:date="2014-09-10T11:27:00Z">
              <w:rPr>
                <w:rStyle w:val="10"/>
                <w:rFonts w:hint="eastAsia"/>
                <w:b w:val="0"/>
                <w:bCs/>
                <w:color w:val="FF0000"/>
              </w:rPr>
            </w:rPrChange>
          </w:rPr>
          <w:t>Win8</w:t>
        </w:r>
        <w:r w:rsidR="008B1518" w:rsidRPr="00F6368A">
          <w:rPr>
            <w:rStyle w:val="10"/>
            <w:rFonts w:hint="eastAsia"/>
            <w:bCs/>
            <w:color w:val="FF0000"/>
            <w:rPrChange w:id="140" w:author="Suzic" w:date="2014-09-10T11:27:00Z">
              <w:rPr>
                <w:rStyle w:val="10"/>
                <w:rFonts w:hint="eastAsia"/>
                <w:b w:val="0"/>
                <w:bCs/>
                <w:color w:val="FF0000"/>
              </w:rPr>
            </w:rPrChange>
          </w:rPr>
          <w:t>平板</w:t>
        </w:r>
        <w:r w:rsidR="008B1518">
          <w:rPr>
            <w:rStyle w:val="10"/>
            <w:rFonts w:hint="eastAsia"/>
            <w:color w:val="BCBCBC"/>
          </w:rPr>
          <w:tab/>
        </w:r>
        <w:r w:rsidR="008B1518">
          <w:rPr>
            <w:rStyle w:val="10"/>
            <w:color w:val="BCBCBC"/>
          </w:rPr>
          <w:t>“cert”:</w:t>
        </w:r>
        <w:r w:rsidR="008B1518">
          <w:rPr>
            <w:rStyle w:val="10"/>
            <w:color w:val="BCBCBC"/>
          </w:rPr>
          <w:tab/>
          <w:t>“…”,</w:t>
        </w:r>
        <w:r w:rsidR="008B1518">
          <w:rPr>
            <w:rStyle w:val="10"/>
            <w:color w:val="BCBCBC"/>
          </w:rPr>
          <w:tab/>
          <w:t xml:space="preserve">// </w:t>
        </w:r>
        <w:r w:rsidR="008B1518">
          <w:rPr>
            <w:rStyle w:val="10"/>
            <w:rFonts w:hint="eastAsia"/>
            <w:color w:val="BCBCBC"/>
          </w:rPr>
          <w:t>用户的</w:t>
        </w:r>
        <w:r w:rsidR="008B1518">
          <w:rPr>
            <w:rStyle w:val="10"/>
            <w:rFonts w:hint="eastAsia"/>
            <w:color w:val="BCBCBC"/>
          </w:rPr>
          <w:t>ESAP</w:t>
        </w:r>
        <w:r w:rsidR="008B1518">
          <w:rPr>
            <w:rStyle w:val="10"/>
            <w:rFonts w:hint="eastAsia"/>
            <w:color w:val="BCBCBC"/>
          </w:rPr>
          <w:t>平台证书信息，使用</w:t>
        </w:r>
        <w:r w:rsidR="008B1518">
          <w:rPr>
            <w:rStyle w:val="10"/>
            <w:rFonts w:hint="eastAsia"/>
            <w:color w:val="BCBCBC"/>
          </w:rPr>
          <w:t>MD5</w:t>
        </w:r>
        <w:r w:rsidR="008B1518">
          <w:rPr>
            <w:rStyle w:val="10"/>
            <w:rFonts w:hint="eastAsia"/>
            <w:color w:val="BCBCBC"/>
          </w:rPr>
          <w:t>加密</w:t>
        </w:r>
        <w:r w:rsidR="008B1518">
          <w:rPr>
            <w:rStyle w:val="10"/>
            <w:color w:val="BCBCBC"/>
          </w:rPr>
          <w:br/>
        </w:r>
        <w:r w:rsidR="008B1518">
          <w:rPr>
            <w:rStyle w:val="10"/>
            <w:color w:val="BCBCBC"/>
          </w:rPr>
          <w:tab/>
          <w:t>“</w:t>
        </w:r>
        <w:proofErr w:type="spellStart"/>
        <w:r w:rsidR="008B1518">
          <w:rPr>
            <w:rStyle w:val="10"/>
            <w:color w:val="BCBCBC"/>
          </w:rPr>
          <w:t>accountId</w:t>
        </w:r>
        <w:proofErr w:type="spellEnd"/>
        <w:r w:rsidR="008B1518">
          <w:rPr>
            <w:rStyle w:val="10"/>
            <w:color w:val="BCBCBC"/>
          </w:rPr>
          <w:t>”:</w:t>
        </w:r>
        <w:r w:rsidR="008B1518">
          <w:rPr>
            <w:rStyle w:val="10"/>
            <w:color w:val="BCBCBC"/>
          </w:rPr>
          <w:tab/>
          <w:t>“”,</w:t>
        </w:r>
        <w:r w:rsidR="008B1518">
          <w:rPr>
            <w:rStyle w:val="10"/>
            <w:color w:val="BCBCBC"/>
          </w:rPr>
          <w:tab/>
          <w:t xml:space="preserve">// </w:t>
        </w:r>
        <w:r w:rsidR="008B1518">
          <w:rPr>
            <w:rStyle w:val="10"/>
            <w:rFonts w:hint="eastAsia"/>
            <w:color w:val="BCBCBC"/>
          </w:rPr>
          <w:t>用户在</w:t>
        </w:r>
        <w:r w:rsidR="008B1518">
          <w:rPr>
            <w:rStyle w:val="10"/>
            <w:rFonts w:hint="eastAsia"/>
            <w:color w:val="BCBCBC"/>
          </w:rPr>
          <w:t>ESAP</w:t>
        </w:r>
        <w:r w:rsidR="008B1518">
          <w:rPr>
            <w:rStyle w:val="10"/>
            <w:rFonts w:hint="eastAsia"/>
            <w:color w:val="BCBCBC"/>
          </w:rPr>
          <w:t>平台的用户</w:t>
        </w:r>
        <w:r w:rsidR="008B1518">
          <w:rPr>
            <w:rStyle w:val="10"/>
            <w:rFonts w:hint="eastAsia"/>
            <w:color w:val="BCBCBC"/>
          </w:rPr>
          <w:t>ID</w:t>
        </w:r>
        <w:r w:rsidR="008B1518">
          <w:rPr>
            <w:rStyle w:val="10"/>
            <w:rFonts w:hint="eastAsia"/>
            <w:color w:val="BCBCBC"/>
          </w:rPr>
          <w:t>（</w:t>
        </w:r>
        <w:proofErr w:type="spellStart"/>
        <w:r w:rsidR="008B1518">
          <w:rPr>
            <w:rStyle w:val="10"/>
            <w:rFonts w:hint="eastAsia"/>
            <w:color w:val="BCBCBC"/>
          </w:rPr>
          <w:t>UserID</w:t>
        </w:r>
        <w:proofErr w:type="spellEnd"/>
        <w:r w:rsidR="008B1518">
          <w:rPr>
            <w:rStyle w:val="10"/>
            <w:rFonts w:hint="eastAsia"/>
            <w:color w:val="BCBCBC"/>
          </w:rPr>
          <w:t>，整型）</w:t>
        </w:r>
        <w:r w:rsidR="008B1518">
          <w:rPr>
            <w:rStyle w:val="10"/>
            <w:color w:val="BCBCBC"/>
          </w:rPr>
          <w:br/>
        </w:r>
      </w:ins>
      <w:ins w:id="141" w:author="Suzic" w:date="2014-09-09T19:26:00Z">
        <w:r w:rsidR="008261DE">
          <w:rPr>
            <w:rStyle w:val="10"/>
          </w:rPr>
          <w:tab/>
        </w:r>
        <w:r w:rsidR="008261DE" w:rsidRPr="00F6368A">
          <w:rPr>
            <w:rStyle w:val="10"/>
            <w:color w:val="BCBCBC"/>
            <w:rPrChange w:id="142" w:author="Suzic" w:date="2014-09-10T11:27:00Z">
              <w:rPr>
                <w:rStyle w:val="10"/>
                <w:color w:val="FF0000"/>
              </w:rPr>
            </w:rPrChange>
          </w:rPr>
          <w:t>“</w:t>
        </w:r>
        <w:r w:rsidR="008261DE" w:rsidRPr="00F6368A">
          <w:rPr>
            <w:rStyle w:val="10"/>
            <w:rFonts w:hint="eastAsia"/>
            <w:color w:val="BCBCBC"/>
            <w:rPrChange w:id="143" w:author="Suzic" w:date="2014-09-10T11:27:00Z">
              <w:rPr>
                <w:rStyle w:val="10"/>
                <w:rFonts w:hint="eastAsia"/>
                <w:color w:val="FF0000"/>
              </w:rPr>
            </w:rPrChange>
          </w:rPr>
          <w:t>result</w:t>
        </w:r>
        <w:r w:rsidR="008261DE" w:rsidRPr="00F6368A">
          <w:rPr>
            <w:rStyle w:val="10"/>
            <w:color w:val="BCBCBC"/>
            <w:rPrChange w:id="144" w:author="Suzic" w:date="2014-09-10T11:27:00Z">
              <w:rPr>
                <w:rStyle w:val="10"/>
                <w:color w:val="FF0000"/>
              </w:rPr>
            </w:rPrChange>
          </w:rPr>
          <w:t>”:</w:t>
        </w:r>
        <w:r w:rsidR="008261DE" w:rsidRPr="00F6368A">
          <w:rPr>
            <w:rStyle w:val="10"/>
            <w:color w:val="BCBCBC"/>
            <w:rPrChange w:id="145" w:author="Suzic" w:date="2014-09-10T11:27:00Z">
              <w:rPr>
                <w:rStyle w:val="10"/>
                <w:color w:val="FF0000"/>
              </w:rPr>
            </w:rPrChange>
          </w:rPr>
          <w:tab/>
          <w:t>“</w:t>
        </w:r>
        <w:r w:rsidR="008261DE" w:rsidRPr="00F6368A">
          <w:rPr>
            <w:rStyle w:val="10"/>
            <w:rFonts w:hint="eastAsia"/>
            <w:color w:val="BCBCBC"/>
            <w:rPrChange w:id="146" w:author="Suzic" w:date="2014-09-10T11:27:00Z">
              <w:rPr>
                <w:rStyle w:val="10"/>
                <w:rFonts w:hint="eastAsia"/>
                <w:color w:val="FF0000"/>
              </w:rPr>
            </w:rPrChange>
          </w:rPr>
          <w:t>0</w:t>
        </w:r>
        <w:r w:rsidR="008261DE" w:rsidRPr="00F6368A">
          <w:rPr>
            <w:rStyle w:val="10"/>
            <w:color w:val="BCBCBC"/>
            <w:rPrChange w:id="147" w:author="Suzic" w:date="2014-09-10T11:27:00Z">
              <w:rPr>
                <w:rStyle w:val="10"/>
                <w:color w:val="FF0000"/>
              </w:rPr>
            </w:rPrChange>
          </w:rPr>
          <w:t>”</w:t>
        </w:r>
        <w:r w:rsidR="008261DE" w:rsidRPr="00F6368A">
          <w:rPr>
            <w:rStyle w:val="10"/>
            <w:color w:val="BCBCBC"/>
            <w:rPrChange w:id="148" w:author="Suzic" w:date="2014-09-10T11:27:00Z">
              <w:rPr>
                <w:rStyle w:val="10"/>
                <w:color w:val="FF0000"/>
              </w:rPr>
            </w:rPrChange>
          </w:rPr>
          <w:tab/>
          <w:t>//</w:t>
        </w:r>
        <w:r w:rsidR="008261DE" w:rsidRPr="00F6368A">
          <w:rPr>
            <w:rStyle w:val="10"/>
            <w:rFonts w:hint="eastAsia"/>
            <w:color w:val="BCBCBC"/>
            <w:rPrChange w:id="149" w:author="Suzic" w:date="2014-09-10T11:27:00Z">
              <w:rPr>
                <w:rStyle w:val="10"/>
                <w:rFonts w:hint="eastAsia"/>
                <w:color w:val="FF0000"/>
              </w:rPr>
            </w:rPrChange>
          </w:rPr>
          <w:t xml:space="preserve"> </w:t>
        </w:r>
        <w:r w:rsidR="008261DE" w:rsidRPr="00F6368A">
          <w:rPr>
            <w:rStyle w:val="10"/>
            <w:rFonts w:hint="eastAsia"/>
            <w:color w:val="BCBCBC"/>
            <w:rPrChange w:id="150" w:author="Suzic" w:date="2014-09-10T11:27:00Z">
              <w:rPr>
                <w:rStyle w:val="10"/>
                <w:rFonts w:hint="eastAsia"/>
                <w:color w:val="FF0000"/>
              </w:rPr>
            </w:rPrChange>
          </w:rPr>
          <w:t>登录返回结果。</w:t>
        </w:r>
        <w:r w:rsidR="008261DE" w:rsidRPr="00F6368A">
          <w:rPr>
            <w:rStyle w:val="10"/>
            <w:rFonts w:hint="eastAsia"/>
            <w:color w:val="BCBCBC"/>
            <w:rPrChange w:id="151" w:author="Suzic" w:date="2014-09-10T11:27:00Z">
              <w:rPr>
                <w:rStyle w:val="10"/>
                <w:rFonts w:hint="eastAsia"/>
                <w:color w:val="FF0000"/>
              </w:rPr>
            </w:rPrChange>
          </w:rPr>
          <w:t>0</w:t>
        </w:r>
        <w:r w:rsidR="008261DE" w:rsidRPr="00F6368A">
          <w:rPr>
            <w:rStyle w:val="10"/>
            <w:rFonts w:hint="eastAsia"/>
            <w:color w:val="BCBCBC"/>
            <w:rPrChange w:id="152" w:author="Suzic" w:date="2014-09-10T11:27:00Z">
              <w:rPr>
                <w:rStyle w:val="10"/>
                <w:rFonts w:hint="eastAsia"/>
                <w:color w:val="FF0000"/>
              </w:rPr>
            </w:rPrChange>
          </w:rPr>
          <w:t>：需要验证码</w:t>
        </w:r>
        <w:r w:rsidR="008261DE" w:rsidRPr="00F6368A">
          <w:rPr>
            <w:rStyle w:val="10"/>
            <w:rFonts w:hint="eastAsia"/>
            <w:color w:val="BCBCBC"/>
            <w:rPrChange w:id="153" w:author="Suzic" w:date="2014-09-10T11:27:00Z">
              <w:rPr>
                <w:rStyle w:val="10"/>
                <w:rFonts w:hint="eastAsia"/>
                <w:color w:val="FF0000"/>
              </w:rPr>
            </w:rPrChange>
          </w:rPr>
          <w:t xml:space="preserve"> 1</w:t>
        </w:r>
        <w:r w:rsidR="008261DE" w:rsidRPr="00F6368A">
          <w:rPr>
            <w:rStyle w:val="10"/>
            <w:rFonts w:hint="eastAsia"/>
            <w:color w:val="BCBCBC"/>
            <w:rPrChange w:id="154" w:author="Suzic" w:date="2014-09-10T11:27:00Z">
              <w:rPr>
                <w:rStyle w:val="10"/>
                <w:rFonts w:hint="eastAsia"/>
                <w:color w:val="FF0000"/>
              </w:rPr>
            </w:rPrChange>
          </w:rPr>
          <w:t>：鉴</w:t>
        </w:r>
        <w:proofErr w:type="gramStart"/>
        <w:r w:rsidR="008261DE" w:rsidRPr="00F6368A">
          <w:rPr>
            <w:rStyle w:val="10"/>
            <w:rFonts w:hint="eastAsia"/>
            <w:color w:val="BCBCBC"/>
            <w:rPrChange w:id="155" w:author="Suzic" w:date="2014-09-10T11:27:00Z">
              <w:rPr>
                <w:rStyle w:val="10"/>
                <w:rFonts w:hint="eastAsia"/>
                <w:color w:val="FF0000"/>
              </w:rPr>
            </w:rPrChange>
          </w:rPr>
          <w:t>权成功</w:t>
        </w:r>
        <w:proofErr w:type="gramEnd"/>
        <w:r w:rsidR="008261DE" w:rsidRPr="00F6368A">
          <w:rPr>
            <w:rStyle w:val="10"/>
            <w:rFonts w:hint="eastAsia"/>
            <w:color w:val="BCBCBC"/>
            <w:rPrChange w:id="156" w:author="Suzic" w:date="2014-09-10T11:27:00Z">
              <w:rPr>
                <w:rStyle w:val="10"/>
                <w:rFonts w:hint="eastAsia"/>
                <w:color w:val="FF0000"/>
              </w:rPr>
            </w:rPrChange>
          </w:rPr>
          <w:t xml:space="preserve"> 2</w:t>
        </w:r>
        <w:r w:rsidR="008261DE" w:rsidRPr="00F6368A">
          <w:rPr>
            <w:rStyle w:val="10"/>
            <w:rFonts w:hint="eastAsia"/>
            <w:color w:val="BCBCBC"/>
            <w:rPrChange w:id="157" w:author="Suzic" w:date="2014-09-10T11:27:00Z">
              <w:rPr>
                <w:rStyle w:val="10"/>
                <w:rFonts w:hint="eastAsia"/>
                <w:color w:val="FF0000"/>
              </w:rPr>
            </w:rPrChange>
          </w:rPr>
          <w:t>：不存在用户名</w:t>
        </w:r>
        <w:r w:rsidR="008261DE" w:rsidRPr="00F6368A">
          <w:rPr>
            <w:rStyle w:val="10"/>
            <w:rFonts w:hint="eastAsia"/>
            <w:color w:val="BCBCBC"/>
            <w:rPrChange w:id="158" w:author="Suzic" w:date="2014-09-10T11:27:00Z">
              <w:rPr>
                <w:rStyle w:val="10"/>
                <w:rFonts w:hint="eastAsia"/>
                <w:color w:val="FF0000"/>
              </w:rPr>
            </w:rPrChange>
          </w:rPr>
          <w:t xml:space="preserve"> 3</w:t>
        </w:r>
        <w:r w:rsidR="008261DE" w:rsidRPr="00F6368A">
          <w:rPr>
            <w:rStyle w:val="10"/>
            <w:rFonts w:hint="eastAsia"/>
            <w:color w:val="BCBCBC"/>
            <w:rPrChange w:id="159" w:author="Suzic" w:date="2014-09-10T11:27:00Z">
              <w:rPr>
                <w:rStyle w:val="10"/>
                <w:rFonts w:hint="eastAsia"/>
                <w:color w:val="FF0000"/>
              </w:rPr>
            </w:rPrChange>
          </w:rPr>
          <w:t>：密码错误</w:t>
        </w:r>
        <w:r w:rsidR="008261DE" w:rsidRPr="00F6368A">
          <w:rPr>
            <w:rStyle w:val="10"/>
            <w:rFonts w:hint="eastAsia"/>
            <w:color w:val="BCBCBC"/>
            <w:rPrChange w:id="160" w:author="Suzic" w:date="2014-09-10T11:27:00Z">
              <w:rPr>
                <w:rStyle w:val="10"/>
                <w:rFonts w:hint="eastAsia"/>
                <w:color w:val="FF0000"/>
              </w:rPr>
            </w:rPrChange>
          </w:rPr>
          <w:t xml:space="preserve"> 4</w:t>
        </w:r>
        <w:r w:rsidR="008261DE" w:rsidRPr="00F6368A">
          <w:rPr>
            <w:rStyle w:val="10"/>
            <w:rFonts w:hint="eastAsia"/>
            <w:color w:val="BCBCBC"/>
            <w:rPrChange w:id="161" w:author="Suzic" w:date="2014-09-10T11:27:00Z">
              <w:rPr>
                <w:rStyle w:val="10"/>
                <w:rFonts w:hint="eastAsia"/>
                <w:color w:val="FF0000"/>
              </w:rPr>
            </w:rPrChange>
          </w:rPr>
          <w:t>：设备被拒绝</w:t>
        </w:r>
      </w:ins>
      <w:r w:rsidR="00B37AF3" w:rsidRPr="007140BA">
        <w:rPr>
          <w:rStyle w:val="ad"/>
        </w:rPr>
        <w:br/>
        <w:t>}</w:t>
      </w:r>
    </w:p>
    <w:p w14:paraId="2D328B7F" w14:textId="3E489950" w:rsidR="00291C68" w:rsidRPr="00996A47" w:rsidRDefault="00291C68" w:rsidP="00291C68">
      <w:pPr>
        <w:rPr>
          <w:rStyle w:val="a8"/>
        </w:rPr>
      </w:pPr>
      <w:r w:rsidRPr="00996A47">
        <w:rPr>
          <w:rStyle w:val="a8"/>
          <w:rFonts w:hint="eastAsia"/>
        </w:rPr>
        <w:t>注</w:t>
      </w:r>
      <w:r w:rsidRPr="00996A47">
        <w:rPr>
          <w:rStyle w:val="a8"/>
        </w:rPr>
        <w:t>：</w:t>
      </w:r>
      <w:r w:rsidRPr="00996A47">
        <w:rPr>
          <w:rStyle w:val="a8"/>
          <w:rFonts w:hint="eastAsia"/>
        </w:rPr>
        <w:t>password</w:t>
      </w:r>
      <w:r w:rsidR="00C10C87">
        <w:rPr>
          <w:rStyle w:val="a8"/>
          <w:rFonts w:hint="eastAsia"/>
        </w:rPr>
        <w:t>用于验证用户登录。如果不使用证书登录，</w:t>
      </w:r>
      <w:r w:rsidR="00C10C87">
        <w:rPr>
          <w:rStyle w:val="a8"/>
          <w:rFonts w:hint="eastAsia"/>
        </w:rPr>
        <w:t>password</w:t>
      </w:r>
      <w:r w:rsidR="00C10C87">
        <w:rPr>
          <w:rStyle w:val="a8"/>
          <w:rFonts w:hint="eastAsia"/>
        </w:rPr>
        <w:t>使用</w:t>
      </w:r>
      <w:r w:rsidR="00C10C87">
        <w:rPr>
          <w:rStyle w:val="a8"/>
          <w:rFonts w:hint="eastAsia"/>
        </w:rPr>
        <w:t>MD5</w:t>
      </w:r>
      <w:r w:rsidR="00C10C87">
        <w:rPr>
          <w:rStyle w:val="a8"/>
          <w:rFonts w:hint="eastAsia"/>
        </w:rPr>
        <w:t>进行加密；</w:t>
      </w:r>
      <w:r w:rsidR="008360E3">
        <w:rPr>
          <w:rStyle w:val="a8"/>
          <w:rFonts w:hint="eastAsia"/>
        </w:rPr>
        <w:t>如果</w:t>
      </w:r>
      <w:r w:rsidR="00C10C87">
        <w:rPr>
          <w:rStyle w:val="a8"/>
          <w:rFonts w:hint="eastAsia"/>
        </w:rPr>
        <w:t>使用证书登录，</w:t>
      </w:r>
      <w:r w:rsidR="008360E3">
        <w:rPr>
          <w:rStyle w:val="a8"/>
          <w:rFonts w:hint="eastAsia"/>
        </w:rPr>
        <w:t>使用用户私</w:t>
      </w:r>
      <w:proofErr w:type="gramStart"/>
      <w:r w:rsidR="008360E3">
        <w:rPr>
          <w:rStyle w:val="a8"/>
          <w:rFonts w:hint="eastAsia"/>
        </w:rPr>
        <w:t>钥</w:t>
      </w:r>
      <w:proofErr w:type="gramEnd"/>
      <w:r w:rsidR="008360E3">
        <w:rPr>
          <w:rStyle w:val="a8"/>
          <w:rFonts w:hint="eastAsia"/>
        </w:rPr>
        <w:t>加密“</w:t>
      </w:r>
      <w:r w:rsidR="008360E3" w:rsidRPr="000F7C8C">
        <w:rPr>
          <w:rStyle w:val="a8"/>
          <w:rFonts w:hint="eastAsia"/>
          <w:b/>
          <w:color w:val="FF0000"/>
        </w:rPr>
        <w:t>CALAND</w:t>
      </w:r>
      <w:r w:rsidR="008360E3">
        <w:rPr>
          <w:rStyle w:val="a8"/>
          <w:rFonts w:hint="eastAsia"/>
        </w:rPr>
        <w:t>”字符（全部大写）得到的密文放在</w:t>
      </w:r>
      <w:r w:rsidR="00C10C87">
        <w:rPr>
          <w:rStyle w:val="a8"/>
          <w:rFonts w:hint="eastAsia"/>
        </w:rPr>
        <w:t>password</w:t>
      </w:r>
      <w:r w:rsidR="008360E3">
        <w:rPr>
          <w:rStyle w:val="a8"/>
          <w:rFonts w:hint="eastAsia"/>
        </w:rPr>
        <w:t>字段即可（服务器会使用该用户的公</w:t>
      </w:r>
      <w:proofErr w:type="gramStart"/>
      <w:r w:rsidR="008360E3">
        <w:rPr>
          <w:rStyle w:val="a8"/>
          <w:rFonts w:hint="eastAsia"/>
        </w:rPr>
        <w:t>钥</w:t>
      </w:r>
      <w:proofErr w:type="gramEnd"/>
      <w:r w:rsidR="008360E3">
        <w:rPr>
          <w:rStyle w:val="a8"/>
          <w:rFonts w:hint="eastAsia"/>
        </w:rPr>
        <w:t>解析</w:t>
      </w:r>
      <w:r w:rsidR="008360E3">
        <w:rPr>
          <w:rStyle w:val="a8"/>
          <w:rFonts w:hint="eastAsia"/>
        </w:rPr>
        <w:t>password</w:t>
      </w:r>
      <w:r w:rsidR="008360E3">
        <w:rPr>
          <w:rStyle w:val="a8"/>
          <w:rFonts w:hint="eastAsia"/>
        </w:rPr>
        <w:t>，检验结果是否是“</w:t>
      </w:r>
      <w:r w:rsidR="008360E3">
        <w:rPr>
          <w:rStyle w:val="a8"/>
          <w:rFonts w:hint="eastAsia"/>
        </w:rPr>
        <w:t>CALAND</w:t>
      </w:r>
      <w:r w:rsidR="008360E3">
        <w:rPr>
          <w:rStyle w:val="a8"/>
          <w:rFonts w:hint="eastAsia"/>
        </w:rPr>
        <w:t>”）。</w:t>
      </w:r>
    </w:p>
    <w:p w14:paraId="194B814E" w14:textId="77777777" w:rsidR="00D95BD4" w:rsidRDefault="00D95BD4" w:rsidP="007877EB">
      <w:pPr>
        <w:pStyle w:val="3"/>
      </w:pPr>
      <w:r>
        <w:t>Login Result Package</w:t>
      </w:r>
    </w:p>
    <w:p w14:paraId="18C470A7" w14:textId="31173EDA" w:rsidR="007877EB" w:rsidRDefault="0041075A" w:rsidP="001B22C4">
      <w:pPr>
        <w:shd w:val="clear" w:color="auto" w:fill="D8D8D8"/>
        <w:tabs>
          <w:tab w:val="left" w:pos="426"/>
          <w:tab w:val="left" w:pos="1843"/>
          <w:tab w:val="left" w:pos="4111"/>
        </w:tabs>
        <w:rPr>
          <w:rStyle w:val="ad"/>
        </w:rPr>
      </w:pPr>
      <w:r>
        <w:rPr>
          <w:rStyle w:val="ad"/>
          <w:rFonts w:hint="eastAsia"/>
        </w:rPr>
        <w:t>@</w:t>
      </w:r>
      <w:proofErr w:type="spellStart"/>
      <w:r>
        <w:rPr>
          <w:rStyle w:val="ad"/>
          <w:rFonts w:hint="eastAsia"/>
        </w:rPr>
        <w:t>login_</w:t>
      </w:r>
      <w:proofErr w:type="gramStart"/>
      <w:r>
        <w:rPr>
          <w:rStyle w:val="ad"/>
          <w:rFonts w:hint="eastAsia"/>
        </w:rPr>
        <w:t>package</w:t>
      </w:r>
      <w:proofErr w:type="spellEnd"/>
      <w:r>
        <w:rPr>
          <w:rStyle w:val="ad"/>
        </w:rPr>
        <w:t>(</w:t>
      </w:r>
      <w:proofErr w:type="gramEnd"/>
      <w:r>
        <w:rPr>
          <w:rStyle w:val="ad"/>
        </w:rPr>
        <w:t>result)</w:t>
      </w:r>
      <w:r>
        <w:rPr>
          <w:rStyle w:val="ad"/>
        </w:rPr>
        <w:br/>
      </w:r>
      <w:r w:rsidR="007877EB" w:rsidRPr="007140BA">
        <w:rPr>
          <w:rStyle w:val="ad"/>
        </w:rPr>
        <w:t>{</w:t>
      </w:r>
      <w:r w:rsidR="007877EB" w:rsidRPr="007140BA">
        <w:rPr>
          <w:rStyle w:val="ad"/>
        </w:rPr>
        <w:br/>
      </w:r>
      <w:r w:rsidR="008570C9" w:rsidRPr="007140BA">
        <w:rPr>
          <w:rStyle w:val="ad"/>
        </w:rPr>
        <w:tab/>
        <w:t>“</w:t>
      </w:r>
      <w:r w:rsidR="008570C9" w:rsidRPr="007140BA">
        <w:rPr>
          <w:rStyle w:val="ad"/>
          <w:rFonts w:hint="eastAsia"/>
        </w:rPr>
        <w:t>i</w:t>
      </w:r>
      <w:r w:rsidR="008570C9" w:rsidRPr="007140BA">
        <w:rPr>
          <w:rStyle w:val="ad"/>
        </w:rPr>
        <w:t>d”:</w:t>
      </w:r>
      <w:r w:rsidR="008570C9" w:rsidRPr="007140BA">
        <w:rPr>
          <w:rStyle w:val="ad"/>
        </w:rPr>
        <w:tab/>
        <w:t>“</w:t>
      </w:r>
      <w:r w:rsidR="008570C9">
        <w:rPr>
          <w:rStyle w:val="ad"/>
        </w:rPr>
        <w:t>…</w:t>
      </w:r>
      <w:r w:rsidR="008570C9" w:rsidRPr="007140BA">
        <w:rPr>
          <w:rStyle w:val="ad"/>
        </w:rPr>
        <w:t>”,</w:t>
      </w:r>
      <w:r w:rsidR="008570C9">
        <w:rPr>
          <w:rStyle w:val="ad"/>
          <w:rFonts w:hint="eastAsia"/>
        </w:rPr>
        <w:tab/>
      </w:r>
      <w:r w:rsidR="008570C9" w:rsidRPr="00291C68">
        <w:rPr>
          <w:rStyle w:val="ad"/>
          <w:b w:val="0"/>
        </w:rPr>
        <w:t>//</w:t>
      </w:r>
      <w:r w:rsidR="008570C9" w:rsidRPr="00291C68">
        <w:rPr>
          <w:rStyle w:val="ad"/>
          <w:rFonts w:hint="eastAsia"/>
          <w:b w:val="0"/>
        </w:rPr>
        <w:t xml:space="preserve"> </w:t>
      </w:r>
      <w:r w:rsidR="008570C9" w:rsidRPr="00291C68">
        <w:rPr>
          <w:rStyle w:val="ad"/>
          <w:rFonts w:hint="eastAsia"/>
          <w:b w:val="0"/>
        </w:rPr>
        <w:t>标识该数据包的</w:t>
      </w:r>
      <w:r w:rsidR="008570C9" w:rsidRPr="00291C68">
        <w:rPr>
          <w:rStyle w:val="ad"/>
          <w:rFonts w:hint="eastAsia"/>
          <w:b w:val="0"/>
        </w:rPr>
        <w:t>id</w:t>
      </w:r>
      <w:r w:rsidR="008570C9" w:rsidRPr="00291C68">
        <w:rPr>
          <w:rStyle w:val="ad"/>
          <w:rFonts w:hint="eastAsia"/>
          <w:b w:val="0"/>
        </w:rPr>
        <w:t>，采用</w:t>
      </w:r>
      <w:r w:rsidR="008570C9" w:rsidRPr="00291C68">
        <w:rPr>
          <w:rStyle w:val="ad"/>
          <w:rFonts w:hint="eastAsia"/>
          <w:b w:val="0"/>
        </w:rPr>
        <w:t>GUID</w:t>
      </w:r>
      <w:r w:rsidR="008570C9" w:rsidRPr="00291C68">
        <w:rPr>
          <w:rStyle w:val="ad"/>
          <w:b w:val="0"/>
        </w:rPr>
        <w:br/>
      </w:r>
      <w:r w:rsidR="008570C9" w:rsidRPr="00D642E5">
        <w:rPr>
          <w:rStyle w:val="ad"/>
          <w:b w:val="0"/>
          <w:color w:val="BFBFBF" w:themeColor="background1" w:themeShade="BF"/>
          <w14:textOutline w14:w="0" w14:cap="flat" w14:cmpd="sng" w14:algn="ctr">
            <w14:noFill/>
            <w14:prstDash w14:val="solid"/>
            <w14:round/>
          </w14:textOutline>
        </w:rPr>
        <w:tab/>
        <w:t>“alias”:</w:t>
      </w:r>
      <w:r w:rsidR="008570C9" w:rsidRPr="00D642E5">
        <w:rPr>
          <w:rStyle w:val="ad"/>
          <w:b w:val="0"/>
          <w:color w:val="BFBFBF" w:themeColor="background1" w:themeShade="BF"/>
          <w14:textOutline w14:w="0" w14:cap="flat" w14:cmpd="sng" w14:algn="ctr">
            <w14:noFill/>
            <w14:prstDash w14:val="solid"/>
            <w14:round/>
          </w14:textOutline>
        </w:rPr>
        <w:tab/>
        <w:t>“112262@qq.com”,</w:t>
      </w:r>
      <w:r w:rsidR="008570C9" w:rsidRPr="00D642E5">
        <w:rPr>
          <w:rStyle w:val="ad"/>
          <w:b w:val="0"/>
          <w:color w:val="BFBFBF" w:themeColor="background1" w:themeShade="BF"/>
          <w14:textOutline w14:w="0" w14:cap="flat" w14:cmpd="sng" w14:algn="ctr">
            <w14:noFill/>
            <w14:prstDash w14:val="solid"/>
            <w14:round/>
          </w14:textOutline>
        </w:rPr>
        <w:tab/>
        <w:t>//</w:t>
      </w:r>
      <w:r w:rsidR="008570C9" w:rsidRPr="00D642E5">
        <w:rPr>
          <w:rStyle w:val="ad"/>
          <w:rFonts w:hint="eastAsia"/>
          <w:b w:val="0"/>
          <w:color w:val="BFBFBF" w:themeColor="background1" w:themeShade="BF"/>
          <w14:textOutline w14:w="0" w14:cap="flat" w14:cmpd="sng" w14:algn="ctr">
            <w14:noFill/>
            <w14:prstDash w14:val="solid"/>
            <w14:round/>
          </w14:textOutline>
        </w:rPr>
        <w:t xml:space="preserve"> </w:t>
      </w:r>
      <w:r w:rsidR="008570C9" w:rsidRPr="00D642E5">
        <w:rPr>
          <w:rStyle w:val="ad"/>
          <w:rFonts w:hint="eastAsia"/>
          <w:b w:val="0"/>
          <w:color w:val="BFBFBF" w:themeColor="background1" w:themeShade="BF"/>
          <w14:textOutline w14:w="0" w14:cap="flat" w14:cmpd="sng" w14:algn="ctr">
            <w14:noFill/>
            <w14:prstDash w14:val="solid"/>
            <w14:round/>
          </w14:textOutline>
        </w:rPr>
        <w:t>登录用户名。可以是电子邮件，也可以是用户昵称</w:t>
      </w:r>
      <w:r w:rsidR="008570C9" w:rsidRPr="00D642E5">
        <w:rPr>
          <w:rStyle w:val="ad"/>
          <w:b w:val="0"/>
          <w:color w:val="BFBFBF" w:themeColor="background1" w:themeShade="BF"/>
          <w14:textOutline w14:w="0" w14:cap="flat" w14:cmpd="sng" w14:algn="ctr">
            <w14:noFill/>
            <w14:prstDash w14:val="solid"/>
            <w14:round/>
          </w14:textOutline>
        </w:rPr>
        <w:br/>
      </w:r>
      <w:r w:rsidR="008570C9" w:rsidRPr="00D642E5">
        <w:rPr>
          <w:rStyle w:val="ad"/>
          <w:rFonts w:hint="eastAsia"/>
          <w:b w:val="0"/>
          <w:color w:val="BFBFBF" w:themeColor="background1" w:themeShade="BF"/>
          <w14:textOutline w14:w="0" w14:cap="flat" w14:cmpd="sng" w14:algn="ctr">
            <w14:noFill/>
            <w14:prstDash w14:val="solid"/>
            <w14:round/>
          </w14:textOutline>
        </w:rPr>
        <w:tab/>
      </w:r>
      <w:r w:rsidR="008570C9" w:rsidRPr="00D642E5">
        <w:rPr>
          <w:rStyle w:val="ad"/>
          <w:b w:val="0"/>
          <w:color w:val="BFBFBF" w:themeColor="background1" w:themeShade="BF"/>
          <w14:textOutline w14:w="0" w14:cap="flat" w14:cmpd="sng" w14:algn="ctr">
            <w14:noFill/>
            <w14:prstDash w14:val="solid"/>
            <w14:round/>
          </w14:textOutline>
        </w:rPr>
        <w:t>“type”:</w:t>
      </w:r>
      <w:r w:rsidR="008570C9" w:rsidRPr="00D642E5">
        <w:rPr>
          <w:rStyle w:val="ad"/>
          <w:b w:val="0"/>
          <w:color w:val="BFBFBF" w:themeColor="background1" w:themeShade="BF"/>
          <w14:textOutline w14:w="0" w14:cap="flat" w14:cmpd="sng" w14:algn="ctr">
            <w14:noFill/>
            <w14:prstDash w14:val="solid"/>
            <w14:round/>
          </w14:textOutline>
        </w:rPr>
        <w:tab/>
        <w:t>“0”,</w:t>
      </w:r>
      <w:r w:rsidR="008570C9" w:rsidRPr="00D642E5">
        <w:rPr>
          <w:rStyle w:val="ad"/>
          <w:b w:val="0"/>
          <w:color w:val="BFBFBF" w:themeColor="background1" w:themeShade="BF"/>
          <w14:textOutline w14:w="0" w14:cap="flat" w14:cmpd="sng" w14:algn="ctr">
            <w14:noFill/>
            <w14:prstDash w14:val="solid"/>
            <w14:round/>
          </w14:textOutline>
        </w:rPr>
        <w:tab/>
        <w:t xml:space="preserve">// </w:t>
      </w:r>
      <w:r w:rsidR="008570C9" w:rsidRPr="00D642E5">
        <w:rPr>
          <w:rStyle w:val="ad"/>
          <w:rFonts w:hint="eastAsia"/>
          <w:b w:val="0"/>
          <w:color w:val="BFBFBF" w:themeColor="background1" w:themeShade="BF"/>
          <w14:textOutline w14:w="0" w14:cap="flat" w14:cmpd="sng" w14:algn="ctr">
            <w14:noFill/>
            <w14:prstDash w14:val="solid"/>
            <w14:round/>
          </w14:textOutline>
        </w:rPr>
        <w:t>用户登录密码加密方式。</w:t>
      </w:r>
      <w:r w:rsidR="008570C9" w:rsidRPr="00D642E5">
        <w:rPr>
          <w:rStyle w:val="ad"/>
          <w:rFonts w:hint="eastAsia"/>
          <w:b w:val="0"/>
          <w:color w:val="BFBFBF" w:themeColor="background1" w:themeShade="BF"/>
          <w14:textOutline w14:w="0" w14:cap="flat" w14:cmpd="sng" w14:algn="ctr">
            <w14:noFill/>
            <w14:prstDash w14:val="solid"/>
            <w14:round/>
          </w14:textOutline>
        </w:rPr>
        <w:t xml:space="preserve"> 0</w:t>
      </w:r>
      <w:r w:rsidR="008570C9" w:rsidRPr="00D642E5">
        <w:rPr>
          <w:rStyle w:val="ad"/>
          <w:rFonts w:hint="eastAsia"/>
          <w:b w:val="0"/>
          <w:color w:val="BFBFBF" w:themeColor="background1" w:themeShade="BF"/>
          <w14:textOutline w14:w="0" w14:cap="flat" w14:cmpd="sng" w14:algn="ctr">
            <w14:noFill/>
            <w14:prstDash w14:val="solid"/>
            <w14:round/>
          </w14:textOutline>
        </w:rPr>
        <w:t>：</w:t>
      </w:r>
      <w:r w:rsidR="008570C9" w:rsidRPr="00D642E5">
        <w:rPr>
          <w:rStyle w:val="ad"/>
          <w:rFonts w:hint="eastAsia"/>
          <w:b w:val="0"/>
          <w:color w:val="BFBFBF" w:themeColor="background1" w:themeShade="BF"/>
          <w14:textOutline w14:w="0" w14:cap="flat" w14:cmpd="sng" w14:algn="ctr">
            <w14:noFill/>
            <w14:prstDash w14:val="solid"/>
            <w14:round/>
          </w14:textOutline>
        </w:rPr>
        <w:t>MD5</w:t>
      </w:r>
      <w:r w:rsidR="008570C9" w:rsidRPr="00D642E5">
        <w:rPr>
          <w:rStyle w:val="ad"/>
          <w:rFonts w:hint="eastAsia"/>
          <w:b w:val="0"/>
          <w:color w:val="BFBFBF" w:themeColor="background1" w:themeShade="BF"/>
          <w14:textOutline w14:w="0" w14:cap="flat" w14:cmpd="sng" w14:algn="ctr">
            <w14:noFill/>
            <w14:prstDash w14:val="solid"/>
            <w14:round/>
          </w14:textOutline>
        </w:rPr>
        <w:t>加密</w:t>
      </w:r>
      <w:r w:rsidR="008570C9" w:rsidRPr="00D642E5">
        <w:rPr>
          <w:rStyle w:val="ad"/>
          <w:rFonts w:hint="eastAsia"/>
          <w:b w:val="0"/>
          <w:color w:val="BFBFBF" w:themeColor="background1" w:themeShade="BF"/>
          <w14:textOutline w14:w="0" w14:cap="flat" w14:cmpd="sng" w14:algn="ctr">
            <w14:noFill/>
            <w14:prstDash w14:val="solid"/>
            <w14:round/>
          </w14:textOutline>
        </w:rPr>
        <w:t xml:space="preserve"> 1</w:t>
      </w:r>
      <w:r w:rsidR="008570C9" w:rsidRPr="00D642E5">
        <w:rPr>
          <w:rStyle w:val="ad"/>
          <w:rFonts w:hint="eastAsia"/>
          <w:b w:val="0"/>
          <w:color w:val="BFBFBF" w:themeColor="background1" w:themeShade="BF"/>
          <w14:textOutline w14:w="0" w14:cap="flat" w14:cmpd="sng" w14:algn="ctr">
            <w14:noFill/>
            <w14:prstDash w14:val="solid"/>
            <w14:round/>
          </w14:textOutline>
        </w:rPr>
        <w:t>：用户私</w:t>
      </w:r>
      <w:proofErr w:type="gramStart"/>
      <w:r w:rsidR="008570C9" w:rsidRPr="00D642E5">
        <w:rPr>
          <w:rStyle w:val="ad"/>
          <w:rFonts w:hint="eastAsia"/>
          <w:b w:val="0"/>
          <w:color w:val="BFBFBF" w:themeColor="background1" w:themeShade="BF"/>
          <w14:textOutline w14:w="0" w14:cap="flat" w14:cmpd="sng" w14:algn="ctr">
            <w14:noFill/>
            <w14:prstDash w14:val="solid"/>
            <w14:round/>
          </w14:textOutline>
        </w:rPr>
        <w:t>钥</w:t>
      </w:r>
      <w:proofErr w:type="gramEnd"/>
      <w:r w:rsidR="008570C9" w:rsidRPr="00D642E5">
        <w:rPr>
          <w:rStyle w:val="ad"/>
          <w:rFonts w:hint="eastAsia"/>
          <w:b w:val="0"/>
          <w:color w:val="BFBFBF" w:themeColor="background1" w:themeShade="BF"/>
          <w14:textOutline w14:w="0" w14:cap="flat" w14:cmpd="sng" w14:algn="ctr">
            <w14:noFill/>
            <w14:prstDash w14:val="solid"/>
            <w14:round/>
          </w14:textOutline>
        </w:rPr>
        <w:t>加密</w:t>
      </w:r>
      <w:r w:rsidR="008570C9" w:rsidRPr="00D642E5">
        <w:rPr>
          <w:rStyle w:val="ad"/>
          <w:b w:val="0"/>
          <w:color w:val="BFBFBF" w:themeColor="background1" w:themeShade="BF"/>
          <w14:textOutline w14:w="0" w14:cap="flat" w14:cmpd="sng" w14:algn="ctr">
            <w14:noFill/>
            <w14:prstDash w14:val="solid"/>
            <w14:round/>
          </w14:textOutline>
        </w:rPr>
        <w:br/>
      </w:r>
      <w:r w:rsidR="008570C9" w:rsidRPr="00D642E5">
        <w:rPr>
          <w:rStyle w:val="ad"/>
          <w:b w:val="0"/>
          <w:color w:val="BFBFBF" w:themeColor="background1" w:themeShade="BF"/>
          <w14:textOutline w14:w="0" w14:cap="flat" w14:cmpd="sng" w14:algn="ctr">
            <w14:noFill/>
            <w14:prstDash w14:val="solid"/>
            <w14:round/>
          </w14:textOutline>
        </w:rPr>
        <w:tab/>
        <w:t>“password”:</w:t>
      </w:r>
      <w:r w:rsidR="008570C9" w:rsidRPr="00D642E5">
        <w:rPr>
          <w:rStyle w:val="ad"/>
          <w:b w:val="0"/>
          <w:color w:val="BFBFBF" w:themeColor="background1" w:themeShade="BF"/>
          <w14:textOutline w14:w="0" w14:cap="flat" w14:cmpd="sng" w14:algn="ctr">
            <w14:noFill/>
            <w14:prstDash w14:val="solid"/>
            <w14:round/>
          </w14:textOutline>
        </w:rPr>
        <w:tab/>
        <w:t>“</w:t>
      </w:r>
      <w:r w:rsidR="008570C9" w:rsidRPr="00D642E5">
        <w:rPr>
          <w:rStyle w:val="ad"/>
          <w:rFonts w:hint="eastAsia"/>
          <w:b w:val="0"/>
          <w:color w:val="BFBFBF" w:themeColor="background1" w:themeShade="BF"/>
          <w14:textOutline w14:w="0" w14:cap="flat" w14:cmpd="sng" w14:algn="ctr">
            <w14:noFill/>
            <w14:prstDash w14:val="solid"/>
            <w14:round/>
          </w14:textOutline>
        </w:rPr>
        <w:t>CALAND</w:t>
      </w:r>
      <w:r w:rsidR="008570C9" w:rsidRPr="00D642E5">
        <w:rPr>
          <w:rStyle w:val="ad"/>
          <w:b w:val="0"/>
          <w:color w:val="BFBFBF" w:themeColor="background1" w:themeShade="BF"/>
          <w14:textOutline w14:w="0" w14:cap="flat" w14:cmpd="sng" w14:algn="ctr">
            <w14:noFill/>
            <w14:prstDash w14:val="solid"/>
            <w14:round/>
          </w14:textOutline>
        </w:rPr>
        <w:t>”,</w:t>
      </w:r>
      <w:r w:rsidR="008570C9" w:rsidRPr="00D642E5">
        <w:rPr>
          <w:rStyle w:val="ad"/>
          <w:b w:val="0"/>
          <w:color w:val="BFBFBF" w:themeColor="background1" w:themeShade="BF"/>
          <w14:textOutline w14:w="0" w14:cap="flat" w14:cmpd="sng" w14:algn="ctr">
            <w14:noFill/>
            <w14:prstDash w14:val="solid"/>
            <w14:round/>
          </w14:textOutline>
        </w:rPr>
        <w:tab/>
        <w:t>//</w:t>
      </w:r>
      <w:r w:rsidR="008570C9" w:rsidRPr="00D642E5">
        <w:rPr>
          <w:rStyle w:val="ad"/>
          <w:rFonts w:hint="eastAsia"/>
          <w:b w:val="0"/>
          <w:color w:val="BFBFBF" w:themeColor="background1" w:themeShade="BF"/>
          <w14:textOutline w14:w="0" w14:cap="flat" w14:cmpd="sng" w14:algn="ctr">
            <w14:noFill/>
            <w14:prstDash w14:val="solid"/>
            <w14:round/>
          </w14:textOutline>
        </w:rPr>
        <w:t xml:space="preserve"> </w:t>
      </w:r>
      <w:r w:rsidR="008570C9" w:rsidRPr="00D642E5">
        <w:rPr>
          <w:rStyle w:val="ad"/>
          <w:rFonts w:hint="eastAsia"/>
          <w:b w:val="0"/>
          <w:color w:val="BFBFBF" w:themeColor="background1" w:themeShade="BF"/>
          <w14:textOutline w14:w="0" w14:cap="flat" w14:cmpd="sng" w14:algn="ctr">
            <w14:noFill/>
            <w14:prstDash w14:val="solid"/>
            <w14:round/>
          </w14:textOutline>
        </w:rPr>
        <w:t>用于登录验证的密码，该内容使用</w:t>
      </w:r>
      <w:r w:rsidR="008570C9" w:rsidRPr="00D642E5">
        <w:rPr>
          <w:rStyle w:val="ad"/>
          <w:rFonts w:hint="eastAsia"/>
          <w:b w:val="0"/>
          <w:color w:val="BFBFBF" w:themeColor="background1" w:themeShade="BF"/>
          <w14:textOutline w14:w="0" w14:cap="flat" w14:cmpd="sng" w14:algn="ctr">
            <w14:noFill/>
            <w14:prstDash w14:val="solid"/>
            <w14:round/>
          </w14:textOutline>
        </w:rPr>
        <w:t>MD5</w:t>
      </w:r>
      <w:r w:rsidR="008570C9" w:rsidRPr="00D642E5">
        <w:rPr>
          <w:rStyle w:val="ad"/>
          <w:rFonts w:hint="eastAsia"/>
          <w:b w:val="0"/>
          <w:color w:val="BFBFBF" w:themeColor="background1" w:themeShade="BF"/>
          <w14:textOutline w14:w="0" w14:cap="flat" w14:cmpd="sng" w14:algn="ctr">
            <w14:noFill/>
            <w14:prstDash w14:val="solid"/>
            <w14:round/>
          </w14:textOutline>
        </w:rPr>
        <w:t>加密或用户私</w:t>
      </w:r>
      <w:proofErr w:type="gramStart"/>
      <w:r w:rsidR="008570C9" w:rsidRPr="00D642E5">
        <w:rPr>
          <w:rStyle w:val="ad"/>
          <w:rFonts w:hint="eastAsia"/>
          <w:b w:val="0"/>
          <w:color w:val="BFBFBF" w:themeColor="background1" w:themeShade="BF"/>
          <w14:textOutline w14:w="0" w14:cap="flat" w14:cmpd="sng" w14:algn="ctr">
            <w14:noFill/>
            <w14:prstDash w14:val="solid"/>
            <w14:round/>
          </w14:textOutline>
        </w:rPr>
        <w:t>钥</w:t>
      </w:r>
      <w:proofErr w:type="gramEnd"/>
      <w:r w:rsidR="008570C9" w:rsidRPr="00D642E5">
        <w:rPr>
          <w:rStyle w:val="ad"/>
          <w:rFonts w:hint="eastAsia"/>
          <w:b w:val="0"/>
          <w:color w:val="BFBFBF" w:themeColor="background1" w:themeShade="BF"/>
          <w14:textOutline w14:w="0" w14:cap="flat" w14:cmpd="sng" w14:algn="ctr">
            <w14:noFill/>
            <w14:prstDash w14:val="solid"/>
            <w14:round/>
          </w14:textOutline>
        </w:rPr>
        <w:t>加密</w:t>
      </w:r>
      <w:r w:rsidR="008570C9" w:rsidRPr="00D642E5">
        <w:rPr>
          <w:rStyle w:val="ad"/>
          <w:b w:val="0"/>
          <w:color w:val="BFBFBF" w:themeColor="background1" w:themeShade="BF"/>
          <w14:textOutline w14:w="0" w14:cap="flat" w14:cmpd="sng" w14:algn="ctr">
            <w14:noFill/>
            <w14:prstDash w14:val="solid"/>
            <w14:round/>
          </w14:textOutline>
        </w:rPr>
        <w:br/>
      </w:r>
      <w:r w:rsidR="008570C9" w:rsidRPr="00D642E5">
        <w:rPr>
          <w:rStyle w:val="ad"/>
          <w:rFonts w:hint="eastAsia"/>
          <w:b w:val="0"/>
          <w:color w:val="BFBFBF" w:themeColor="background1" w:themeShade="BF"/>
          <w14:textOutline w14:w="0" w14:cap="flat" w14:cmpd="sng" w14:algn="ctr">
            <w14:noFill/>
            <w14:prstDash w14:val="solid"/>
            <w14:round/>
          </w14:textOutline>
        </w:rPr>
        <w:tab/>
      </w:r>
      <w:r w:rsidR="008570C9" w:rsidRPr="00D642E5">
        <w:rPr>
          <w:rStyle w:val="ad"/>
          <w:b w:val="0"/>
          <w:color w:val="BFBFBF" w:themeColor="background1" w:themeShade="BF"/>
          <w14:textOutline w14:w="0" w14:cap="flat" w14:cmpd="sng" w14:algn="ctr">
            <w14:noFill/>
            <w14:prstDash w14:val="solid"/>
            <w14:round/>
          </w14:textOutline>
        </w:rPr>
        <w:t>“</w:t>
      </w:r>
      <w:proofErr w:type="spellStart"/>
      <w:r w:rsidR="008570C9" w:rsidRPr="00D642E5">
        <w:rPr>
          <w:rStyle w:val="ad"/>
          <w:b w:val="0"/>
          <w:color w:val="BFBFBF" w:themeColor="background1" w:themeShade="BF"/>
          <w14:textOutline w14:w="0" w14:cap="flat" w14:cmpd="sng" w14:algn="ctr">
            <w14:noFill/>
            <w14:prstDash w14:val="solid"/>
            <w14:round/>
          </w14:textOutline>
        </w:rPr>
        <w:t>requireCert</w:t>
      </w:r>
      <w:proofErr w:type="spellEnd"/>
      <w:r w:rsidR="008570C9" w:rsidRPr="00D642E5">
        <w:rPr>
          <w:rStyle w:val="ad"/>
          <w:b w:val="0"/>
          <w:color w:val="BFBFBF" w:themeColor="background1" w:themeShade="BF"/>
          <w14:textOutline w14:w="0" w14:cap="flat" w14:cmpd="sng" w14:algn="ctr">
            <w14:noFill/>
            <w14:prstDash w14:val="solid"/>
            <w14:round/>
          </w14:textOutline>
        </w:rPr>
        <w:t>”:</w:t>
      </w:r>
      <w:r w:rsidR="008570C9" w:rsidRPr="00D642E5">
        <w:rPr>
          <w:rStyle w:val="ad"/>
          <w:b w:val="0"/>
          <w:color w:val="BFBFBF" w:themeColor="background1" w:themeShade="BF"/>
          <w14:textOutline w14:w="0" w14:cap="flat" w14:cmpd="sng" w14:algn="ctr">
            <w14:noFill/>
            <w14:prstDash w14:val="solid"/>
            <w14:round/>
          </w14:textOutline>
        </w:rPr>
        <w:tab/>
        <w:t>“0”</w:t>
      </w:r>
      <w:r w:rsidR="00464B48">
        <w:rPr>
          <w:rStyle w:val="ad"/>
          <w:b w:val="0"/>
          <w:color w:val="BFBFBF" w:themeColor="background1" w:themeShade="BF"/>
          <w14:textOutline w14:w="0" w14:cap="flat" w14:cmpd="sng" w14:algn="ctr">
            <w14:noFill/>
            <w14:prstDash w14:val="solid"/>
            <w14:round/>
          </w14:textOutline>
        </w:rPr>
        <w:t>,</w:t>
      </w:r>
      <w:r w:rsidR="008570C9" w:rsidRPr="00D642E5">
        <w:rPr>
          <w:rStyle w:val="ad"/>
          <w:b w:val="0"/>
          <w:color w:val="BFBFBF" w:themeColor="background1" w:themeShade="BF"/>
          <w14:textOutline w14:w="0" w14:cap="flat" w14:cmpd="sng" w14:algn="ctr">
            <w14:noFill/>
            <w14:prstDash w14:val="solid"/>
            <w14:round/>
          </w14:textOutline>
        </w:rPr>
        <w:tab/>
        <w:t xml:space="preserve">// </w:t>
      </w:r>
      <w:r w:rsidR="008570C9" w:rsidRPr="00D642E5">
        <w:rPr>
          <w:rStyle w:val="ad"/>
          <w:rFonts w:hint="eastAsia"/>
          <w:b w:val="0"/>
          <w:color w:val="BFBFBF" w:themeColor="background1" w:themeShade="BF"/>
          <w14:textOutline w14:w="0" w14:cap="flat" w14:cmpd="sng" w14:algn="ctr">
            <w14:noFill/>
            <w14:prstDash w14:val="solid"/>
            <w14:round/>
          </w14:textOutline>
        </w:rPr>
        <w:t>是否向服务器请求</w:t>
      </w:r>
      <w:r w:rsidR="008570C9" w:rsidRPr="00D642E5">
        <w:rPr>
          <w:rStyle w:val="ad"/>
          <w:rFonts w:hint="eastAsia"/>
          <w:b w:val="0"/>
          <w:color w:val="BFBFBF" w:themeColor="background1" w:themeShade="BF"/>
          <w14:textOutline w14:w="0" w14:cap="flat" w14:cmpd="sng" w14:algn="ctr">
            <w14:noFill/>
            <w14:prstDash w14:val="solid"/>
            <w14:round/>
          </w14:textOutline>
        </w:rPr>
        <w:t>ESAP</w:t>
      </w:r>
      <w:r w:rsidR="008570C9" w:rsidRPr="00D642E5">
        <w:rPr>
          <w:rStyle w:val="ad"/>
          <w:rFonts w:hint="eastAsia"/>
          <w:b w:val="0"/>
          <w:color w:val="BFBFBF" w:themeColor="background1" w:themeShade="BF"/>
          <w14:textOutline w14:w="0" w14:cap="flat" w14:cmpd="sng" w14:algn="ctr">
            <w14:noFill/>
            <w14:prstDash w14:val="solid"/>
            <w14:round/>
          </w14:textOutline>
        </w:rPr>
        <w:t>平台证书。</w:t>
      </w:r>
      <w:r w:rsidR="008570C9" w:rsidRPr="00D642E5">
        <w:rPr>
          <w:rStyle w:val="ad"/>
          <w:rFonts w:hint="eastAsia"/>
          <w:b w:val="0"/>
          <w:color w:val="BFBFBF" w:themeColor="background1" w:themeShade="BF"/>
          <w14:textOutline w14:w="0" w14:cap="flat" w14:cmpd="sng" w14:algn="ctr">
            <w14:noFill/>
            <w14:prstDash w14:val="solid"/>
            <w14:round/>
          </w14:textOutline>
        </w:rPr>
        <w:t>0</w:t>
      </w:r>
      <w:r w:rsidR="008570C9" w:rsidRPr="00D642E5">
        <w:rPr>
          <w:rStyle w:val="ad"/>
          <w:rFonts w:hint="eastAsia"/>
          <w:b w:val="0"/>
          <w:color w:val="BFBFBF" w:themeColor="background1" w:themeShade="BF"/>
          <w14:textOutline w14:w="0" w14:cap="flat" w14:cmpd="sng" w14:algn="ctr">
            <w14:noFill/>
            <w14:prstDash w14:val="solid"/>
            <w14:round/>
          </w14:textOutline>
        </w:rPr>
        <w:t>：不请求</w:t>
      </w:r>
      <w:r w:rsidR="008570C9" w:rsidRPr="00D642E5">
        <w:rPr>
          <w:rStyle w:val="ad"/>
          <w:rFonts w:hint="eastAsia"/>
          <w:b w:val="0"/>
          <w:color w:val="BFBFBF" w:themeColor="background1" w:themeShade="BF"/>
          <w14:textOutline w14:w="0" w14:cap="flat" w14:cmpd="sng" w14:algn="ctr">
            <w14:noFill/>
            <w14:prstDash w14:val="solid"/>
            <w14:round/>
          </w14:textOutline>
        </w:rPr>
        <w:t xml:space="preserve"> 1</w:t>
      </w:r>
      <w:r w:rsidR="008570C9" w:rsidRPr="00D642E5">
        <w:rPr>
          <w:rStyle w:val="ad"/>
          <w:rFonts w:hint="eastAsia"/>
          <w:b w:val="0"/>
          <w:color w:val="BFBFBF" w:themeColor="background1" w:themeShade="BF"/>
          <w14:textOutline w14:w="0" w14:cap="flat" w14:cmpd="sng" w14:algn="ctr">
            <w14:noFill/>
            <w14:prstDash w14:val="solid"/>
            <w14:round/>
          </w14:textOutline>
        </w:rPr>
        <w:t>：请求</w:t>
      </w:r>
      <w:r w:rsidR="00FE628D">
        <w:rPr>
          <w:rStyle w:val="ad"/>
          <w:b w:val="0"/>
          <w:color w:val="BFBFBF" w:themeColor="background1" w:themeShade="BF"/>
          <w14:textOutline w14:w="0" w14:cap="flat" w14:cmpd="sng" w14:algn="ctr">
            <w14:noFill/>
            <w14:prstDash w14:val="solid"/>
            <w14:round/>
          </w14:textOutline>
        </w:rPr>
        <w:br/>
      </w:r>
      <w:del w:id="162" w:author="Suzic" w:date="2014-09-09T19:25:00Z">
        <w:r w:rsidR="00FE628D" w:rsidRPr="00FE628D" w:rsidDel="00215C9F">
          <w:rPr>
            <w:rStyle w:val="ad"/>
            <w:rFonts w:hint="eastAsia"/>
            <w14:textOutline w14:w="0" w14:cap="flat" w14:cmpd="sng" w14:algn="ctr">
              <w14:noFill/>
              <w14:prstDash w14:val="solid"/>
              <w14:round/>
            </w14:textOutline>
          </w:rPr>
          <w:tab/>
        </w:r>
        <w:r w:rsidR="00FE628D" w:rsidRPr="00FE628D" w:rsidDel="00215C9F">
          <w:rPr>
            <w:rStyle w:val="ad"/>
            <w14:textOutline w14:w="0" w14:cap="flat" w14:cmpd="sng" w14:algn="ctr">
              <w14:noFill/>
              <w14:prstDash w14:val="solid"/>
              <w14:round/>
            </w14:textOutline>
          </w:rPr>
          <w:delText>“require</w:delText>
        </w:r>
        <w:r w:rsidR="00FE628D" w:rsidRPr="00FE628D" w:rsidDel="00215C9F">
          <w:rPr>
            <w:rStyle w:val="ad"/>
            <w:rFonts w:hint="eastAsia"/>
            <w14:textOutline w14:w="0" w14:cap="flat" w14:cmpd="sng" w14:algn="ctr">
              <w14:noFill/>
              <w14:prstDash w14:val="solid"/>
              <w14:round/>
            </w14:textOutline>
          </w:rPr>
          <w:delText>Sign</w:delText>
        </w:r>
        <w:r w:rsidR="00FE628D" w:rsidRPr="00FE628D" w:rsidDel="00215C9F">
          <w:rPr>
            <w:rStyle w:val="ad"/>
            <w14:textOutline w14:w="0" w14:cap="flat" w14:cmpd="sng" w14:algn="ctr">
              <w14:noFill/>
              <w14:prstDash w14:val="solid"/>
              <w14:round/>
            </w14:textOutline>
          </w:rPr>
          <w:delText>”:</w:delText>
        </w:r>
        <w:r w:rsidR="00FE628D" w:rsidRPr="00FE628D" w:rsidDel="00215C9F">
          <w:rPr>
            <w:rStyle w:val="ad"/>
            <w14:textOutline w14:w="0" w14:cap="flat" w14:cmpd="sng" w14:algn="ctr">
              <w14:noFill/>
              <w14:prstDash w14:val="solid"/>
              <w14:round/>
            </w14:textOutline>
          </w:rPr>
          <w:tab/>
          <w:delText>“0”</w:delText>
        </w:r>
        <w:r w:rsidR="00FE628D" w:rsidRPr="00FE628D" w:rsidDel="00215C9F">
          <w:rPr>
            <w:rStyle w:val="ad"/>
            <w:rFonts w:hint="eastAsia"/>
            <w14:textOutline w14:w="0" w14:cap="flat" w14:cmpd="sng" w14:algn="ctr">
              <w14:noFill/>
              <w14:prstDash w14:val="solid"/>
              <w14:round/>
            </w14:textOutline>
          </w:rPr>
          <w:delText>,</w:delText>
        </w:r>
        <w:r w:rsidR="00FE628D" w:rsidRPr="00FE628D" w:rsidDel="00215C9F">
          <w:rPr>
            <w:rStyle w:val="ad"/>
            <w14:textOutline w14:w="0" w14:cap="flat" w14:cmpd="sng" w14:algn="ctr">
              <w14:noFill/>
              <w14:prstDash w14:val="solid"/>
              <w14:round/>
            </w14:textOutline>
          </w:rPr>
          <w:tab/>
        </w:r>
        <w:r w:rsidR="00FE628D" w:rsidRPr="00FE628D" w:rsidDel="00215C9F">
          <w:rPr>
            <w:rStyle w:val="ad"/>
            <w:b w:val="0"/>
            <w14:textOutline w14:w="0" w14:cap="flat" w14:cmpd="sng" w14:algn="ctr">
              <w14:noFill/>
              <w14:prstDash w14:val="solid"/>
              <w14:round/>
            </w14:textOutline>
          </w:rPr>
          <w:delText xml:space="preserve">// </w:delText>
        </w:r>
        <w:r w:rsidR="00FE628D" w:rsidRPr="00FE628D" w:rsidDel="00215C9F">
          <w:rPr>
            <w:rStyle w:val="ad"/>
            <w:rFonts w:hint="eastAsia"/>
            <w:b w:val="0"/>
            <w14:textOutline w14:w="0" w14:cap="flat" w14:cmpd="sng" w14:algn="ctr">
              <w14:noFill/>
              <w14:prstDash w14:val="solid"/>
              <w14:round/>
            </w14:textOutline>
          </w:rPr>
          <w:delText>是否要求客户端创建手写签名。</w:delText>
        </w:r>
        <w:r w:rsidR="00FE628D" w:rsidRPr="00FE628D" w:rsidDel="00215C9F">
          <w:rPr>
            <w:rStyle w:val="ad"/>
            <w:rFonts w:hint="eastAsia"/>
            <w:b w:val="0"/>
            <w14:textOutline w14:w="0" w14:cap="flat" w14:cmpd="sng" w14:algn="ctr">
              <w14:noFill/>
              <w14:prstDash w14:val="solid"/>
              <w14:round/>
            </w14:textOutline>
          </w:rPr>
          <w:delText>0</w:delText>
        </w:r>
        <w:r w:rsidR="00FE628D" w:rsidRPr="00FE628D" w:rsidDel="00215C9F">
          <w:rPr>
            <w:rStyle w:val="ad"/>
            <w:rFonts w:hint="eastAsia"/>
            <w:b w:val="0"/>
            <w14:textOutline w14:w="0" w14:cap="flat" w14:cmpd="sng" w14:algn="ctr">
              <w14:noFill/>
              <w14:prstDash w14:val="solid"/>
              <w14:round/>
            </w14:textOutline>
          </w:rPr>
          <w:delText>：无要求</w:delText>
        </w:r>
        <w:r w:rsidR="00FE628D" w:rsidRPr="00FE628D" w:rsidDel="00215C9F">
          <w:rPr>
            <w:rStyle w:val="ad"/>
            <w:rFonts w:hint="eastAsia"/>
            <w:b w:val="0"/>
            <w14:textOutline w14:w="0" w14:cap="flat" w14:cmpd="sng" w14:algn="ctr">
              <w14:noFill/>
              <w14:prstDash w14:val="solid"/>
              <w14:round/>
            </w14:textOutline>
          </w:rPr>
          <w:delText xml:space="preserve"> 1</w:delText>
        </w:r>
        <w:r w:rsidR="00FE628D" w:rsidRPr="00FE628D" w:rsidDel="00215C9F">
          <w:rPr>
            <w:rStyle w:val="ad"/>
            <w:rFonts w:hint="eastAsia"/>
            <w:b w:val="0"/>
            <w14:textOutline w14:w="0" w14:cap="flat" w14:cmpd="sng" w14:algn="ctr">
              <w14:noFill/>
              <w14:prstDash w14:val="solid"/>
              <w14:round/>
            </w14:textOutline>
          </w:rPr>
          <w:delText>：要求</w:delText>
        </w:r>
        <w:r w:rsidR="00FE628D" w:rsidRPr="00FE628D" w:rsidDel="00215C9F">
          <w:rPr>
            <w:rStyle w:val="ad"/>
            <w:b w:val="0"/>
            <w14:textOutline w14:w="0" w14:cap="flat" w14:cmpd="sng" w14:algn="ctr">
              <w14:noFill/>
              <w14:prstDash w14:val="solid"/>
              <w14:round/>
            </w14:textOutline>
          </w:rPr>
          <w:br/>
        </w:r>
        <w:r w:rsidR="008570C9" w:rsidDel="00215C9F">
          <w:rPr>
            <w:rStyle w:val="ad"/>
            <w:rFonts w:hint="eastAsia"/>
            <w:b w:val="0"/>
          </w:rPr>
          <w:lastRenderedPageBreak/>
          <w:tab/>
        </w:r>
        <w:r w:rsidR="008570C9" w:rsidRPr="00C769F3" w:rsidDel="00215C9F">
          <w:rPr>
            <w:rStyle w:val="ad"/>
          </w:rPr>
          <w:delText>“cert”:</w:delText>
        </w:r>
        <w:r w:rsidR="008570C9" w:rsidRPr="00C769F3" w:rsidDel="00215C9F">
          <w:rPr>
            <w:rStyle w:val="ad"/>
          </w:rPr>
          <w:tab/>
          <w:delText>“</w:delText>
        </w:r>
        <w:r w:rsidR="008570C9" w:rsidDel="00215C9F">
          <w:rPr>
            <w:rStyle w:val="ad"/>
          </w:rPr>
          <w:delText>…</w:delText>
        </w:r>
        <w:r w:rsidR="008570C9" w:rsidRPr="00C769F3" w:rsidDel="00215C9F">
          <w:rPr>
            <w:rStyle w:val="ad"/>
          </w:rPr>
          <w:delText>”,</w:delText>
        </w:r>
        <w:r w:rsidR="008570C9" w:rsidDel="00215C9F">
          <w:rPr>
            <w:rStyle w:val="ad"/>
            <w:b w:val="0"/>
          </w:rPr>
          <w:tab/>
          <w:delText xml:space="preserve">// </w:delText>
        </w:r>
        <w:r w:rsidR="008570C9" w:rsidDel="00215C9F">
          <w:rPr>
            <w:rStyle w:val="ad"/>
            <w:rFonts w:hint="eastAsia"/>
            <w:b w:val="0"/>
          </w:rPr>
          <w:delText>用户的</w:delText>
        </w:r>
        <w:r w:rsidR="008570C9" w:rsidDel="00215C9F">
          <w:rPr>
            <w:rStyle w:val="ad"/>
            <w:rFonts w:hint="eastAsia"/>
            <w:b w:val="0"/>
          </w:rPr>
          <w:delText>ESAP</w:delText>
        </w:r>
        <w:r w:rsidR="008570C9" w:rsidDel="00215C9F">
          <w:rPr>
            <w:rStyle w:val="ad"/>
            <w:rFonts w:hint="eastAsia"/>
            <w:b w:val="0"/>
          </w:rPr>
          <w:delText>平台证书信息，使用</w:delText>
        </w:r>
        <w:r w:rsidR="008570C9" w:rsidDel="00215C9F">
          <w:rPr>
            <w:rStyle w:val="ad"/>
            <w:rFonts w:hint="eastAsia"/>
            <w:b w:val="0"/>
          </w:rPr>
          <w:delText>MD5</w:delText>
        </w:r>
        <w:r w:rsidR="008570C9" w:rsidDel="00215C9F">
          <w:rPr>
            <w:rStyle w:val="ad"/>
            <w:rFonts w:hint="eastAsia"/>
            <w:b w:val="0"/>
          </w:rPr>
          <w:delText>加密</w:delText>
        </w:r>
        <w:r w:rsidR="00926202" w:rsidDel="00215C9F">
          <w:rPr>
            <w:rStyle w:val="ad"/>
            <w:b w:val="0"/>
          </w:rPr>
          <w:br/>
        </w:r>
        <w:r w:rsidR="00926202" w:rsidRPr="005E5489" w:rsidDel="00215C9F">
          <w:rPr>
            <w:rStyle w:val="ad"/>
            <w:b w:val="0"/>
            <w:color w:val="FF0000"/>
            <w14:textOutline w14:w="0" w14:cap="flat" w14:cmpd="sng" w14:algn="ctr">
              <w14:noFill/>
              <w14:prstDash w14:val="solid"/>
              <w14:round/>
            </w14:textOutline>
          </w:rPr>
          <w:tab/>
        </w:r>
        <w:r w:rsidR="00926202" w:rsidRPr="005E5489" w:rsidDel="00215C9F">
          <w:rPr>
            <w:rStyle w:val="ad"/>
            <w:color w:val="FF0000"/>
            <w14:textOutline w14:w="0" w14:cap="flat" w14:cmpd="sng" w14:algn="ctr">
              <w14:noFill/>
              <w14:prstDash w14:val="solid"/>
              <w14:round/>
            </w14:textOutline>
          </w:rPr>
          <w:delText>“accountId”:</w:delText>
        </w:r>
        <w:r w:rsidR="00926202" w:rsidRPr="005E5489" w:rsidDel="00215C9F">
          <w:rPr>
            <w:rStyle w:val="ad"/>
            <w:color w:val="FF0000"/>
            <w14:textOutline w14:w="0" w14:cap="flat" w14:cmpd="sng" w14:algn="ctr">
              <w14:noFill/>
              <w14:prstDash w14:val="solid"/>
              <w14:round/>
            </w14:textOutline>
          </w:rPr>
          <w:tab/>
          <w:delText>“”,</w:delText>
        </w:r>
        <w:r w:rsidR="00926202" w:rsidRPr="005E5489" w:rsidDel="00215C9F">
          <w:rPr>
            <w:rStyle w:val="ad"/>
            <w:color w:val="FF0000"/>
            <w14:textOutline w14:w="0" w14:cap="flat" w14:cmpd="sng" w14:algn="ctr">
              <w14:noFill/>
              <w14:prstDash w14:val="solid"/>
              <w14:round/>
            </w14:textOutline>
          </w:rPr>
          <w:tab/>
        </w:r>
        <w:r w:rsidR="00926202" w:rsidRPr="005E5489" w:rsidDel="00215C9F">
          <w:rPr>
            <w:rStyle w:val="ad"/>
            <w:b w:val="0"/>
            <w:color w:val="FF0000"/>
            <w14:textOutline w14:w="0" w14:cap="flat" w14:cmpd="sng" w14:algn="ctr">
              <w14:noFill/>
              <w14:prstDash w14:val="solid"/>
              <w14:round/>
            </w14:textOutline>
          </w:rPr>
          <w:delText xml:space="preserve">// </w:delText>
        </w:r>
        <w:r w:rsidR="00926202" w:rsidRPr="005E5489" w:rsidDel="00215C9F">
          <w:rPr>
            <w:rStyle w:val="ad"/>
            <w:rFonts w:hint="eastAsia"/>
            <w:b w:val="0"/>
            <w:color w:val="FF0000"/>
            <w14:textOutline w14:w="0" w14:cap="flat" w14:cmpd="sng" w14:algn="ctr">
              <w14:noFill/>
              <w14:prstDash w14:val="solid"/>
              <w14:round/>
            </w14:textOutline>
          </w:rPr>
          <w:delText>用户在</w:delText>
        </w:r>
        <w:r w:rsidR="00926202" w:rsidRPr="005E5489" w:rsidDel="00215C9F">
          <w:rPr>
            <w:rStyle w:val="ad"/>
            <w:rFonts w:hint="eastAsia"/>
            <w:b w:val="0"/>
            <w:color w:val="FF0000"/>
            <w14:textOutline w14:w="0" w14:cap="flat" w14:cmpd="sng" w14:algn="ctr">
              <w14:noFill/>
              <w14:prstDash w14:val="solid"/>
              <w14:round/>
            </w14:textOutline>
          </w:rPr>
          <w:delText>ESAP</w:delText>
        </w:r>
        <w:r w:rsidR="00926202" w:rsidRPr="005E5489" w:rsidDel="00215C9F">
          <w:rPr>
            <w:rStyle w:val="ad"/>
            <w:rFonts w:hint="eastAsia"/>
            <w:b w:val="0"/>
            <w:color w:val="FF0000"/>
            <w14:textOutline w14:w="0" w14:cap="flat" w14:cmpd="sng" w14:algn="ctr">
              <w14:noFill/>
              <w14:prstDash w14:val="solid"/>
              <w14:round/>
            </w14:textOutline>
          </w:rPr>
          <w:delText>平台的用户</w:delText>
        </w:r>
        <w:r w:rsidR="00926202" w:rsidRPr="005E5489" w:rsidDel="00215C9F">
          <w:rPr>
            <w:rStyle w:val="ad"/>
            <w:rFonts w:hint="eastAsia"/>
            <w:b w:val="0"/>
            <w:color w:val="FF0000"/>
            <w14:textOutline w14:w="0" w14:cap="flat" w14:cmpd="sng" w14:algn="ctr">
              <w14:noFill/>
              <w14:prstDash w14:val="solid"/>
              <w14:round/>
            </w14:textOutline>
          </w:rPr>
          <w:delText>ID</w:delText>
        </w:r>
        <w:r w:rsidR="00926202" w:rsidRPr="005E5489" w:rsidDel="00215C9F">
          <w:rPr>
            <w:rStyle w:val="ad"/>
            <w:rFonts w:hint="eastAsia"/>
            <w:b w:val="0"/>
            <w:color w:val="FF0000"/>
            <w14:textOutline w14:w="0" w14:cap="flat" w14:cmpd="sng" w14:algn="ctr">
              <w14:noFill/>
              <w14:prstDash w14:val="solid"/>
              <w14:round/>
            </w14:textOutline>
          </w:rPr>
          <w:delText>（</w:delText>
        </w:r>
        <w:r w:rsidR="00926202" w:rsidRPr="005E5489" w:rsidDel="00215C9F">
          <w:rPr>
            <w:rStyle w:val="ad"/>
            <w:rFonts w:hint="eastAsia"/>
            <w:b w:val="0"/>
            <w:color w:val="FF0000"/>
            <w14:textOutline w14:w="0" w14:cap="flat" w14:cmpd="sng" w14:algn="ctr">
              <w14:noFill/>
              <w14:prstDash w14:val="solid"/>
              <w14:round/>
            </w14:textOutline>
          </w:rPr>
          <w:delText>UserID</w:delText>
        </w:r>
        <w:r w:rsidR="00926202" w:rsidRPr="005E5489" w:rsidDel="00215C9F">
          <w:rPr>
            <w:rStyle w:val="ad"/>
            <w:rFonts w:hint="eastAsia"/>
            <w:b w:val="0"/>
            <w:color w:val="FF0000"/>
            <w14:textOutline w14:w="0" w14:cap="flat" w14:cmpd="sng" w14:algn="ctr">
              <w14:noFill/>
              <w14:prstDash w14:val="solid"/>
              <w14:round/>
            </w14:textOutline>
          </w:rPr>
          <w:delText>，整型</w:delText>
        </w:r>
        <w:r w:rsidR="005F088C" w:rsidRPr="005E5489" w:rsidDel="00215C9F">
          <w:rPr>
            <w:rStyle w:val="ad"/>
            <w:rFonts w:hint="eastAsia"/>
            <w:b w:val="0"/>
            <w:color w:val="FF0000"/>
            <w14:textOutline w14:w="0" w14:cap="flat" w14:cmpd="sng" w14:algn="ctr">
              <w14:noFill/>
              <w14:prstDash w14:val="solid"/>
              <w14:round/>
            </w14:textOutline>
          </w:rPr>
          <w:delText>）</w:delText>
        </w:r>
      </w:del>
      <w:del w:id="163" w:author="Suzic" w:date="2014-09-10T11:27:00Z">
        <w:r w:rsidR="008570C9" w:rsidRPr="005E5489" w:rsidDel="00492C7C">
          <w:rPr>
            <w:rStyle w:val="ad"/>
            <w:b w:val="0"/>
            <w:color w:val="FF0000"/>
          </w:rPr>
          <w:br/>
        </w:r>
      </w:del>
      <w:del w:id="164" w:author="Suzic" w:date="2014-09-09T19:25:00Z">
        <w:r w:rsidR="008570C9" w:rsidRPr="007140BA" w:rsidDel="00215C9F">
          <w:rPr>
            <w:rStyle w:val="ad"/>
          </w:rPr>
          <w:tab/>
          <w:delText>“</w:delText>
        </w:r>
        <w:r w:rsidR="008570C9" w:rsidDel="00215C9F">
          <w:rPr>
            <w:rStyle w:val="ad"/>
            <w:rFonts w:hint="eastAsia"/>
          </w:rPr>
          <w:delText>result</w:delText>
        </w:r>
        <w:r w:rsidR="008570C9" w:rsidRPr="007140BA" w:rsidDel="00215C9F">
          <w:rPr>
            <w:rStyle w:val="ad"/>
          </w:rPr>
          <w:delText>”:</w:delText>
        </w:r>
        <w:r w:rsidR="008570C9" w:rsidRPr="007140BA" w:rsidDel="00215C9F">
          <w:rPr>
            <w:rStyle w:val="ad"/>
          </w:rPr>
          <w:tab/>
          <w:delText>“</w:delText>
        </w:r>
        <w:r w:rsidR="008570C9" w:rsidDel="00215C9F">
          <w:rPr>
            <w:rStyle w:val="ad"/>
            <w:rFonts w:hint="eastAsia"/>
          </w:rPr>
          <w:delText>0</w:delText>
        </w:r>
        <w:r w:rsidR="00464B48" w:rsidDel="00215C9F">
          <w:rPr>
            <w:rStyle w:val="ad"/>
          </w:rPr>
          <w:delText>”</w:delText>
        </w:r>
        <w:r w:rsidR="008570C9" w:rsidRPr="007140BA" w:rsidDel="00215C9F">
          <w:rPr>
            <w:rStyle w:val="ad"/>
          </w:rPr>
          <w:tab/>
          <w:delText>//</w:delText>
        </w:r>
        <w:r w:rsidR="008570C9" w:rsidRPr="00D94245" w:rsidDel="00215C9F">
          <w:rPr>
            <w:rStyle w:val="ad"/>
            <w:rFonts w:hint="eastAsia"/>
            <w:b w:val="0"/>
          </w:rPr>
          <w:delText xml:space="preserve"> </w:delText>
        </w:r>
        <w:r w:rsidR="008570C9" w:rsidRPr="00D94245" w:rsidDel="00215C9F">
          <w:rPr>
            <w:rStyle w:val="ad"/>
            <w:rFonts w:hint="eastAsia"/>
            <w:b w:val="0"/>
          </w:rPr>
          <w:delText>登录返回结果。</w:delText>
        </w:r>
        <w:r w:rsidR="008570C9" w:rsidRPr="00D94245" w:rsidDel="00215C9F">
          <w:rPr>
            <w:rStyle w:val="ad"/>
            <w:rFonts w:hint="eastAsia"/>
            <w:b w:val="0"/>
          </w:rPr>
          <w:delText>0</w:delText>
        </w:r>
        <w:r w:rsidR="008570C9" w:rsidRPr="00D94245" w:rsidDel="00215C9F">
          <w:rPr>
            <w:rStyle w:val="ad"/>
            <w:rFonts w:hint="eastAsia"/>
            <w:b w:val="0"/>
          </w:rPr>
          <w:delText>：鉴权失败</w:delText>
        </w:r>
        <w:r w:rsidR="008570C9" w:rsidRPr="00D94245" w:rsidDel="00215C9F">
          <w:rPr>
            <w:rStyle w:val="ad"/>
            <w:rFonts w:hint="eastAsia"/>
            <w:b w:val="0"/>
          </w:rPr>
          <w:delText xml:space="preserve"> 1</w:delText>
        </w:r>
        <w:r w:rsidR="008570C9" w:rsidRPr="00D94245" w:rsidDel="00215C9F">
          <w:rPr>
            <w:rStyle w:val="ad"/>
            <w:rFonts w:hint="eastAsia"/>
            <w:b w:val="0"/>
          </w:rPr>
          <w:delText>：鉴权成功</w:delText>
        </w:r>
      </w:del>
      <w:ins w:id="165" w:author="Suzic" w:date="2014-09-09T19:25:00Z">
        <w:r w:rsidR="00215C9F">
          <w:rPr>
            <w:rStyle w:val="10"/>
            <w:rFonts w:hint="eastAsia"/>
            <w:color w:val="C0C0C0"/>
          </w:rPr>
          <w:tab/>
        </w:r>
        <w:r w:rsidR="00215C9F">
          <w:rPr>
            <w:rStyle w:val="10"/>
            <w:color w:val="C0C0C0"/>
          </w:rPr>
          <w:t>“</w:t>
        </w:r>
        <w:proofErr w:type="spellStart"/>
        <w:r w:rsidR="00215C9F">
          <w:rPr>
            <w:rStyle w:val="10"/>
            <w:rFonts w:hint="eastAsia"/>
            <w:color w:val="C0C0C0"/>
          </w:rPr>
          <w:t>deviceId</w:t>
        </w:r>
        <w:proofErr w:type="spellEnd"/>
        <w:r w:rsidR="00215C9F">
          <w:rPr>
            <w:rStyle w:val="10"/>
            <w:color w:val="C0C0C0"/>
          </w:rPr>
          <w:t>”</w:t>
        </w:r>
        <w:r w:rsidR="00215C9F">
          <w:rPr>
            <w:rStyle w:val="10"/>
            <w:rFonts w:hint="eastAsia"/>
            <w:color w:val="C0C0C0"/>
          </w:rPr>
          <w:t>:</w:t>
        </w:r>
        <w:r w:rsidR="00215C9F">
          <w:rPr>
            <w:rStyle w:val="10"/>
            <w:rFonts w:hint="eastAsia"/>
            <w:color w:val="C0C0C0"/>
          </w:rPr>
          <w:tab/>
        </w:r>
        <w:r w:rsidR="00215C9F">
          <w:rPr>
            <w:rStyle w:val="10"/>
            <w:color w:val="C0C0C0"/>
          </w:rPr>
          <w:t>“”</w:t>
        </w:r>
        <w:r w:rsidR="00215C9F">
          <w:rPr>
            <w:rStyle w:val="10"/>
            <w:rFonts w:hint="eastAsia"/>
            <w:color w:val="C0C0C0"/>
          </w:rPr>
          <w:t>,</w:t>
        </w:r>
        <w:r w:rsidR="00215C9F">
          <w:rPr>
            <w:rStyle w:val="10"/>
            <w:rFonts w:hint="eastAsia"/>
            <w:color w:val="C0C0C0"/>
          </w:rPr>
          <w:tab/>
          <w:t xml:space="preserve">// </w:t>
        </w:r>
        <w:r w:rsidR="00215C9F">
          <w:rPr>
            <w:rStyle w:val="10"/>
            <w:rFonts w:hint="eastAsia"/>
            <w:color w:val="C0C0C0"/>
          </w:rPr>
          <w:t>设备标识</w:t>
        </w:r>
      </w:ins>
      <w:ins w:id="166" w:author="Suzic" w:date="2014-09-10T11:26:00Z">
        <w:r w:rsidR="00A210A8">
          <w:rPr>
            <w:rStyle w:val="10"/>
            <w:color w:val="C0C0C0"/>
          </w:rPr>
          <w:br/>
        </w:r>
        <w:r w:rsidR="00A210A8" w:rsidRPr="00F6368A">
          <w:rPr>
            <w:rStyle w:val="10"/>
            <w:color w:val="C0C0C0"/>
            <w:rPrChange w:id="167" w:author="Suzic" w:date="2014-09-10T11:27:00Z">
              <w:rPr>
                <w:rStyle w:val="10"/>
                <w:b w:val="0"/>
                <w:bCs/>
                <w:color w:val="FF0000"/>
              </w:rPr>
            </w:rPrChange>
          </w:rPr>
          <w:tab/>
          <w:t>“</w:t>
        </w:r>
        <w:proofErr w:type="spellStart"/>
        <w:r w:rsidR="00A210A8" w:rsidRPr="00F6368A">
          <w:rPr>
            <w:rStyle w:val="10"/>
            <w:rFonts w:hint="eastAsia"/>
            <w:color w:val="C0C0C0"/>
            <w:rPrChange w:id="168" w:author="Suzic" w:date="2014-09-10T11:27:00Z">
              <w:rPr>
                <w:rStyle w:val="10"/>
                <w:rFonts w:hint="eastAsia"/>
                <w:b w:val="0"/>
                <w:bCs/>
                <w:color w:val="FF0000"/>
              </w:rPr>
            </w:rPrChange>
          </w:rPr>
          <w:t>verifyNumber</w:t>
        </w:r>
        <w:proofErr w:type="spellEnd"/>
        <w:r w:rsidR="00A210A8" w:rsidRPr="00F6368A">
          <w:rPr>
            <w:rStyle w:val="10"/>
            <w:color w:val="C0C0C0"/>
            <w:rPrChange w:id="169" w:author="Suzic" w:date="2014-09-10T11:27:00Z">
              <w:rPr>
                <w:rStyle w:val="10"/>
                <w:b w:val="0"/>
                <w:bCs/>
                <w:color w:val="FF0000"/>
              </w:rPr>
            </w:rPrChange>
          </w:rPr>
          <w:t>”</w:t>
        </w:r>
        <w:r w:rsidR="00A210A8" w:rsidRPr="00F6368A">
          <w:rPr>
            <w:rStyle w:val="10"/>
            <w:rFonts w:hint="eastAsia"/>
            <w:color w:val="C0C0C0"/>
            <w:rPrChange w:id="170" w:author="Suzic" w:date="2014-09-10T11:27:00Z">
              <w:rPr>
                <w:rStyle w:val="10"/>
                <w:rFonts w:hint="eastAsia"/>
                <w:b w:val="0"/>
                <w:bCs/>
                <w:color w:val="FF0000"/>
              </w:rPr>
            </w:rPrChange>
          </w:rPr>
          <w:t>:</w:t>
        </w:r>
        <w:r w:rsidR="00A210A8" w:rsidRPr="00F6368A">
          <w:rPr>
            <w:rStyle w:val="10"/>
            <w:rFonts w:hint="eastAsia"/>
            <w:color w:val="C0C0C0"/>
            <w:rPrChange w:id="171" w:author="Suzic" w:date="2014-09-10T11:27:00Z">
              <w:rPr>
                <w:rStyle w:val="10"/>
                <w:rFonts w:hint="eastAsia"/>
                <w:b w:val="0"/>
                <w:bCs/>
                <w:color w:val="FF0000"/>
              </w:rPr>
            </w:rPrChange>
          </w:rPr>
          <w:tab/>
        </w:r>
        <w:r w:rsidR="00A210A8" w:rsidRPr="00F6368A">
          <w:rPr>
            <w:rStyle w:val="10"/>
            <w:color w:val="C0C0C0"/>
            <w:rPrChange w:id="172" w:author="Suzic" w:date="2014-09-10T11:27:00Z">
              <w:rPr>
                <w:rStyle w:val="10"/>
                <w:b w:val="0"/>
                <w:bCs/>
                <w:color w:val="FF0000"/>
              </w:rPr>
            </w:rPrChange>
          </w:rPr>
          <w:t>”</w:t>
        </w:r>
        <w:proofErr w:type="gramStart"/>
        <w:r w:rsidR="00A210A8" w:rsidRPr="00F6368A">
          <w:rPr>
            <w:rStyle w:val="10"/>
            <w:color w:val="C0C0C0"/>
            <w:rPrChange w:id="173" w:author="Suzic" w:date="2014-09-10T11:27:00Z">
              <w:rPr>
                <w:rStyle w:val="10"/>
                <w:b w:val="0"/>
                <w:bCs/>
                <w:color w:val="FF0000"/>
              </w:rPr>
            </w:rPrChange>
          </w:rPr>
          <w:t>”</w:t>
        </w:r>
        <w:proofErr w:type="gramEnd"/>
        <w:r w:rsidR="00A210A8" w:rsidRPr="00F6368A">
          <w:rPr>
            <w:rStyle w:val="10"/>
            <w:rFonts w:hint="eastAsia"/>
            <w:color w:val="C0C0C0"/>
            <w:rPrChange w:id="174" w:author="Suzic" w:date="2014-09-10T11:27:00Z">
              <w:rPr>
                <w:rStyle w:val="10"/>
                <w:rFonts w:hint="eastAsia"/>
                <w:b w:val="0"/>
                <w:bCs/>
                <w:color w:val="FF0000"/>
              </w:rPr>
            </w:rPrChange>
          </w:rPr>
          <w:t>,</w:t>
        </w:r>
        <w:r w:rsidR="00A210A8" w:rsidRPr="00F6368A">
          <w:rPr>
            <w:rStyle w:val="10"/>
            <w:rFonts w:hint="eastAsia"/>
            <w:color w:val="C0C0C0"/>
            <w:rPrChange w:id="175" w:author="Suzic" w:date="2014-09-10T11:27:00Z">
              <w:rPr>
                <w:rStyle w:val="10"/>
                <w:rFonts w:hint="eastAsia"/>
                <w:b w:val="0"/>
                <w:bCs/>
                <w:color w:val="FF0000"/>
              </w:rPr>
            </w:rPrChange>
          </w:rPr>
          <w:tab/>
          <w:t xml:space="preserve">// </w:t>
        </w:r>
        <w:r w:rsidR="00A210A8" w:rsidRPr="00F6368A">
          <w:rPr>
            <w:rStyle w:val="10"/>
            <w:rFonts w:hint="eastAsia"/>
            <w:color w:val="C0C0C0"/>
            <w:rPrChange w:id="176" w:author="Suzic" w:date="2014-09-10T11:27:00Z">
              <w:rPr>
                <w:rStyle w:val="10"/>
                <w:rFonts w:hint="eastAsia"/>
                <w:b w:val="0"/>
                <w:bCs/>
                <w:color w:val="FF0000"/>
              </w:rPr>
            </w:rPrChange>
          </w:rPr>
          <w:t>验证码，当设备标识没有注册时需要，否则返回结果为</w:t>
        </w:r>
        <w:r w:rsidR="00A210A8" w:rsidRPr="00F6368A">
          <w:rPr>
            <w:rStyle w:val="10"/>
            <w:rFonts w:hint="eastAsia"/>
            <w:color w:val="C0C0C0"/>
            <w:rPrChange w:id="177" w:author="Suzic" w:date="2014-09-10T11:27:00Z">
              <w:rPr>
                <w:rStyle w:val="10"/>
                <w:rFonts w:hint="eastAsia"/>
                <w:b w:val="0"/>
                <w:bCs/>
                <w:color w:val="FF0000"/>
              </w:rPr>
            </w:rPrChange>
          </w:rPr>
          <w:t>0</w:t>
        </w:r>
      </w:ins>
      <w:ins w:id="178" w:author="Suzic" w:date="2014-09-09T19:25:00Z">
        <w:r w:rsidR="00215C9F">
          <w:rPr>
            <w:rStyle w:val="10"/>
            <w:rFonts w:hint="eastAsia"/>
            <w:color w:val="C0C0C0"/>
          </w:rPr>
          <w:br/>
        </w:r>
        <w:r w:rsidR="00215C9F">
          <w:rPr>
            <w:rStyle w:val="10"/>
            <w:rFonts w:hint="eastAsia"/>
            <w:color w:val="C0C0C0"/>
          </w:rPr>
          <w:tab/>
        </w:r>
        <w:r w:rsidR="00215C9F">
          <w:rPr>
            <w:rStyle w:val="10"/>
            <w:color w:val="C0C0C0"/>
          </w:rPr>
          <w:t>“</w:t>
        </w:r>
        <w:proofErr w:type="spellStart"/>
        <w:r w:rsidR="00215C9F">
          <w:rPr>
            <w:rStyle w:val="10"/>
            <w:rFonts w:hint="eastAsia"/>
            <w:color w:val="C0C0C0"/>
          </w:rPr>
          <w:t>deviceType</w:t>
        </w:r>
        <w:proofErr w:type="spellEnd"/>
        <w:r w:rsidR="00215C9F">
          <w:rPr>
            <w:rStyle w:val="10"/>
            <w:color w:val="C0C0C0"/>
          </w:rPr>
          <w:t>”</w:t>
        </w:r>
        <w:r w:rsidR="00215C9F">
          <w:rPr>
            <w:rStyle w:val="10"/>
            <w:rFonts w:hint="eastAsia"/>
            <w:color w:val="C0C0C0"/>
          </w:rPr>
          <w:t>:</w:t>
        </w:r>
        <w:r w:rsidR="00215C9F">
          <w:rPr>
            <w:rStyle w:val="10"/>
            <w:rFonts w:hint="eastAsia"/>
            <w:color w:val="C0C0C0"/>
          </w:rPr>
          <w:tab/>
        </w:r>
        <w:r w:rsidR="00215C9F">
          <w:rPr>
            <w:rStyle w:val="10"/>
            <w:color w:val="C0C0C0"/>
          </w:rPr>
          <w:t>“”</w:t>
        </w:r>
        <w:r w:rsidR="00215C9F">
          <w:rPr>
            <w:rStyle w:val="10"/>
            <w:rFonts w:hint="eastAsia"/>
            <w:color w:val="C0C0C0"/>
          </w:rPr>
          <w:t>,</w:t>
        </w:r>
        <w:r w:rsidR="00215C9F">
          <w:rPr>
            <w:rStyle w:val="10"/>
            <w:rFonts w:hint="eastAsia"/>
            <w:color w:val="C0C0C0"/>
          </w:rPr>
          <w:tab/>
          <w:t xml:space="preserve">// </w:t>
        </w:r>
        <w:r w:rsidR="00215C9F">
          <w:rPr>
            <w:rStyle w:val="10"/>
            <w:rFonts w:hint="eastAsia"/>
            <w:color w:val="C0C0C0"/>
          </w:rPr>
          <w:t>设备类型</w:t>
        </w:r>
        <w:r w:rsidR="00215C9F">
          <w:rPr>
            <w:rStyle w:val="10"/>
            <w:rFonts w:hint="eastAsia"/>
            <w:color w:val="C0C0C0"/>
          </w:rPr>
          <w:t xml:space="preserve"> 0</w:t>
        </w:r>
        <w:r w:rsidR="00215C9F">
          <w:rPr>
            <w:rStyle w:val="10"/>
            <w:rFonts w:hint="eastAsia"/>
            <w:color w:val="C0C0C0"/>
          </w:rPr>
          <w:t>：未知</w:t>
        </w:r>
        <w:r w:rsidR="00215C9F">
          <w:rPr>
            <w:rStyle w:val="10"/>
            <w:rFonts w:hint="eastAsia"/>
            <w:color w:val="C0C0C0"/>
          </w:rPr>
          <w:t xml:space="preserve"> 1</w:t>
        </w:r>
        <w:r w:rsidR="00215C9F">
          <w:rPr>
            <w:rStyle w:val="10"/>
            <w:rFonts w:hint="eastAsia"/>
            <w:color w:val="C0C0C0"/>
          </w:rPr>
          <w:t>：</w:t>
        </w:r>
        <w:r w:rsidR="00215C9F">
          <w:rPr>
            <w:rStyle w:val="10"/>
            <w:rFonts w:hint="eastAsia"/>
            <w:color w:val="C0C0C0"/>
          </w:rPr>
          <w:t>iPad 2</w:t>
        </w:r>
        <w:r w:rsidR="00215C9F">
          <w:rPr>
            <w:rStyle w:val="10"/>
            <w:rFonts w:hint="eastAsia"/>
            <w:color w:val="C0C0C0"/>
          </w:rPr>
          <w:t>：</w:t>
        </w:r>
        <w:r w:rsidR="00215C9F">
          <w:rPr>
            <w:rStyle w:val="10"/>
            <w:rFonts w:hint="eastAsia"/>
            <w:color w:val="C0C0C0"/>
          </w:rPr>
          <w:t>iPhone 3</w:t>
        </w:r>
        <w:r w:rsidR="00215C9F">
          <w:rPr>
            <w:rStyle w:val="10"/>
            <w:rFonts w:hint="eastAsia"/>
            <w:color w:val="C0C0C0"/>
          </w:rPr>
          <w:t>：</w:t>
        </w:r>
        <w:r w:rsidR="00215C9F">
          <w:rPr>
            <w:rStyle w:val="10"/>
            <w:rFonts w:hint="eastAsia"/>
            <w:color w:val="C0C0C0"/>
          </w:rPr>
          <w:t>Android 4</w:t>
        </w:r>
        <w:r w:rsidR="00215C9F">
          <w:rPr>
            <w:rStyle w:val="10"/>
            <w:rFonts w:hint="eastAsia"/>
            <w:color w:val="C0C0C0"/>
          </w:rPr>
          <w:t>：</w:t>
        </w:r>
        <w:r w:rsidR="00215C9F">
          <w:rPr>
            <w:rStyle w:val="10"/>
            <w:rFonts w:hint="eastAsia"/>
            <w:color w:val="C0C0C0"/>
          </w:rPr>
          <w:t>Win8</w:t>
        </w:r>
        <w:r w:rsidR="00215C9F">
          <w:rPr>
            <w:rStyle w:val="10"/>
            <w:rFonts w:hint="eastAsia"/>
            <w:color w:val="C0C0C0"/>
          </w:rPr>
          <w:t>平板</w:t>
        </w:r>
        <w:r w:rsidR="00215C9F">
          <w:rPr>
            <w:rStyle w:val="10"/>
            <w:rFonts w:hint="eastAsia"/>
          </w:rPr>
          <w:tab/>
        </w:r>
        <w:r w:rsidR="00215C9F">
          <w:rPr>
            <w:rStyle w:val="10"/>
          </w:rPr>
          <w:t>“cert”:</w:t>
        </w:r>
        <w:r w:rsidR="00215C9F">
          <w:rPr>
            <w:rStyle w:val="10"/>
          </w:rPr>
          <w:tab/>
          <w:t>“…”,</w:t>
        </w:r>
        <w:r w:rsidR="00215C9F">
          <w:rPr>
            <w:rStyle w:val="10"/>
          </w:rPr>
          <w:tab/>
          <w:t xml:space="preserve">// </w:t>
        </w:r>
        <w:r w:rsidR="00215C9F">
          <w:rPr>
            <w:rStyle w:val="10"/>
            <w:rFonts w:hint="eastAsia"/>
          </w:rPr>
          <w:t>用户的</w:t>
        </w:r>
        <w:r w:rsidR="00215C9F">
          <w:rPr>
            <w:rStyle w:val="10"/>
            <w:rFonts w:hint="eastAsia"/>
          </w:rPr>
          <w:t>ESAP</w:t>
        </w:r>
        <w:r w:rsidR="00215C9F">
          <w:rPr>
            <w:rStyle w:val="10"/>
            <w:rFonts w:hint="eastAsia"/>
          </w:rPr>
          <w:t>平台证书信息</w:t>
        </w:r>
        <w:r w:rsidR="00215C9F">
          <w:rPr>
            <w:rStyle w:val="10"/>
          </w:rPr>
          <w:br/>
        </w:r>
        <w:r w:rsidR="00215C9F">
          <w:rPr>
            <w:rStyle w:val="10"/>
            <w:color w:val="FF0000"/>
          </w:rPr>
          <w:tab/>
          <w:t>“</w:t>
        </w:r>
        <w:proofErr w:type="spellStart"/>
        <w:r w:rsidR="00215C9F">
          <w:rPr>
            <w:rStyle w:val="10"/>
            <w:color w:val="FF0000"/>
          </w:rPr>
          <w:t>accountId</w:t>
        </w:r>
        <w:proofErr w:type="spellEnd"/>
        <w:r w:rsidR="00215C9F">
          <w:rPr>
            <w:rStyle w:val="10"/>
            <w:color w:val="FF0000"/>
          </w:rPr>
          <w:t>”:</w:t>
        </w:r>
        <w:r w:rsidR="00215C9F">
          <w:rPr>
            <w:rStyle w:val="10"/>
            <w:color w:val="FF0000"/>
          </w:rPr>
          <w:tab/>
          <w:t>“”,</w:t>
        </w:r>
        <w:r w:rsidR="00215C9F">
          <w:rPr>
            <w:rStyle w:val="10"/>
            <w:color w:val="FF0000"/>
          </w:rPr>
          <w:tab/>
          <w:t xml:space="preserve">// </w:t>
        </w:r>
        <w:r w:rsidR="00215C9F">
          <w:rPr>
            <w:rStyle w:val="10"/>
            <w:rFonts w:hint="eastAsia"/>
            <w:color w:val="FF0000"/>
          </w:rPr>
          <w:t>用户在</w:t>
        </w:r>
        <w:r w:rsidR="00215C9F">
          <w:rPr>
            <w:rStyle w:val="10"/>
            <w:rFonts w:hint="eastAsia"/>
            <w:color w:val="FF0000"/>
          </w:rPr>
          <w:t>ESAP</w:t>
        </w:r>
        <w:r w:rsidR="00215C9F">
          <w:rPr>
            <w:rStyle w:val="10"/>
            <w:rFonts w:hint="eastAsia"/>
            <w:color w:val="FF0000"/>
          </w:rPr>
          <w:t>平台的用户</w:t>
        </w:r>
        <w:r w:rsidR="00215C9F">
          <w:rPr>
            <w:rStyle w:val="10"/>
            <w:rFonts w:hint="eastAsia"/>
            <w:color w:val="FF0000"/>
          </w:rPr>
          <w:t>ID</w:t>
        </w:r>
        <w:r w:rsidR="00215C9F">
          <w:rPr>
            <w:rStyle w:val="10"/>
            <w:rFonts w:hint="eastAsia"/>
            <w:color w:val="FF0000"/>
          </w:rPr>
          <w:t>（</w:t>
        </w:r>
        <w:proofErr w:type="spellStart"/>
        <w:r w:rsidR="00215C9F">
          <w:rPr>
            <w:rStyle w:val="10"/>
            <w:rFonts w:hint="eastAsia"/>
            <w:color w:val="FF0000"/>
          </w:rPr>
          <w:t>UserID</w:t>
        </w:r>
        <w:proofErr w:type="spellEnd"/>
        <w:r w:rsidR="00215C9F">
          <w:rPr>
            <w:rStyle w:val="10"/>
            <w:rFonts w:hint="eastAsia"/>
            <w:color w:val="FF0000"/>
          </w:rPr>
          <w:t>，整型）</w:t>
        </w:r>
        <w:r w:rsidR="00215C9F">
          <w:rPr>
            <w:rStyle w:val="10"/>
            <w:color w:val="FF0000"/>
          </w:rPr>
          <w:br/>
        </w:r>
        <w:r w:rsidR="00215C9F">
          <w:rPr>
            <w:rStyle w:val="10"/>
          </w:rPr>
          <w:tab/>
        </w:r>
        <w:r w:rsidR="00215C9F">
          <w:rPr>
            <w:rStyle w:val="10"/>
            <w:color w:val="FF0000"/>
          </w:rPr>
          <w:t>“</w:t>
        </w:r>
        <w:r w:rsidR="00215C9F">
          <w:rPr>
            <w:rStyle w:val="10"/>
            <w:rFonts w:hint="eastAsia"/>
            <w:color w:val="FF0000"/>
          </w:rPr>
          <w:t>result</w:t>
        </w:r>
        <w:r w:rsidR="00215C9F">
          <w:rPr>
            <w:rStyle w:val="10"/>
            <w:color w:val="FF0000"/>
          </w:rPr>
          <w:t>”:</w:t>
        </w:r>
        <w:r w:rsidR="00215C9F">
          <w:rPr>
            <w:rStyle w:val="10"/>
            <w:color w:val="FF0000"/>
          </w:rPr>
          <w:tab/>
          <w:t>“</w:t>
        </w:r>
        <w:r w:rsidR="00215C9F">
          <w:rPr>
            <w:rStyle w:val="10"/>
            <w:rFonts w:hint="eastAsia"/>
            <w:color w:val="FF0000"/>
          </w:rPr>
          <w:t>0</w:t>
        </w:r>
        <w:r w:rsidR="00215C9F">
          <w:rPr>
            <w:rStyle w:val="10"/>
            <w:color w:val="FF0000"/>
          </w:rPr>
          <w:t>”</w:t>
        </w:r>
        <w:r w:rsidR="00215C9F">
          <w:rPr>
            <w:rStyle w:val="10"/>
            <w:color w:val="FF0000"/>
          </w:rPr>
          <w:tab/>
          <w:t>//</w:t>
        </w:r>
        <w:r w:rsidR="00215C9F">
          <w:rPr>
            <w:rStyle w:val="10"/>
            <w:rFonts w:hint="eastAsia"/>
            <w:color w:val="FF0000"/>
          </w:rPr>
          <w:t xml:space="preserve"> </w:t>
        </w:r>
        <w:r w:rsidR="00215C9F">
          <w:rPr>
            <w:rStyle w:val="10"/>
            <w:rFonts w:hint="eastAsia"/>
            <w:color w:val="FF0000"/>
          </w:rPr>
          <w:t>登录返回结果。</w:t>
        </w:r>
        <w:r w:rsidR="00215C9F">
          <w:rPr>
            <w:rStyle w:val="10"/>
            <w:rFonts w:hint="eastAsia"/>
            <w:color w:val="FF0000"/>
          </w:rPr>
          <w:t>0</w:t>
        </w:r>
        <w:r w:rsidR="00215C9F">
          <w:rPr>
            <w:rStyle w:val="10"/>
            <w:rFonts w:hint="eastAsia"/>
            <w:color w:val="FF0000"/>
          </w:rPr>
          <w:t>：需要验证码</w:t>
        </w:r>
        <w:r w:rsidR="00215C9F">
          <w:rPr>
            <w:rStyle w:val="10"/>
            <w:rFonts w:hint="eastAsia"/>
            <w:color w:val="FF0000"/>
          </w:rPr>
          <w:t xml:space="preserve"> 1</w:t>
        </w:r>
        <w:r w:rsidR="00215C9F">
          <w:rPr>
            <w:rStyle w:val="10"/>
            <w:rFonts w:hint="eastAsia"/>
            <w:color w:val="FF0000"/>
          </w:rPr>
          <w:t>：鉴</w:t>
        </w:r>
        <w:proofErr w:type="gramStart"/>
        <w:r w:rsidR="00215C9F">
          <w:rPr>
            <w:rStyle w:val="10"/>
            <w:rFonts w:hint="eastAsia"/>
            <w:color w:val="FF0000"/>
          </w:rPr>
          <w:t>权成功</w:t>
        </w:r>
        <w:proofErr w:type="gramEnd"/>
        <w:r w:rsidR="00215C9F">
          <w:rPr>
            <w:rStyle w:val="10"/>
            <w:rFonts w:hint="eastAsia"/>
            <w:color w:val="FF0000"/>
          </w:rPr>
          <w:t xml:space="preserve"> 2</w:t>
        </w:r>
        <w:r w:rsidR="00215C9F">
          <w:rPr>
            <w:rStyle w:val="10"/>
            <w:rFonts w:hint="eastAsia"/>
            <w:color w:val="FF0000"/>
          </w:rPr>
          <w:t>：不存在用户名</w:t>
        </w:r>
        <w:r w:rsidR="00215C9F">
          <w:rPr>
            <w:rStyle w:val="10"/>
            <w:rFonts w:hint="eastAsia"/>
            <w:color w:val="FF0000"/>
          </w:rPr>
          <w:t xml:space="preserve"> 3</w:t>
        </w:r>
        <w:r w:rsidR="00215C9F">
          <w:rPr>
            <w:rStyle w:val="10"/>
            <w:rFonts w:hint="eastAsia"/>
            <w:color w:val="FF0000"/>
          </w:rPr>
          <w:t>：密码错误</w:t>
        </w:r>
        <w:r w:rsidR="00215C9F">
          <w:rPr>
            <w:rStyle w:val="10"/>
            <w:rFonts w:hint="eastAsia"/>
            <w:color w:val="FF0000"/>
          </w:rPr>
          <w:t xml:space="preserve"> 4</w:t>
        </w:r>
        <w:r w:rsidR="00215C9F">
          <w:rPr>
            <w:rStyle w:val="10"/>
            <w:rFonts w:hint="eastAsia"/>
            <w:color w:val="FF0000"/>
          </w:rPr>
          <w:t>：设备被拒绝</w:t>
        </w:r>
      </w:ins>
      <w:r w:rsidR="007877EB" w:rsidRPr="007140BA">
        <w:rPr>
          <w:rStyle w:val="ad"/>
        </w:rPr>
        <w:br/>
        <w:t>}</w:t>
      </w:r>
    </w:p>
    <w:p w14:paraId="2A359EAC" w14:textId="3358EC7F" w:rsidR="00465914" w:rsidRDefault="00465914" w:rsidP="00465914">
      <w:pPr>
        <w:rPr>
          <w:rStyle w:val="a8"/>
        </w:rPr>
      </w:pPr>
      <w:r w:rsidRPr="00996A47">
        <w:rPr>
          <w:rStyle w:val="a8"/>
          <w:rFonts w:hint="eastAsia"/>
        </w:rPr>
        <w:t>注</w:t>
      </w:r>
      <w:r w:rsidRPr="00996A47">
        <w:rPr>
          <w:rStyle w:val="a8"/>
        </w:rPr>
        <w:t>：</w:t>
      </w:r>
      <w:r>
        <w:rPr>
          <w:rStyle w:val="a8"/>
          <w:rFonts w:hint="eastAsia"/>
        </w:rPr>
        <w:t>返回结果中有</w:t>
      </w:r>
      <w:r w:rsidRPr="001315D9">
        <w:rPr>
          <w:rStyle w:val="a8"/>
          <w:rFonts w:hint="eastAsia"/>
        </w:rPr>
        <w:t>用户的</w:t>
      </w:r>
      <w:r w:rsidR="001D6D67" w:rsidRPr="001315D9">
        <w:rPr>
          <w:rStyle w:val="a8"/>
          <w:rFonts w:hint="eastAsia"/>
        </w:rPr>
        <w:t>ESAP</w:t>
      </w:r>
      <w:r w:rsidR="001D6D67" w:rsidRPr="001315D9">
        <w:rPr>
          <w:rStyle w:val="a8"/>
          <w:rFonts w:hint="eastAsia"/>
        </w:rPr>
        <w:t>平台证书信息</w:t>
      </w:r>
      <w:r w:rsidRPr="001315D9">
        <w:rPr>
          <w:rStyle w:val="a8"/>
          <w:rFonts w:hint="eastAsia"/>
        </w:rPr>
        <w:t>，</w:t>
      </w:r>
      <w:r>
        <w:rPr>
          <w:rStyle w:val="a8"/>
          <w:rFonts w:hint="eastAsia"/>
        </w:rPr>
        <w:t>该</w:t>
      </w:r>
      <w:r w:rsidR="001D6D67">
        <w:rPr>
          <w:rStyle w:val="a8"/>
          <w:rFonts w:hint="eastAsia"/>
        </w:rPr>
        <w:t>证书由</w:t>
      </w:r>
      <w:r w:rsidR="001D6D67">
        <w:rPr>
          <w:rStyle w:val="a8"/>
          <w:rFonts w:hint="eastAsia"/>
        </w:rPr>
        <w:t>ESAP</w:t>
      </w:r>
      <w:r w:rsidR="001D6D67">
        <w:rPr>
          <w:rStyle w:val="a8"/>
          <w:rFonts w:hint="eastAsia"/>
        </w:rPr>
        <w:t>平台</w:t>
      </w:r>
      <w:r w:rsidR="00E54E79">
        <w:rPr>
          <w:rStyle w:val="a8"/>
          <w:rFonts w:hint="eastAsia"/>
        </w:rPr>
        <w:t>发布并提供给客户端使用。仅当请求包中</w:t>
      </w:r>
      <w:r w:rsidR="00E54E79">
        <w:rPr>
          <w:rStyle w:val="a8"/>
          <w:rFonts w:hint="eastAsia"/>
        </w:rPr>
        <w:t>require Cert</w:t>
      </w:r>
      <w:r w:rsidR="00E54E79">
        <w:rPr>
          <w:rStyle w:val="a8"/>
          <w:rFonts w:hint="eastAsia"/>
        </w:rPr>
        <w:t>为</w:t>
      </w:r>
      <w:r w:rsidR="00E54E79">
        <w:rPr>
          <w:rStyle w:val="a8"/>
          <w:rFonts w:hint="eastAsia"/>
        </w:rPr>
        <w:t>1</w:t>
      </w:r>
      <w:r w:rsidR="00E54E79">
        <w:rPr>
          <w:rStyle w:val="a8"/>
          <w:rFonts w:hint="eastAsia"/>
        </w:rPr>
        <w:t>时</w:t>
      </w:r>
      <w:r w:rsidR="00B0006D">
        <w:rPr>
          <w:rStyle w:val="a8"/>
          <w:rFonts w:hint="eastAsia"/>
        </w:rPr>
        <w:t>方返回数据。客户端根据本地缓存状况来决定是否要求服务器发放证书，该证书包括完整的</w:t>
      </w:r>
      <w:proofErr w:type="gramStart"/>
      <w:r w:rsidR="00B0006D">
        <w:rPr>
          <w:rStyle w:val="a8"/>
          <w:rFonts w:hint="eastAsia"/>
        </w:rPr>
        <w:t>的</w:t>
      </w:r>
      <w:proofErr w:type="gramEnd"/>
      <w:r w:rsidR="00B0006D">
        <w:rPr>
          <w:rStyle w:val="a8"/>
          <w:rFonts w:hint="eastAsia"/>
        </w:rPr>
        <w:t>公、私</w:t>
      </w:r>
      <w:proofErr w:type="gramStart"/>
      <w:r w:rsidR="00B0006D">
        <w:rPr>
          <w:rStyle w:val="a8"/>
          <w:rFonts w:hint="eastAsia"/>
        </w:rPr>
        <w:t>钥</w:t>
      </w:r>
      <w:proofErr w:type="gramEnd"/>
      <w:r w:rsidR="00B0006D">
        <w:rPr>
          <w:rStyle w:val="a8"/>
          <w:rFonts w:hint="eastAsia"/>
        </w:rPr>
        <w:t>数据。</w:t>
      </w:r>
    </w:p>
    <w:p w14:paraId="3D36A106" w14:textId="77777777" w:rsidR="00163099" w:rsidRDefault="00CB00D5">
      <w:pPr>
        <w:rPr>
          <w:ins w:id="179" w:author="Suzic" w:date="2014-09-09T19:27:00Z"/>
          <w:rStyle w:val="a8"/>
          <w:b/>
        </w:rPr>
      </w:pPr>
      <w:r w:rsidRPr="005B04C1">
        <w:rPr>
          <w:rStyle w:val="a8"/>
          <w:rFonts w:hint="eastAsia"/>
          <w:b/>
        </w:rPr>
        <w:t>*</w:t>
      </w:r>
      <w:r w:rsidRPr="005B04C1">
        <w:rPr>
          <w:rStyle w:val="a8"/>
          <w:rFonts w:hint="eastAsia"/>
          <w:b/>
        </w:rPr>
        <w:t>关于</w:t>
      </w:r>
      <w:r w:rsidRPr="005B04C1">
        <w:rPr>
          <w:rStyle w:val="a8"/>
          <w:b/>
        </w:rPr>
        <w:t>request</w:t>
      </w:r>
      <w:r w:rsidRPr="005B04C1">
        <w:rPr>
          <w:rStyle w:val="a8"/>
          <w:rFonts w:hint="eastAsia"/>
          <w:b/>
        </w:rPr>
        <w:t>和</w:t>
      </w:r>
      <w:r w:rsidRPr="005B04C1">
        <w:rPr>
          <w:rStyle w:val="a8"/>
          <w:rFonts w:hint="eastAsia"/>
          <w:b/>
        </w:rPr>
        <w:t>result</w:t>
      </w:r>
      <w:r w:rsidRPr="005B04C1">
        <w:rPr>
          <w:rStyle w:val="a8"/>
          <w:rFonts w:hint="eastAsia"/>
          <w:b/>
        </w:rPr>
        <w:t>格式：从上图可见，一对儿请求和结果的</w:t>
      </w:r>
      <w:r w:rsidRPr="005B04C1">
        <w:rPr>
          <w:rStyle w:val="a8"/>
          <w:rFonts w:hint="eastAsia"/>
          <w:b/>
        </w:rPr>
        <w:t>JSON</w:t>
      </w:r>
      <w:r w:rsidRPr="005B04C1">
        <w:rPr>
          <w:rStyle w:val="a8"/>
          <w:rFonts w:hint="eastAsia"/>
          <w:b/>
        </w:rPr>
        <w:t>包可以使用同一</w:t>
      </w:r>
      <w:proofErr w:type="gramStart"/>
      <w:r w:rsidRPr="005B04C1">
        <w:rPr>
          <w:rStyle w:val="a8"/>
          <w:rFonts w:hint="eastAsia"/>
          <w:b/>
        </w:rPr>
        <w:t>解析器</w:t>
      </w:r>
      <w:proofErr w:type="gramEnd"/>
      <w:r w:rsidRPr="005B04C1">
        <w:rPr>
          <w:rStyle w:val="a8"/>
          <w:rFonts w:hint="eastAsia"/>
          <w:b/>
        </w:rPr>
        <w:t>进行解析，只是发送和接收时，关注的字段有所不同。在本文档中，灰色的字段表示可以此包内加入的数据，但是在处理时一般予以忽略。</w:t>
      </w:r>
      <w:r w:rsidR="00FA60C5">
        <w:rPr>
          <w:rStyle w:val="a8"/>
          <w:rFonts w:hint="eastAsia"/>
          <w:b/>
        </w:rPr>
        <w:t>后文亦会做同样处理，供参考。</w:t>
      </w:r>
    </w:p>
    <w:p w14:paraId="0B444007" w14:textId="77777777" w:rsidR="00A3179D" w:rsidRDefault="00A3179D">
      <w:pPr>
        <w:rPr>
          <w:ins w:id="180" w:author="Suzic" w:date="2014-09-09T19:26:00Z"/>
          <w:rStyle w:val="a8"/>
          <w:b/>
        </w:rPr>
      </w:pPr>
    </w:p>
    <w:p w14:paraId="7D2E1BE8" w14:textId="77777777" w:rsidR="00163099" w:rsidRPr="00E50E6C" w:rsidRDefault="00163099" w:rsidP="00E50E6C">
      <w:pPr>
        <w:pStyle w:val="2"/>
        <w:rPr>
          <w:ins w:id="181" w:author="Suzic" w:date="2014-09-09T19:26:00Z"/>
          <w:rPrChange w:id="182" w:author="Suzic" w:date="2014-09-10T11:21:00Z">
            <w:rPr>
              <w:ins w:id="183" w:author="Suzic" w:date="2014-09-09T19:26:00Z"/>
              <w:rFonts w:ascii="Arial" w:hAnsi="宋体"/>
              <w:color w:val="3B73AF"/>
              <w:sz w:val="21"/>
              <w:shd w:val="clear" w:color="auto" w:fill="FFFFFF"/>
            </w:rPr>
          </w:rPrChange>
        </w:rPr>
      </w:pPr>
      <w:ins w:id="184" w:author="Suzic" w:date="2014-09-09T19:26:00Z">
        <w:r w:rsidRPr="00E50E6C">
          <w:rPr>
            <w:rFonts w:hint="eastAsia"/>
          </w:rPr>
          <w:t>VERIFY</w:t>
        </w:r>
      </w:ins>
    </w:p>
    <w:p w14:paraId="6CF19A13" w14:textId="77777777" w:rsidR="00163099" w:rsidRDefault="00163099" w:rsidP="00163099">
      <w:pPr>
        <w:shd w:val="solid" w:color="FFFFFF" w:fill="auto"/>
        <w:autoSpaceDN w:val="0"/>
        <w:spacing w:before="150"/>
        <w:rPr>
          <w:ins w:id="185" w:author="Suzic" w:date="2014-09-09T19:26:00Z"/>
        </w:rPr>
      </w:pPr>
      <w:ins w:id="186" w:author="Suzic" w:date="2014-09-09T19:26:00Z">
        <w:r>
          <w:rPr>
            <w:rFonts w:ascii="Arial" w:hAnsi="宋体"/>
            <w:color w:val="333333"/>
            <w:sz w:val="21"/>
            <w:shd w:val="clear" w:color="auto" w:fill="FFFFFF"/>
          </w:rPr>
          <w:t>在</w:t>
        </w:r>
        <w:r>
          <w:rPr>
            <w:rFonts w:ascii="Arial" w:hAnsi="宋体"/>
            <w:color w:val="333333"/>
            <w:sz w:val="21"/>
            <w:shd w:val="clear" w:color="auto" w:fill="FFFFFF"/>
          </w:rPr>
          <w:t>Verify</w:t>
        </w:r>
        <w:r>
          <w:rPr>
            <w:rFonts w:ascii="Arial" w:hAnsi="宋体"/>
            <w:color w:val="333333"/>
            <w:sz w:val="21"/>
            <w:shd w:val="clear" w:color="auto" w:fill="FFFFFF"/>
          </w:rPr>
          <w:t>接口定义中所传递的</w:t>
        </w:r>
        <w:r>
          <w:rPr>
            <w:rFonts w:ascii="Arial" w:hAnsi="宋体"/>
            <w:color w:val="333333"/>
            <w:sz w:val="21"/>
            <w:shd w:val="clear" w:color="auto" w:fill="FFFFFF"/>
          </w:rPr>
          <w:t>JSON</w:t>
        </w:r>
        <w:r>
          <w:rPr>
            <w:rFonts w:ascii="Arial" w:hAnsi="宋体"/>
            <w:color w:val="333333"/>
            <w:sz w:val="21"/>
            <w:shd w:val="clear" w:color="auto" w:fill="FFFFFF"/>
          </w:rPr>
          <w:t>数据包，</w:t>
        </w:r>
        <w:proofErr w:type="gramStart"/>
        <w:r>
          <w:rPr>
            <w:rFonts w:ascii="Arial" w:hAnsi="宋体"/>
            <w:color w:val="333333"/>
            <w:sz w:val="21"/>
            <w:shd w:val="clear" w:color="auto" w:fill="FFFFFF"/>
          </w:rPr>
          <w:t>客服端请求</w:t>
        </w:r>
        <w:proofErr w:type="gramEnd"/>
        <w:r>
          <w:rPr>
            <w:rFonts w:ascii="Arial" w:hAnsi="宋体"/>
            <w:color w:val="333333"/>
            <w:sz w:val="21"/>
            <w:shd w:val="clear" w:color="auto" w:fill="FFFFFF"/>
          </w:rPr>
          <w:t>绑定设备，服务器需向</w:t>
        </w:r>
        <w:r>
          <w:rPr>
            <w:rFonts w:ascii="Arial" w:hAnsi="宋体" w:hint="eastAsia"/>
            <w:color w:val="333333"/>
            <w:sz w:val="21"/>
            <w:shd w:val="clear" w:color="auto" w:fill="FFFFFF"/>
          </w:rPr>
          <w:t>用户的手机或邮箱</w:t>
        </w:r>
        <w:r>
          <w:rPr>
            <w:rFonts w:ascii="Arial" w:hAnsi="宋体"/>
            <w:color w:val="333333"/>
            <w:sz w:val="21"/>
            <w:shd w:val="clear" w:color="auto" w:fill="FFFFFF"/>
          </w:rPr>
          <w:t>发送验证码，用以验证设备绑定是否成功</w:t>
        </w:r>
        <w:r>
          <w:rPr>
            <w:rFonts w:ascii="Arial" w:hAnsi="宋体" w:hint="eastAsia"/>
            <w:color w:val="333333"/>
            <w:sz w:val="21"/>
            <w:shd w:val="clear" w:color="auto" w:fill="FFFFFF"/>
          </w:rPr>
          <w:t>.</w:t>
        </w:r>
      </w:ins>
    </w:p>
    <w:p w14:paraId="0BB0C26B" w14:textId="77F8F3EF" w:rsidR="00163099" w:rsidRPr="001535EC" w:rsidRDefault="00163099" w:rsidP="00D31DCF">
      <w:pPr>
        <w:pStyle w:val="3"/>
        <w:rPr>
          <w:ins w:id="187" w:author="Suzic" w:date="2014-09-09T19:26:00Z"/>
        </w:rPr>
      </w:pPr>
      <w:ins w:id="188" w:author="Suzic" w:date="2014-09-09T19:26:00Z">
        <w:r w:rsidRPr="00D31DCF">
          <w:rPr>
            <w:rFonts w:hint="eastAsia"/>
          </w:rPr>
          <w:t>V</w:t>
        </w:r>
      </w:ins>
      <w:ins w:id="189" w:author="Suzic" w:date="2014-09-10T11:22:00Z">
        <w:r w:rsidR="00E50E6C" w:rsidRPr="00D31DCF">
          <w:rPr>
            <w:rFonts w:hint="eastAsia"/>
          </w:rPr>
          <w:t>erify</w:t>
        </w:r>
      </w:ins>
      <w:ins w:id="190" w:author="Suzic" w:date="2014-09-09T19:26:00Z">
        <w:r w:rsidRPr="00D31DCF">
          <w:rPr>
            <w:rFonts w:hint="eastAsia"/>
          </w:rPr>
          <w:t xml:space="preserve"> Request</w:t>
        </w:r>
        <w:r w:rsidRPr="00D31DCF">
          <w:t xml:space="preserve"> Package</w:t>
        </w:r>
      </w:ins>
    </w:p>
    <w:p w14:paraId="171F2B8F" w14:textId="3AB052DD" w:rsidR="00163099" w:rsidRPr="00D31DCF" w:rsidRDefault="00163099" w:rsidP="00163099">
      <w:pPr>
        <w:shd w:val="clear" w:color="auto" w:fill="D8D8D8"/>
        <w:tabs>
          <w:tab w:val="left" w:pos="426"/>
          <w:tab w:val="left" w:pos="1843"/>
          <w:tab w:val="left" w:pos="4111"/>
        </w:tabs>
        <w:rPr>
          <w:ins w:id="191" w:author="Suzic" w:date="2014-09-09T19:26:00Z"/>
          <w:rStyle w:val="ad"/>
          <w:rPrChange w:id="192" w:author="Suzic" w:date="2014-09-10T11:22:00Z">
            <w:rPr>
              <w:ins w:id="193" w:author="Suzic" w:date="2014-09-09T19:26:00Z"/>
            </w:rPr>
          </w:rPrChange>
        </w:rPr>
      </w:pPr>
      <w:ins w:id="194" w:author="Suzic" w:date="2014-09-09T19:26:00Z">
        <w:r w:rsidRPr="00D31DCF">
          <w:rPr>
            <w:rStyle w:val="ad"/>
            <w:rFonts w:hint="eastAsia"/>
            <w:rPrChange w:id="195" w:author="Suzic" w:date="2014-09-10T11:22:00Z">
              <w:rPr>
                <w:rStyle w:val="10"/>
                <w:rFonts w:hint="eastAsia"/>
              </w:rPr>
            </w:rPrChange>
          </w:rPr>
          <w:t>@</w:t>
        </w:r>
        <w:proofErr w:type="spellStart"/>
        <w:r w:rsidRPr="00D31DCF">
          <w:rPr>
            <w:rStyle w:val="ad"/>
            <w:rFonts w:hint="eastAsia"/>
            <w:rPrChange w:id="196" w:author="Suzic" w:date="2014-09-10T11:22:00Z">
              <w:rPr>
                <w:rStyle w:val="10"/>
                <w:rFonts w:hint="eastAsia"/>
              </w:rPr>
            </w:rPrChange>
          </w:rPr>
          <w:t>verify_package</w:t>
        </w:r>
        <w:proofErr w:type="spellEnd"/>
        <w:r w:rsidRPr="00D31DCF">
          <w:rPr>
            <w:rStyle w:val="ad"/>
            <w:rPrChange w:id="197" w:author="Suzic" w:date="2014-09-10T11:22:00Z">
              <w:rPr>
                <w:rStyle w:val="10"/>
              </w:rPr>
            </w:rPrChange>
          </w:rPr>
          <w:t>(request)</w:t>
        </w:r>
        <w:r w:rsidRPr="00D31DCF">
          <w:rPr>
            <w:rStyle w:val="ad"/>
            <w:rPrChange w:id="198" w:author="Suzic" w:date="2014-09-10T11:22:00Z">
              <w:rPr>
                <w:rStyle w:val="10"/>
              </w:rPr>
            </w:rPrChange>
          </w:rPr>
          <w:br/>
          <w:t>{</w:t>
        </w:r>
      </w:ins>
      <w:ins w:id="199" w:author="Suzic" w:date="2014-09-10T11:23:00Z">
        <w:r w:rsidR="001535EC">
          <w:rPr>
            <w:rStyle w:val="ad"/>
            <w:rFonts w:hint="eastAsia"/>
          </w:rPr>
          <w:br/>
        </w:r>
        <w:r w:rsidR="001535EC" w:rsidRPr="00D85624">
          <w:rPr>
            <w:rStyle w:val="ad"/>
            <w:rFonts w:hint="eastAsia"/>
          </w:rPr>
          <w:tab/>
        </w:r>
        <w:r w:rsidR="001535EC" w:rsidRPr="00D85624">
          <w:rPr>
            <w:rStyle w:val="ad"/>
          </w:rPr>
          <w:t>“</w:t>
        </w:r>
        <w:proofErr w:type="spellStart"/>
        <w:r w:rsidR="001535EC">
          <w:rPr>
            <w:rStyle w:val="ad"/>
            <w:rFonts w:hint="eastAsia"/>
          </w:rPr>
          <w:t>account</w:t>
        </w:r>
        <w:r w:rsidR="001535EC" w:rsidRPr="00D85624">
          <w:rPr>
            <w:rStyle w:val="ad"/>
          </w:rPr>
          <w:t>Id</w:t>
        </w:r>
        <w:proofErr w:type="spellEnd"/>
        <w:r w:rsidR="001535EC" w:rsidRPr="00D85624">
          <w:rPr>
            <w:rStyle w:val="ad"/>
          </w:rPr>
          <w:t>”:</w:t>
        </w:r>
        <w:r w:rsidR="001535EC" w:rsidRPr="00D85624">
          <w:rPr>
            <w:rStyle w:val="ad"/>
          </w:rPr>
          <w:tab/>
          <w:t>“”,</w:t>
        </w:r>
        <w:r w:rsidR="001535EC" w:rsidRPr="00D85624">
          <w:rPr>
            <w:rStyle w:val="ad"/>
          </w:rPr>
          <w:tab/>
          <w:t xml:space="preserve">// </w:t>
        </w:r>
        <w:r w:rsidR="001535EC" w:rsidRPr="00D85624">
          <w:rPr>
            <w:rStyle w:val="ad"/>
            <w:rFonts w:hint="eastAsia"/>
          </w:rPr>
          <w:t>用户在</w:t>
        </w:r>
        <w:r w:rsidR="001535EC" w:rsidRPr="00D85624">
          <w:rPr>
            <w:rStyle w:val="ad"/>
            <w:rFonts w:hint="eastAsia"/>
          </w:rPr>
          <w:t>ESAP</w:t>
        </w:r>
        <w:r w:rsidR="001535EC" w:rsidRPr="00D85624">
          <w:rPr>
            <w:rStyle w:val="ad"/>
            <w:rFonts w:hint="eastAsia"/>
          </w:rPr>
          <w:t>平台的用户</w:t>
        </w:r>
        <w:r w:rsidR="001535EC" w:rsidRPr="00D85624">
          <w:rPr>
            <w:rStyle w:val="ad"/>
            <w:rFonts w:hint="eastAsia"/>
          </w:rPr>
          <w:t>ID</w:t>
        </w:r>
        <w:r w:rsidR="001535EC" w:rsidRPr="00D85624">
          <w:rPr>
            <w:rStyle w:val="ad"/>
            <w:rFonts w:hint="eastAsia"/>
          </w:rPr>
          <w:t>（</w:t>
        </w:r>
        <w:proofErr w:type="spellStart"/>
        <w:r w:rsidR="001535EC" w:rsidRPr="00D85624">
          <w:rPr>
            <w:rStyle w:val="ad"/>
            <w:rFonts w:hint="eastAsia"/>
          </w:rPr>
          <w:t>UserID</w:t>
        </w:r>
        <w:proofErr w:type="spellEnd"/>
        <w:r w:rsidR="001535EC" w:rsidRPr="00D85624">
          <w:rPr>
            <w:rStyle w:val="ad"/>
            <w:rFonts w:hint="eastAsia"/>
          </w:rPr>
          <w:t>，整型）</w:t>
        </w:r>
      </w:ins>
      <w:ins w:id="200" w:author="Suzic" w:date="2014-09-09T19:26:00Z">
        <w:r w:rsidRPr="00D31DCF">
          <w:rPr>
            <w:rStyle w:val="ad"/>
            <w:rPrChange w:id="201" w:author="Suzic" w:date="2014-09-10T11:22:00Z">
              <w:rPr>
                <w:rStyle w:val="10"/>
              </w:rPr>
            </w:rPrChange>
          </w:rPr>
          <w:br/>
        </w:r>
        <w:r w:rsidRPr="00D31DCF">
          <w:rPr>
            <w:rStyle w:val="ad"/>
            <w:rPrChange w:id="202" w:author="Suzic" w:date="2014-09-10T11:22:00Z">
              <w:rPr>
                <w:rStyle w:val="10"/>
              </w:rPr>
            </w:rPrChange>
          </w:rPr>
          <w:tab/>
          <w:t>“</w:t>
        </w:r>
      </w:ins>
      <w:proofErr w:type="spellStart"/>
      <w:ins w:id="203" w:author="Suzic" w:date="2014-09-10T11:23:00Z">
        <w:r w:rsidR="001535EC">
          <w:rPr>
            <w:rStyle w:val="ad"/>
            <w:rFonts w:hint="eastAsia"/>
          </w:rPr>
          <w:t>deviceId</w:t>
        </w:r>
      </w:ins>
      <w:proofErr w:type="spellEnd"/>
      <w:ins w:id="204" w:author="Suzic" w:date="2014-09-09T19:26:00Z">
        <w:r w:rsidRPr="00D31DCF">
          <w:rPr>
            <w:rStyle w:val="ad"/>
            <w:rPrChange w:id="205" w:author="Suzic" w:date="2014-09-10T11:22:00Z">
              <w:rPr>
                <w:rStyle w:val="10"/>
              </w:rPr>
            </w:rPrChange>
          </w:rPr>
          <w:t>”:</w:t>
        </w:r>
        <w:r w:rsidRPr="00D31DCF">
          <w:rPr>
            <w:rStyle w:val="ad"/>
            <w:rPrChange w:id="206" w:author="Suzic" w:date="2014-09-10T11:22:00Z">
              <w:rPr>
                <w:rStyle w:val="10"/>
              </w:rPr>
            </w:rPrChange>
          </w:rPr>
          <w:tab/>
          <w:t>“”,</w:t>
        </w:r>
        <w:r w:rsidRPr="00D31DCF">
          <w:rPr>
            <w:rStyle w:val="ad"/>
            <w:rFonts w:hint="eastAsia"/>
            <w:rPrChange w:id="207" w:author="Suzic" w:date="2014-09-10T11:22:00Z">
              <w:rPr>
                <w:rStyle w:val="10"/>
                <w:rFonts w:hint="eastAsia"/>
              </w:rPr>
            </w:rPrChange>
          </w:rPr>
          <w:tab/>
        </w:r>
        <w:r w:rsidRPr="00D31DCF">
          <w:rPr>
            <w:rStyle w:val="ad"/>
            <w:rPrChange w:id="208" w:author="Suzic" w:date="2014-09-10T11:22:00Z">
              <w:rPr>
                <w:rStyle w:val="10"/>
              </w:rPr>
            </w:rPrChange>
          </w:rPr>
          <w:t>//</w:t>
        </w:r>
        <w:r w:rsidRPr="00D31DCF">
          <w:rPr>
            <w:rStyle w:val="ad"/>
            <w:rFonts w:hint="eastAsia"/>
            <w:rPrChange w:id="209" w:author="Suzic" w:date="2014-09-10T11:22:00Z">
              <w:rPr>
                <w:rStyle w:val="10"/>
                <w:rFonts w:hint="eastAsia"/>
              </w:rPr>
            </w:rPrChange>
          </w:rPr>
          <w:t xml:space="preserve"> </w:t>
        </w:r>
      </w:ins>
      <w:ins w:id="210" w:author="Suzic" w:date="2014-09-10T11:24:00Z">
        <w:r w:rsidR="001535EC" w:rsidRPr="001535EC">
          <w:rPr>
            <w:rStyle w:val="ad"/>
            <w:rFonts w:hint="eastAsia"/>
          </w:rPr>
          <w:t>验证码是对</w:t>
        </w:r>
        <w:proofErr w:type="spellStart"/>
        <w:r w:rsidR="001535EC" w:rsidRPr="001535EC">
          <w:rPr>
            <w:rStyle w:val="ad"/>
            <w:rFonts w:hint="eastAsia"/>
          </w:rPr>
          <w:t>UserID</w:t>
        </w:r>
        <w:proofErr w:type="spellEnd"/>
        <w:r w:rsidR="001535EC" w:rsidRPr="001535EC">
          <w:rPr>
            <w:rStyle w:val="ad"/>
            <w:rFonts w:hint="eastAsia"/>
          </w:rPr>
          <w:t>和</w:t>
        </w:r>
        <w:proofErr w:type="spellStart"/>
        <w:r w:rsidR="001535EC" w:rsidRPr="001535EC">
          <w:rPr>
            <w:rStyle w:val="ad"/>
            <w:rFonts w:hint="eastAsia"/>
          </w:rPr>
          <w:t>DeviceID</w:t>
        </w:r>
        <w:proofErr w:type="spellEnd"/>
        <w:r w:rsidR="001535EC" w:rsidRPr="001535EC">
          <w:rPr>
            <w:rStyle w:val="ad"/>
            <w:rFonts w:hint="eastAsia"/>
          </w:rPr>
          <w:t>的一个配对绑定，必须有这个参数</w:t>
        </w:r>
      </w:ins>
      <w:ins w:id="211" w:author="Suzic" w:date="2014-09-09T19:26:00Z">
        <w:r w:rsidRPr="00D31DCF">
          <w:rPr>
            <w:rStyle w:val="ad"/>
            <w:rPrChange w:id="212" w:author="Suzic" w:date="2014-09-10T11:22:00Z">
              <w:rPr>
                <w:rStyle w:val="10"/>
              </w:rPr>
            </w:rPrChange>
          </w:rPr>
          <w:br/>
          <w:t>}</w:t>
        </w:r>
      </w:ins>
    </w:p>
    <w:p w14:paraId="21D6D8A1" w14:textId="778B055E" w:rsidR="00163099" w:rsidRDefault="00E50E6C" w:rsidP="00D31DCF">
      <w:pPr>
        <w:pStyle w:val="3"/>
        <w:rPr>
          <w:ins w:id="213" w:author="Suzic" w:date="2014-09-09T19:26:00Z"/>
        </w:rPr>
      </w:pPr>
      <w:ins w:id="214" w:author="Suzic" w:date="2014-09-10T11:22:00Z">
        <w:r>
          <w:rPr>
            <w:rFonts w:hint="eastAsia"/>
          </w:rPr>
          <w:t xml:space="preserve">Verify </w:t>
        </w:r>
      </w:ins>
      <w:ins w:id="215" w:author="Suzic" w:date="2014-09-09T19:26:00Z">
        <w:r w:rsidR="00163099">
          <w:t>Result Package</w:t>
        </w:r>
      </w:ins>
    </w:p>
    <w:p w14:paraId="48ACB624" w14:textId="5BBBC3C3" w:rsidR="00163099" w:rsidRPr="00D31DCF" w:rsidRDefault="00163099" w:rsidP="00163099">
      <w:pPr>
        <w:shd w:val="clear" w:color="auto" w:fill="D8D8D8"/>
        <w:tabs>
          <w:tab w:val="left" w:pos="426"/>
          <w:tab w:val="left" w:pos="1843"/>
          <w:tab w:val="left" w:pos="4111"/>
        </w:tabs>
        <w:rPr>
          <w:ins w:id="216" w:author="Suzic" w:date="2014-09-09T19:26:00Z"/>
          <w:rStyle w:val="ad"/>
          <w:rPrChange w:id="217" w:author="Suzic" w:date="2014-09-10T11:23:00Z">
            <w:rPr>
              <w:ins w:id="218" w:author="Suzic" w:date="2014-09-09T19:26:00Z"/>
              <w:rStyle w:val="10"/>
            </w:rPr>
          </w:rPrChange>
        </w:rPr>
      </w:pPr>
      <w:ins w:id="219" w:author="Suzic" w:date="2014-09-09T19:26:00Z">
        <w:r w:rsidRPr="00D31DCF">
          <w:rPr>
            <w:rStyle w:val="ad"/>
            <w:rFonts w:hint="eastAsia"/>
            <w:rPrChange w:id="220" w:author="Suzic" w:date="2014-09-10T11:23:00Z">
              <w:rPr>
                <w:rStyle w:val="10"/>
                <w:rFonts w:hint="eastAsia"/>
              </w:rPr>
            </w:rPrChange>
          </w:rPr>
          <w:t>@</w:t>
        </w:r>
        <w:proofErr w:type="spellStart"/>
        <w:r w:rsidRPr="00D31DCF">
          <w:rPr>
            <w:rStyle w:val="ad"/>
            <w:rFonts w:hint="eastAsia"/>
            <w:rPrChange w:id="221" w:author="Suzic" w:date="2014-09-10T11:23:00Z">
              <w:rPr>
                <w:rStyle w:val="10"/>
                <w:rFonts w:hint="eastAsia"/>
              </w:rPr>
            </w:rPrChange>
          </w:rPr>
          <w:t>verify_package</w:t>
        </w:r>
        <w:proofErr w:type="spellEnd"/>
        <w:r w:rsidRPr="00D31DCF">
          <w:rPr>
            <w:rStyle w:val="ad"/>
            <w:rPrChange w:id="222" w:author="Suzic" w:date="2014-09-10T11:23:00Z">
              <w:rPr>
                <w:rStyle w:val="10"/>
              </w:rPr>
            </w:rPrChange>
          </w:rPr>
          <w:t>(result)</w:t>
        </w:r>
        <w:r w:rsidRPr="00D31DCF">
          <w:rPr>
            <w:rStyle w:val="ad"/>
            <w:rPrChange w:id="223" w:author="Suzic" w:date="2014-09-10T11:23:00Z">
              <w:rPr>
                <w:rStyle w:val="10"/>
              </w:rPr>
            </w:rPrChange>
          </w:rPr>
          <w:br/>
          <w:t>{</w:t>
        </w:r>
      </w:ins>
      <w:ins w:id="224" w:author="Suzic" w:date="2014-09-10T11:23:00Z">
        <w:r w:rsidR="001535EC">
          <w:rPr>
            <w:rStyle w:val="ad"/>
            <w:rFonts w:hint="eastAsia"/>
          </w:rPr>
          <w:br/>
        </w:r>
        <w:r w:rsidR="001535EC" w:rsidRPr="00D85624">
          <w:rPr>
            <w:rStyle w:val="ad"/>
          </w:rPr>
          <w:tab/>
          <w:t>“</w:t>
        </w:r>
        <w:proofErr w:type="spellStart"/>
        <w:r w:rsidR="001535EC" w:rsidRPr="00D85624">
          <w:rPr>
            <w:rStyle w:val="ad"/>
          </w:rPr>
          <w:t>accountId</w:t>
        </w:r>
        <w:proofErr w:type="spellEnd"/>
        <w:r w:rsidR="001535EC" w:rsidRPr="00D85624">
          <w:rPr>
            <w:rStyle w:val="ad"/>
          </w:rPr>
          <w:t>”:</w:t>
        </w:r>
        <w:r w:rsidR="001535EC" w:rsidRPr="00D85624">
          <w:rPr>
            <w:rStyle w:val="ad"/>
          </w:rPr>
          <w:tab/>
          <w:t>“”,</w:t>
        </w:r>
        <w:r w:rsidR="001535EC" w:rsidRPr="00D85624">
          <w:rPr>
            <w:rStyle w:val="ad"/>
          </w:rPr>
          <w:tab/>
          <w:t xml:space="preserve">// </w:t>
        </w:r>
        <w:r w:rsidR="001535EC" w:rsidRPr="00D85624">
          <w:rPr>
            <w:rStyle w:val="ad"/>
            <w:rFonts w:hint="eastAsia"/>
          </w:rPr>
          <w:t>用户在</w:t>
        </w:r>
        <w:r w:rsidR="001535EC" w:rsidRPr="00D85624">
          <w:rPr>
            <w:rStyle w:val="ad"/>
            <w:rFonts w:hint="eastAsia"/>
          </w:rPr>
          <w:t>ESAP</w:t>
        </w:r>
        <w:r w:rsidR="001535EC" w:rsidRPr="00D85624">
          <w:rPr>
            <w:rStyle w:val="ad"/>
            <w:rFonts w:hint="eastAsia"/>
          </w:rPr>
          <w:t>平台的用户</w:t>
        </w:r>
        <w:r w:rsidR="001535EC" w:rsidRPr="00D85624">
          <w:rPr>
            <w:rStyle w:val="ad"/>
            <w:rFonts w:hint="eastAsia"/>
          </w:rPr>
          <w:t>ID</w:t>
        </w:r>
        <w:r w:rsidR="001535EC" w:rsidRPr="00D85624">
          <w:rPr>
            <w:rStyle w:val="ad"/>
            <w:rFonts w:hint="eastAsia"/>
          </w:rPr>
          <w:t>（</w:t>
        </w:r>
        <w:proofErr w:type="spellStart"/>
        <w:r w:rsidR="001535EC" w:rsidRPr="00D85624">
          <w:rPr>
            <w:rStyle w:val="ad"/>
            <w:rFonts w:hint="eastAsia"/>
          </w:rPr>
          <w:t>UserID</w:t>
        </w:r>
        <w:proofErr w:type="spellEnd"/>
        <w:r w:rsidR="001535EC" w:rsidRPr="00D85624">
          <w:rPr>
            <w:rStyle w:val="ad"/>
            <w:rFonts w:hint="eastAsia"/>
          </w:rPr>
          <w:t>，整型）</w:t>
        </w:r>
      </w:ins>
      <w:ins w:id="225" w:author="Suzic" w:date="2014-09-10T11:24:00Z">
        <w:r w:rsidR="005602BD">
          <w:rPr>
            <w:rStyle w:val="ad"/>
          </w:rPr>
          <w:br/>
        </w:r>
        <w:r w:rsidR="005602BD" w:rsidRPr="00D85624">
          <w:rPr>
            <w:rStyle w:val="ad"/>
          </w:rPr>
          <w:tab/>
          <w:t>“</w:t>
        </w:r>
        <w:proofErr w:type="spellStart"/>
        <w:r w:rsidR="005602BD">
          <w:rPr>
            <w:rStyle w:val="ad"/>
            <w:rFonts w:hint="eastAsia"/>
          </w:rPr>
          <w:t>deviceId</w:t>
        </w:r>
        <w:proofErr w:type="spellEnd"/>
        <w:r w:rsidR="005602BD" w:rsidRPr="00D85624">
          <w:rPr>
            <w:rStyle w:val="ad"/>
          </w:rPr>
          <w:t>”:</w:t>
        </w:r>
        <w:r w:rsidR="005602BD" w:rsidRPr="00D85624">
          <w:rPr>
            <w:rStyle w:val="ad"/>
          </w:rPr>
          <w:tab/>
          <w:t>“”,</w:t>
        </w:r>
        <w:r w:rsidR="005602BD" w:rsidRPr="00D85624">
          <w:rPr>
            <w:rStyle w:val="ad"/>
            <w:rFonts w:hint="eastAsia"/>
          </w:rPr>
          <w:tab/>
        </w:r>
        <w:r w:rsidR="005602BD" w:rsidRPr="00D85624">
          <w:rPr>
            <w:rStyle w:val="ad"/>
          </w:rPr>
          <w:t>//</w:t>
        </w:r>
        <w:r w:rsidR="005602BD" w:rsidRPr="00D85624">
          <w:rPr>
            <w:rStyle w:val="ad"/>
            <w:rFonts w:hint="eastAsia"/>
          </w:rPr>
          <w:t xml:space="preserve"> </w:t>
        </w:r>
        <w:r w:rsidR="005602BD" w:rsidRPr="001535EC">
          <w:rPr>
            <w:rStyle w:val="ad"/>
            <w:rFonts w:hint="eastAsia"/>
          </w:rPr>
          <w:t>验证码是对</w:t>
        </w:r>
        <w:proofErr w:type="spellStart"/>
        <w:r w:rsidR="005602BD" w:rsidRPr="001535EC">
          <w:rPr>
            <w:rStyle w:val="ad"/>
            <w:rFonts w:hint="eastAsia"/>
          </w:rPr>
          <w:t>UserID</w:t>
        </w:r>
        <w:proofErr w:type="spellEnd"/>
        <w:r w:rsidR="005602BD" w:rsidRPr="001535EC">
          <w:rPr>
            <w:rStyle w:val="ad"/>
            <w:rFonts w:hint="eastAsia"/>
          </w:rPr>
          <w:t>和</w:t>
        </w:r>
        <w:proofErr w:type="spellStart"/>
        <w:r w:rsidR="005602BD" w:rsidRPr="001535EC">
          <w:rPr>
            <w:rStyle w:val="ad"/>
            <w:rFonts w:hint="eastAsia"/>
          </w:rPr>
          <w:t>DeviceID</w:t>
        </w:r>
        <w:proofErr w:type="spellEnd"/>
        <w:r w:rsidR="005602BD" w:rsidRPr="001535EC">
          <w:rPr>
            <w:rStyle w:val="ad"/>
            <w:rFonts w:hint="eastAsia"/>
          </w:rPr>
          <w:t>的一个配对绑定，必须有这个参数</w:t>
        </w:r>
      </w:ins>
      <w:ins w:id="226" w:author="Suzic" w:date="2014-09-09T19:26:00Z">
        <w:r w:rsidRPr="00D31DCF">
          <w:rPr>
            <w:rStyle w:val="ad"/>
            <w:rPrChange w:id="227" w:author="Suzic" w:date="2014-09-10T11:23:00Z">
              <w:rPr>
                <w:rStyle w:val="10"/>
              </w:rPr>
            </w:rPrChange>
          </w:rPr>
          <w:br/>
        </w:r>
        <w:r w:rsidRPr="00D31DCF">
          <w:rPr>
            <w:rStyle w:val="ad"/>
            <w:rPrChange w:id="228" w:author="Suzic" w:date="2014-09-10T11:23:00Z">
              <w:rPr>
                <w:rStyle w:val="10"/>
                <w:color w:val="C0C0C0"/>
                <w:szCs w:val="18"/>
              </w:rPr>
            </w:rPrChange>
          </w:rPr>
          <w:tab/>
          <w:t>“</w:t>
        </w:r>
        <w:proofErr w:type="spellStart"/>
        <w:r w:rsidRPr="00D31DCF">
          <w:rPr>
            <w:rStyle w:val="ad"/>
            <w:rFonts w:hint="eastAsia"/>
            <w:rPrChange w:id="229" w:author="Suzic" w:date="2014-09-10T11:23:00Z">
              <w:rPr>
                <w:rStyle w:val="10"/>
                <w:rFonts w:hint="eastAsia"/>
                <w:color w:val="C0C0C0"/>
                <w:szCs w:val="18"/>
              </w:rPr>
            </w:rPrChange>
          </w:rPr>
          <w:t>verify</w:t>
        </w:r>
      </w:ins>
      <w:ins w:id="230" w:author="Suzic" w:date="2014-09-10T11:24:00Z">
        <w:r w:rsidR="005602BD">
          <w:rPr>
            <w:rStyle w:val="ad"/>
            <w:rFonts w:hint="eastAsia"/>
          </w:rPr>
          <w:t>Address</w:t>
        </w:r>
      </w:ins>
      <w:proofErr w:type="spellEnd"/>
      <w:ins w:id="231" w:author="Suzic" w:date="2014-09-09T19:26:00Z">
        <w:r w:rsidRPr="00D31DCF">
          <w:rPr>
            <w:rStyle w:val="ad"/>
            <w:rPrChange w:id="232" w:author="Suzic" w:date="2014-09-10T11:23:00Z">
              <w:rPr>
                <w:rStyle w:val="10"/>
                <w:color w:val="C0C0C0"/>
                <w:szCs w:val="18"/>
              </w:rPr>
            </w:rPrChange>
          </w:rPr>
          <w:t>”:</w:t>
        </w:r>
        <w:r w:rsidRPr="00D31DCF">
          <w:rPr>
            <w:rStyle w:val="ad"/>
            <w:rPrChange w:id="233" w:author="Suzic" w:date="2014-09-10T11:23:00Z">
              <w:rPr>
                <w:rStyle w:val="10"/>
                <w:color w:val="C0C0C0"/>
                <w:szCs w:val="18"/>
              </w:rPr>
            </w:rPrChange>
          </w:rPr>
          <w:tab/>
          <w:t>“”,</w:t>
        </w:r>
        <w:r w:rsidRPr="00D31DCF">
          <w:rPr>
            <w:rStyle w:val="ad"/>
            <w:rPrChange w:id="234" w:author="Suzic" w:date="2014-09-10T11:23:00Z">
              <w:rPr>
                <w:rStyle w:val="10"/>
                <w:color w:val="C0C0C0"/>
                <w:szCs w:val="18"/>
              </w:rPr>
            </w:rPrChange>
          </w:rPr>
          <w:tab/>
          <w:t>//</w:t>
        </w:r>
      </w:ins>
      <w:ins w:id="235" w:author="Suzic" w:date="2014-09-10T11:24:00Z">
        <w:r w:rsidR="005602BD">
          <w:rPr>
            <w:rStyle w:val="ad"/>
            <w:rFonts w:hint="eastAsia"/>
          </w:rPr>
          <w:t xml:space="preserve"> </w:t>
        </w:r>
        <w:r w:rsidR="005602BD" w:rsidRPr="005602BD">
          <w:rPr>
            <w:rStyle w:val="ad"/>
            <w:rFonts w:hint="eastAsia"/>
          </w:rPr>
          <w:t>激活码发送到的地址，比如一个手机号码，</w:t>
        </w:r>
        <w:r w:rsidR="005602BD" w:rsidRPr="005602BD">
          <w:rPr>
            <w:rStyle w:val="ad"/>
            <w:rFonts w:hint="eastAsia"/>
          </w:rPr>
          <w:t>135****7732</w:t>
        </w:r>
        <w:r w:rsidR="005602BD" w:rsidRPr="005602BD">
          <w:rPr>
            <w:rStyle w:val="ad"/>
            <w:rFonts w:hint="eastAsia"/>
          </w:rPr>
          <w:t>，或邮件等等</w:t>
        </w:r>
      </w:ins>
      <w:ins w:id="236" w:author="Suzic" w:date="2014-09-09T19:26:00Z">
        <w:r w:rsidRPr="00D31DCF">
          <w:rPr>
            <w:rStyle w:val="ad"/>
            <w:rPrChange w:id="237" w:author="Suzic" w:date="2014-09-10T11:23:00Z">
              <w:rPr>
                <w:rStyle w:val="10"/>
                <w:color w:val="FF0000"/>
              </w:rPr>
            </w:rPrChange>
          </w:rPr>
          <w:br/>
        </w:r>
        <w:r w:rsidRPr="00D31DCF">
          <w:rPr>
            <w:rStyle w:val="ad"/>
            <w:rPrChange w:id="238" w:author="Suzic" w:date="2014-09-10T11:23:00Z">
              <w:rPr>
                <w:rStyle w:val="10"/>
              </w:rPr>
            </w:rPrChange>
          </w:rPr>
          <w:lastRenderedPageBreak/>
          <w:tab/>
          <w:t>“</w:t>
        </w:r>
        <w:r w:rsidRPr="00D31DCF">
          <w:rPr>
            <w:rStyle w:val="ad"/>
            <w:rFonts w:hint="eastAsia"/>
            <w:rPrChange w:id="239" w:author="Suzic" w:date="2014-09-10T11:23:00Z">
              <w:rPr>
                <w:rStyle w:val="10"/>
                <w:rFonts w:hint="eastAsia"/>
                <w:color w:val="FF0000"/>
              </w:rPr>
            </w:rPrChange>
          </w:rPr>
          <w:t>result</w:t>
        </w:r>
        <w:r w:rsidRPr="00D31DCF">
          <w:rPr>
            <w:rStyle w:val="ad"/>
            <w:rPrChange w:id="240" w:author="Suzic" w:date="2014-09-10T11:23:00Z">
              <w:rPr>
                <w:rStyle w:val="10"/>
                <w:color w:val="FF0000"/>
              </w:rPr>
            </w:rPrChange>
          </w:rPr>
          <w:t>”:</w:t>
        </w:r>
        <w:r w:rsidRPr="00D31DCF">
          <w:rPr>
            <w:rStyle w:val="ad"/>
            <w:rPrChange w:id="241" w:author="Suzic" w:date="2014-09-10T11:23:00Z">
              <w:rPr>
                <w:rStyle w:val="10"/>
                <w:color w:val="FF0000"/>
              </w:rPr>
            </w:rPrChange>
          </w:rPr>
          <w:tab/>
          <w:t>“</w:t>
        </w:r>
        <w:r w:rsidRPr="00D31DCF">
          <w:rPr>
            <w:rStyle w:val="ad"/>
            <w:rFonts w:hint="eastAsia"/>
            <w:rPrChange w:id="242" w:author="Suzic" w:date="2014-09-10T11:23:00Z">
              <w:rPr>
                <w:rStyle w:val="10"/>
                <w:rFonts w:hint="eastAsia"/>
                <w:color w:val="FF0000"/>
              </w:rPr>
            </w:rPrChange>
          </w:rPr>
          <w:t>0</w:t>
        </w:r>
        <w:r w:rsidRPr="00D31DCF">
          <w:rPr>
            <w:rStyle w:val="ad"/>
            <w:rPrChange w:id="243" w:author="Suzic" w:date="2014-09-10T11:23:00Z">
              <w:rPr>
                <w:rStyle w:val="10"/>
                <w:color w:val="FF0000"/>
              </w:rPr>
            </w:rPrChange>
          </w:rPr>
          <w:t>”</w:t>
        </w:r>
        <w:r w:rsidRPr="00D31DCF">
          <w:rPr>
            <w:rStyle w:val="ad"/>
            <w:rPrChange w:id="244" w:author="Suzic" w:date="2014-09-10T11:23:00Z">
              <w:rPr>
                <w:rStyle w:val="10"/>
                <w:color w:val="FF0000"/>
              </w:rPr>
            </w:rPrChange>
          </w:rPr>
          <w:tab/>
          <w:t>//</w:t>
        </w:r>
        <w:r w:rsidRPr="00D31DCF">
          <w:rPr>
            <w:rStyle w:val="ad"/>
            <w:rFonts w:hint="eastAsia"/>
            <w:rPrChange w:id="245" w:author="Suzic" w:date="2014-09-10T11:23:00Z">
              <w:rPr>
                <w:rStyle w:val="10"/>
                <w:rFonts w:hint="eastAsia"/>
                <w:color w:val="FF0000"/>
              </w:rPr>
            </w:rPrChange>
          </w:rPr>
          <w:t xml:space="preserve"> </w:t>
        </w:r>
        <w:r w:rsidRPr="00D31DCF">
          <w:rPr>
            <w:rStyle w:val="ad"/>
            <w:rFonts w:hint="eastAsia"/>
            <w:rPrChange w:id="246" w:author="Suzic" w:date="2014-09-10T11:23:00Z">
              <w:rPr>
                <w:rStyle w:val="10"/>
                <w:rFonts w:hint="eastAsia"/>
                <w:color w:val="FF0000"/>
              </w:rPr>
            </w:rPrChange>
          </w:rPr>
          <w:t>验证返回结果。</w:t>
        </w:r>
        <w:r w:rsidRPr="00D31DCF">
          <w:rPr>
            <w:rStyle w:val="ad"/>
            <w:rFonts w:hint="eastAsia"/>
            <w:rPrChange w:id="247" w:author="Suzic" w:date="2014-09-10T11:23:00Z">
              <w:rPr>
                <w:rStyle w:val="10"/>
                <w:rFonts w:hint="eastAsia"/>
                <w:color w:val="FF0000"/>
              </w:rPr>
            </w:rPrChange>
          </w:rPr>
          <w:t>0</w:t>
        </w:r>
        <w:r w:rsidRPr="00D31DCF">
          <w:rPr>
            <w:rStyle w:val="ad"/>
            <w:rFonts w:hint="eastAsia"/>
            <w:rPrChange w:id="248" w:author="Suzic" w:date="2014-09-10T11:23:00Z">
              <w:rPr>
                <w:rStyle w:val="10"/>
                <w:rFonts w:hint="eastAsia"/>
                <w:color w:val="FF0000"/>
              </w:rPr>
            </w:rPrChange>
          </w:rPr>
          <w:t>：验证失败</w:t>
        </w:r>
        <w:r w:rsidRPr="00D31DCF">
          <w:rPr>
            <w:rStyle w:val="ad"/>
            <w:rFonts w:hint="eastAsia"/>
            <w:rPrChange w:id="249" w:author="Suzic" w:date="2014-09-10T11:23:00Z">
              <w:rPr>
                <w:rStyle w:val="10"/>
                <w:rFonts w:hint="eastAsia"/>
                <w:color w:val="FF0000"/>
              </w:rPr>
            </w:rPrChange>
          </w:rPr>
          <w:t xml:space="preserve"> 1</w:t>
        </w:r>
        <w:r w:rsidRPr="00D31DCF">
          <w:rPr>
            <w:rStyle w:val="ad"/>
            <w:rFonts w:hint="eastAsia"/>
            <w:rPrChange w:id="250" w:author="Suzic" w:date="2014-09-10T11:23:00Z">
              <w:rPr>
                <w:rStyle w:val="10"/>
                <w:rFonts w:hint="eastAsia"/>
                <w:color w:val="FF0000"/>
              </w:rPr>
            </w:rPrChange>
          </w:rPr>
          <w:t>：验证成功</w:t>
        </w:r>
        <w:r w:rsidRPr="00D31DCF">
          <w:rPr>
            <w:rStyle w:val="ad"/>
            <w:rPrChange w:id="251" w:author="Suzic" w:date="2014-09-10T11:23:00Z">
              <w:rPr>
                <w:rStyle w:val="10"/>
              </w:rPr>
            </w:rPrChange>
          </w:rPr>
          <w:br/>
          <w:t>}</w:t>
        </w:r>
      </w:ins>
    </w:p>
    <w:p w14:paraId="7CDC5968" w14:textId="73CC3C31" w:rsidR="00773104" w:rsidRDefault="00773104">
      <w:pPr>
        <w:rPr>
          <w:rStyle w:val="a8"/>
          <w:b/>
        </w:rPr>
      </w:pPr>
      <w:r>
        <w:rPr>
          <w:rStyle w:val="a8"/>
          <w:b/>
        </w:rPr>
        <w:br w:type="page"/>
      </w:r>
    </w:p>
    <w:p w14:paraId="6D10E848" w14:textId="77777777" w:rsidR="00350019" w:rsidRDefault="00350019" w:rsidP="00350019">
      <w:pPr>
        <w:pStyle w:val="2"/>
      </w:pPr>
      <w:bookmarkStart w:id="252" w:name="_Action"/>
      <w:bookmarkEnd w:id="252"/>
      <w:r>
        <w:rPr>
          <w:rFonts w:hint="eastAsia"/>
        </w:rPr>
        <w:lastRenderedPageBreak/>
        <w:t>Action</w:t>
      </w:r>
    </w:p>
    <w:p w14:paraId="3CAC027A" w14:textId="77777777" w:rsidR="0007709A" w:rsidRDefault="0007709A" w:rsidP="0007709A">
      <w:r>
        <w:t>在</w:t>
      </w:r>
      <w:r>
        <w:t>Action</w:t>
      </w:r>
      <w:r>
        <w:t>接口定义中所传递的</w:t>
      </w:r>
      <w:r>
        <w:t>JSON</w:t>
      </w:r>
      <w:r>
        <w:t>数据包，定义如下：</w:t>
      </w:r>
    </w:p>
    <w:p w14:paraId="2DE7CC20" w14:textId="77777777" w:rsidR="0007709A" w:rsidRDefault="00FE7BD1" w:rsidP="007877EB">
      <w:pPr>
        <w:pStyle w:val="3"/>
      </w:pPr>
      <w:r>
        <w:t>Action Request</w:t>
      </w:r>
      <w:r w:rsidR="00D95BD4">
        <w:t xml:space="preserve"> Package</w:t>
      </w:r>
    </w:p>
    <w:p w14:paraId="318B4505" w14:textId="15543982" w:rsidR="00EA0A73" w:rsidRDefault="003546E3" w:rsidP="00D25822">
      <w:pPr>
        <w:shd w:val="clear" w:color="auto" w:fill="D8D8D8"/>
        <w:tabs>
          <w:tab w:val="left" w:pos="426"/>
          <w:tab w:val="left" w:pos="1843"/>
          <w:tab w:val="left" w:pos="5103"/>
        </w:tabs>
        <w:rPr>
          <w:rStyle w:val="ad"/>
        </w:rPr>
      </w:pPr>
      <w:r>
        <w:rPr>
          <w:rStyle w:val="ad"/>
        </w:rPr>
        <w:t>@</w:t>
      </w:r>
      <w:proofErr w:type="spellStart"/>
      <w:r>
        <w:rPr>
          <w:rStyle w:val="ad"/>
        </w:rPr>
        <w:t>action_list_package</w:t>
      </w:r>
      <w:proofErr w:type="spellEnd"/>
      <w:r>
        <w:rPr>
          <w:rStyle w:val="ad"/>
        </w:rPr>
        <w:t>(request)</w:t>
      </w:r>
      <w:r>
        <w:rPr>
          <w:rStyle w:val="ad"/>
        </w:rPr>
        <w:br/>
      </w:r>
      <w:r w:rsidR="0023236C" w:rsidRPr="0023236C">
        <w:rPr>
          <w:rStyle w:val="ad"/>
        </w:rPr>
        <w:t>{</w:t>
      </w:r>
      <w:r w:rsidR="00746019">
        <w:rPr>
          <w:rStyle w:val="ad"/>
        </w:rPr>
        <w:br/>
      </w:r>
      <w:r w:rsidR="0023236C" w:rsidRPr="0023236C">
        <w:rPr>
          <w:rStyle w:val="ad"/>
          <w:rFonts w:hint="eastAsia"/>
        </w:rPr>
        <w:tab/>
        <w:t>"login":</w:t>
      </w:r>
      <w:r w:rsidR="00EA0A73">
        <w:rPr>
          <w:rStyle w:val="ad"/>
        </w:rPr>
        <w:tab/>
      </w:r>
      <w:r w:rsidR="00E6636E">
        <w:rPr>
          <w:rStyle w:val="ad"/>
        </w:rPr>
        <w:t>{</w:t>
      </w:r>
      <w:r w:rsidR="00180691">
        <w:rPr>
          <w:rStyle w:val="ad"/>
          <w:rFonts w:hint="eastAsia"/>
        </w:rPr>
        <w:t>@</w:t>
      </w:r>
      <w:proofErr w:type="spellStart"/>
      <w:r w:rsidR="00180691">
        <w:rPr>
          <w:rStyle w:val="ad"/>
        </w:rPr>
        <w:t>login_package</w:t>
      </w:r>
      <w:proofErr w:type="spellEnd"/>
      <w:r w:rsidR="0041075A">
        <w:rPr>
          <w:rStyle w:val="ad"/>
        </w:rPr>
        <w:t>(request)</w:t>
      </w:r>
      <w:r w:rsidR="00E6636E">
        <w:rPr>
          <w:rStyle w:val="ad"/>
        </w:rPr>
        <w:t>}</w:t>
      </w:r>
      <w:r w:rsidR="0023236C" w:rsidRPr="0023236C">
        <w:rPr>
          <w:rStyle w:val="ad"/>
          <w:rFonts w:hint="eastAsia"/>
        </w:rPr>
        <w:t>,</w:t>
      </w:r>
      <w:r w:rsidR="00EA0A73">
        <w:rPr>
          <w:rStyle w:val="ad"/>
        </w:rPr>
        <w:tab/>
      </w:r>
      <w:r w:rsidR="0023236C" w:rsidRPr="00746019">
        <w:rPr>
          <w:rStyle w:val="ad"/>
          <w:rFonts w:hint="eastAsia"/>
          <w:b w:val="0"/>
        </w:rPr>
        <w:t>// login</w:t>
      </w:r>
      <w:r w:rsidR="0023236C" w:rsidRPr="00746019">
        <w:rPr>
          <w:rStyle w:val="ad"/>
          <w:rFonts w:hint="eastAsia"/>
          <w:b w:val="0"/>
        </w:rPr>
        <w:t>头</w:t>
      </w:r>
      <w:r w:rsidR="0041075A">
        <w:rPr>
          <w:rStyle w:val="ad"/>
          <w:rFonts w:hint="eastAsia"/>
          <w:b w:val="0"/>
        </w:rPr>
        <w:t>请求</w:t>
      </w:r>
      <w:r w:rsidR="00746019">
        <w:rPr>
          <w:rStyle w:val="ad"/>
        </w:rPr>
        <w:br/>
      </w:r>
      <w:r w:rsidR="0023236C" w:rsidRPr="0023236C">
        <w:rPr>
          <w:rStyle w:val="ad"/>
        </w:rPr>
        <w:tab/>
        <w:t>"actions":</w:t>
      </w:r>
      <w:r w:rsidR="0023236C" w:rsidRPr="0023236C">
        <w:rPr>
          <w:rStyle w:val="ad"/>
        </w:rPr>
        <w:tab/>
      </w:r>
      <w:r w:rsidR="00EA0A73">
        <w:rPr>
          <w:rStyle w:val="ad"/>
          <w:rFonts w:hint="eastAsia"/>
        </w:rPr>
        <w:t>[</w:t>
      </w:r>
      <w:r w:rsidR="00E6636E">
        <w:rPr>
          <w:rStyle w:val="ad"/>
        </w:rPr>
        <w:t>{</w:t>
      </w:r>
      <w:r w:rsidR="00EA0A73">
        <w:rPr>
          <w:rStyle w:val="ad"/>
          <w:rFonts w:hint="eastAsia"/>
        </w:rPr>
        <w:t>@</w:t>
      </w:r>
      <w:proofErr w:type="spellStart"/>
      <w:r w:rsidR="00EA0A73">
        <w:rPr>
          <w:rStyle w:val="ad"/>
          <w:rFonts w:hint="eastAsia"/>
        </w:rPr>
        <w:t>action</w:t>
      </w:r>
      <w:r w:rsidR="00EA0A73">
        <w:rPr>
          <w:rStyle w:val="ad"/>
        </w:rPr>
        <w:t>_</w:t>
      </w:r>
      <w:r w:rsidR="00EA0A73">
        <w:rPr>
          <w:rStyle w:val="ad"/>
          <w:rFonts w:hint="eastAsia"/>
        </w:rPr>
        <w:t>package</w:t>
      </w:r>
      <w:proofErr w:type="spellEnd"/>
      <w:r>
        <w:rPr>
          <w:rStyle w:val="ad"/>
          <w:rFonts w:hint="eastAsia"/>
        </w:rPr>
        <w:t>(</w:t>
      </w:r>
      <w:r>
        <w:rPr>
          <w:rStyle w:val="ad"/>
        </w:rPr>
        <w:t>request</w:t>
      </w:r>
      <w:r>
        <w:rPr>
          <w:rStyle w:val="ad"/>
          <w:rFonts w:hint="eastAsia"/>
        </w:rPr>
        <w:t>)</w:t>
      </w:r>
      <w:r w:rsidR="00E6636E">
        <w:rPr>
          <w:rStyle w:val="ad"/>
        </w:rPr>
        <w:t>}, …</w:t>
      </w:r>
      <w:r w:rsidR="00EA0A73">
        <w:rPr>
          <w:rStyle w:val="ad"/>
          <w:rFonts w:hint="eastAsia"/>
        </w:rPr>
        <w:t>]</w:t>
      </w:r>
      <w:r w:rsidR="00EA0A73">
        <w:rPr>
          <w:rStyle w:val="ad"/>
        </w:rPr>
        <w:tab/>
      </w:r>
      <w:r w:rsidR="00EA0A73" w:rsidRPr="00746019">
        <w:rPr>
          <w:rStyle w:val="ad"/>
          <w:rFonts w:hint="eastAsia"/>
          <w:b w:val="0"/>
        </w:rPr>
        <w:t>//</w:t>
      </w:r>
      <w:r w:rsidR="00EA0A73" w:rsidRPr="00746019">
        <w:rPr>
          <w:rStyle w:val="ad"/>
          <w:b w:val="0"/>
        </w:rPr>
        <w:t xml:space="preserve"> Action</w:t>
      </w:r>
      <w:r w:rsidR="00EA0A73" w:rsidRPr="00746019">
        <w:rPr>
          <w:rStyle w:val="ad"/>
          <w:rFonts w:hint="eastAsia"/>
          <w:b w:val="0"/>
        </w:rPr>
        <w:t>列表，由</w:t>
      </w:r>
      <w:r w:rsidR="00EA0A73" w:rsidRPr="00746019">
        <w:rPr>
          <w:rStyle w:val="ad"/>
          <w:rFonts w:hint="eastAsia"/>
          <w:b w:val="0"/>
        </w:rPr>
        <w:t>0~n</w:t>
      </w:r>
      <w:proofErr w:type="gramStart"/>
      <w:r w:rsidR="00EA0A73" w:rsidRPr="00746019">
        <w:rPr>
          <w:rStyle w:val="ad"/>
          <w:rFonts w:hint="eastAsia"/>
          <w:b w:val="0"/>
        </w:rPr>
        <w:t>个</w:t>
      </w:r>
      <w:proofErr w:type="gramEnd"/>
      <w:r w:rsidR="00EA0A73" w:rsidRPr="00746019">
        <w:rPr>
          <w:rStyle w:val="ad"/>
          <w:rFonts w:hint="eastAsia"/>
          <w:b w:val="0"/>
        </w:rPr>
        <w:t>action</w:t>
      </w:r>
      <w:proofErr w:type="gramStart"/>
      <w:r w:rsidR="00EA0A73" w:rsidRPr="00746019">
        <w:rPr>
          <w:rStyle w:val="ad"/>
          <w:rFonts w:hint="eastAsia"/>
          <w:b w:val="0"/>
        </w:rPr>
        <w:t>包组成</w:t>
      </w:r>
      <w:proofErr w:type="gramEnd"/>
      <w:r w:rsidR="00746019" w:rsidRPr="00746019">
        <w:rPr>
          <w:rStyle w:val="ad"/>
        </w:rPr>
        <w:br/>
      </w:r>
      <w:r w:rsidR="00746019">
        <w:rPr>
          <w:rStyle w:val="ad"/>
          <w:rFonts w:hint="eastAsia"/>
        </w:rPr>
        <w:t>}</w:t>
      </w:r>
    </w:p>
    <w:p w14:paraId="20E545CF" w14:textId="77777777" w:rsidR="0041075A" w:rsidRDefault="0041075A" w:rsidP="0041075A">
      <w:pPr>
        <w:pStyle w:val="3"/>
      </w:pPr>
      <w:r>
        <w:t>Action Result Package</w:t>
      </w:r>
    </w:p>
    <w:p w14:paraId="765F3D7B" w14:textId="649267A4" w:rsidR="00E01092" w:rsidRPr="00E01092" w:rsidRDefault="003546E3" w:rsidP="00E01092">
      <w:pPr>
        <w:shd w:val="clear" w:color="auto" w:fill="D8D8D8"/>
        <w:tabs>
          <w:tab w:val="left" w:pos="426"/>
          <w:tab w:val="left" w:pos="1843"/>
          <w:tab w:val="left" w:pos="5103"/>
        </w:tabs>
        <w:rPr>
          <w:b/>
        </w:rPr>
      </w:pPr>
      <w:r>
        <w:rPr>
          <w:rStyle w:val="ad"/>
        </w:rPr>
        <w:t>@</w:t>
      </w:r>
      <w:proofErr w:type="spellStart"/>
      <w:r>
        <w:rPr>
          <w:rStyle w:val="ad"/>
        </w:rPr>
        <w:t>action_list_package</w:t>
      </w:r>
      <w:proofErr w:type="spellEnd"/>
      <w:r>
        <w:rPr>
          <w:rStyle w:val="ad"/>
        </w:rPr>
        <w:t>(result)</w:t>
      </w:r>
      <w:r>
        <w:rPr>
          <w:rStyle w:val="ad"/>
        </w:rPr>
        <w:br/>
      </w:r>
      <w:r w:rsidR="0041075A" w:rsidRPr="007140BA">
        <w:rPr>
          <w:rStyle w:val="ad"/>
        </w:rPr>
        <w:t>{</w:t>
      </w:r>
      <w:r w:rsidR="0041075A" w:rsidRPr="007140BA">
        <w:rPr>
          <w:rStyle w:val="ad"/>
        </w:rPr>
        <w:br/>
      </w:r>
      <w:r w:rsidR="0041075A" w:rsidRPr="0023236C">
        <w:rPr>
          <w:rStyle w:val="ad"/>
          <w:rFonts w:hint="eastAsia"/>
        </w:rPr>
        <w:tab/>
        <w:t>"login":</w:t>
      </w:r>
      <w:r w:rsidR="0041075A">
        <w:rPr>
          <w:rStyle w:val="ad"/>
        </w:rPr>
        <w:tab/>
        <w:t>{</w:t>
      </w:r>
      <w:r w:rsidR="0041075A">
        <w:rPr>
          <w:rStyle w:val="ad"/>
          <w:rFonts w:hint="eastAsia"/>
        </w:rPr>
        <w:t>@</w:t>
      </w:r>
      <w:proofErr w:type="spellStart"/>
      <w:r w:rsidR="0041075A">
        <w:rPr>
          <w:rStyle w:val="ad"/>
        </w:rPr>
        <w:t>login_package</w:t>
      </w:r>
      <w:proofErr w:type="spellEnd"/>
      <w:r w:rsidR="0041075A">
        <w:rPr>
          <w:rStyle w:val="ad"/>
        </w:rPr>
        <w:t>(result)}</w:t>
      </w:r>
      <w:r w:rsidR="0041075A" w:rsidRPr="0023236C">
        <w:rPr>
          <w:rStyle w:val="ad"/>
          <w:rFonts w:hint="eastAsia"/>
        </w:rPr>
        <w:t>,</w:t>
      </w:r>
      <w:r w:rsidR="0041075A">
        <w:rPr>
          <w:rStyle w:val="ad"/>
        </w:rPr>
        <w:tab/>
      </w:r>
      <w:r w:rsidR="0041075A" w:rsidRPr="00746019">
        <w:rPr>
          <w:rStyle w:val="ad"/>
          <w:rFonts w:hint="eastAsia"/>
          <w:b w:val="0"/>
        </w:rPr>
        <w:t>// login</w:t>
      </w:r>
      <w:proofErr w:type="gramStart"/>
      <w:r w:rsidR="0041075A" w:rsidRPr="00746019">
        <w:rPr>
          <w:rStyle w:val="ad"/>
          <w:rFonts w:hint="eastAsia"/>
          <w:b w:val="0"/>
        </w:rPr>
        <w:t>头</w:t>
      </w:r>
      <w:r w:rsidR="0041075A">
        <w:rPr>
          <w:rStyle w:val="ad"/>
          <w:rFonts w:hint="eastAsia"/>
          <w:b w:val="0"/>
        </w:rPr>
        <w:t>结果</w:t>
      </w:r>
      <w:proofErr w:type="gramEnd"/>
      <w:r w:rsidR="0041075A">
        <w:rPr>
          <w:rStyle w:val="ad"/>
        </w:rPr>
        <w:br/>
      </w:r>
      <w:r w:rsidR="0041075A" w:rsidRPr="0023236C">
        <w:rPr>
          <w:rStyle w:val="ad"/>
        </w:rPr>
        <w:tab/>
        <w:t>"actions":</w:t>
      </w:r>
      <w:r w:rsidR="0041075A" w:rsidRPr="0023236C">
        <w:rPr>
          <w:rStyle w:val="ad"/>
        </w:rPr>
        <w:tab/>
      </w:r>
      <w:r w:rsidR="0041075A">
        <w:rPr>
          <w:rStyle w:val="ad"/>
          <w:rFonts w:hint="eastAsia"/>
        </w:rPr>
        <w:t>[</w:t>
      </w:r>
      <w:r w:rsidR="0041075A">
        <w:rPr>
          <w:rStyle w:val="ad"/>
        </w:rPr>
        <w:t>{</w:t>
      </w:r>
      <w:r w:rsidR="0041075A">
        <w:rPr>
          <w:rStyle w:val="ad"/>
          <w:rFonts w:hint="eastAsia"/>
        </w:rPr>
        <w:t>@</w:t>
      </w:r>
      <w:proofErr w:type="spellStart"/>
      <w:r w:rsidR="0041075A">
        <w:rPr>
          <w:rStyle w:val="ad"/>
          <w:rFonts w:hint="eastAsia"/>
        </w:rPr>
        <w:t>action</w:t>
      </w:r>
      <w:r w:rsidR="0041075A">
        <w:rPr>
          <w:rStyle w:val="ad"/>
        </w:rPr>
        <w:t>_</w:t>
      </w:r>
      <w:r w:rsidR="0041075A">
        <w:rPr>
          <w:rStyle w:val="ad"/>
          <w:rFonts w:hint="eastAsia"/>
        </w:rPr>
        <w:t>package</w:t>
      </w:r>
      <w:proofErr w:type="spellEnd"/>
      <w:r>
        <w:rPr>
          <w:rStyle w:val="ad"/>
          <w:rFonts w:hint="eastAsia"/>
        </w:rPr>
        <w:t>(result)</w:t>
      </w:r>
      <w:r w:rsidR="0041075A">
        <w:rPr>
          <w:rStyle w:val="ad"/>
        </w:rPr>
        <w:t>},</w:t>
      </w:r>
      <w:r>
        <w:rPr>
          <w:rStyle w:val="ad"/>
        </w:rPr>
        <w:t xml:space="preserve"> </w:t>
      </w:r>
      <w:r w:rsidR="0041075A">
        <w:rPr>
          <w:rStyle w:val="ad"/>
        </w:rPr>
        <w:t>…</w:t>
      </w:r>
      <w:r w:rsidR="0041075A">
        <w:rPr>
          <w:rStyle w:val="ad"/>
          <w:rFonts w:hint="eastAsia"/>
        </w:rPr>
        <w:t>]</w:t>
      </w:r>
      <w:r w:rsidR="0041075A">
        <w:rPr>
          <w:rStyle w:val="ad"/>
        </w:rPr>
        <w:tab/>
      </w:r>
      <w:r w:rsidR="0041075A" w:rsidRPr="00746019">
        <w:rPr>
          <w:rStyle w:val="ad"/>
          <w:rFonts w:hint="eastAsia"/>
          <w:b w:val="0"/>
        </w:rPr>
        <w:t>//</w:t>
      </w:r>
      <w:r w:rsidR="0041075A" w:rsidRPr="00746019">
        <w:rPr>
          <w:rStyle w:val="ad"/>
          <w:b w:val="0"/>
        </w:rPr>
        <w:t xml:space="preserve"> Action</w:t>
      </w:r>
      <w:r w:rsidR="0041075A" w:rsidRPr="00746019">
        <w:rPr>
          <w:rStyle w:val="ad"/>
          <w:rFonts w:hint="eastAsia"/>
          <w:b w:val="0"/>
        </w:rPr>
        <w:t>列表，由</w:t>
      </w:r>
      <w:r w:rsidR="0041075A" w:rsidRPr="00746019">
        <w:rPr>
          <w:rStyle w:val="ad"/>
          <w:rFonts w:hint="eastAsia"/>
          <w:b w:val="0"/>
        </w:rPr>
        <w:t>0~n</w:t>
      </w:r>
      <w:proofErr w:type="gramStart"/>
      <w:r w:rsidR="0041075A" w:rsidRPr="00746019">
        <w:rPr>
          <w:rStyle w:val="ad"/>
          <w:rFonts w:hint="eastAsia"/>
          <w:b w:val="0"/>
        </w:rPr>
        <w:t>个</w:t>
      </w:r>
      <w:proofErr w:type="gramEnd"/>
      <w:r w:rsidR="0041075A" w:rsidRPr="00746019">
        <w:rPr>
          <w:rStyle w:val="ad"/>
          <w:rFonts w:hint="eastAsia"/>
          <w:b w:val="0"/>
        </w:rPr>
        <w:t>action</w:t>
      </w:r>
      <w:proofErr w:type="gramStart"/>
      <w:r w:rsidR="0041075A" w:rsidRPr="00746019">
        <w:rPr>
          <w:rStyle w:val="ad"/>
          <w:rFonts w:hint="eastAsia"/>
          <w:b w:val="0"/>
        </w:rPr>
        <w:t>包组成</w:t>
      </w:r>
      <w:proofErr w:type="gramEnd"/>
      <w:r w:rsidR="0041075A">
        <w:rPr>
          <w:rStyle w:val="ad"/>
          <w:b w:val="0"/>
        </w:rPr>
        <w:br/>
      </w:r>
      <w:r w:rsidR="0041075A" w:rsidRPr="007140BA">
        <w:rPr>
          <w:rStyle w:val="ad"/>
        </w:rPr>
        <w:t>}</w:t>
      </w:r>
    </w:p>
    <w:p w14:paraId="3EC69D6E" w14:textId="63F7F7E7" w:rsidR="00E01092" w:rsidRPr="00F37057" w:rsidRDefault="0039744B" w:rsidP="00E01092">
      <w:pPr>
        <w:rPr>
          <w:rStyle w:val="a8"/>
        </w:rPr>
      </w:pPr>
      <w:r w:rsidRPr="00F37057">
        <w:rPr>
          <w:rStyle w:val="a8"/>
          <w:rFonts w:hint="eastAsia"/>
        </w:rPr>
        <w:t>Action</w:t>
      </w:r>
      <w:r w:rsidRPr="00F37057">
        <w:rPr>
          <w:rStyle w:val="a8"/>
          <w:rFonts w:hint="eastAsia"/>
        </w:rPr>
        <w:t>接口在客户端联网时，所有的</w:t>
      </w:r>
      <w:r w:rsidRPr="00F37057">
        <w:rPr>
          <w:rStyle w:val="a8"/>
          <w:rFonts w:hint="eastAsia"/>
        </w:rPr>
        <w:t>Action</w:t>
      </w:r>
      <w:r w:rsidRPr="00F37057">
        <w:rPr>
          <w:rStyle w:val="a8"/>
        </w:rPr>
        <w:t>s</w:t>
      </w:r>
      <w:r w:rsidRPr="00F37057">
        <w:rPr>
          <w:rStyle w:val="a8"/>
        </w:rPr>
        <w:t>（</w:t>
      </w:r>
      <w:r w:rsidRPr="00F37057">
        <w:rPr>
          <w:rStyle w:val="a8"/>
          <w:rFonts w:hint="eastAsia"/>
        </w:rPr>
        <w:t>即</w:t>
      </w:r>
      <w:r w:rsidRPr="00F37057">
        <w:rPr>
          <w:rStyle w:val="a8"/>
          <w:rFonts w:hint="eastAsia"/>
        </w:rPr>
        <w:t xml:space="preserve">Action </w:t>
      </w:r>
      <w:r w:rsidRPr="00F37057">
        <w:rPr>
          <w:rStyle w:val="a8"/>
        </w:rPr>
        <w:t>list</w:t>
      </w:r>
      <w:r w:rsidRPr="00F37057">
        <w:rPr>
          <w:rStyle w:val="a8"/>
          <w:rFonts w:hint="eastAsia"/>
        </w:rPr>
        <w:t>）均只有</w:t>
      </w:r>
      <w:r w:rsidRPr="00F37057">
        <w:rPr>
          <w:rStyle w:val="a8"/>
          <w:rFonts w:hint="eastAsia"/>
        </w:rPr>
        <w:t>1</w:t>
      </w:r>
      <w:r w:rsidRPr="00F37057">
        <w:rPr>
          <w:rStyle w:val="a8"/>
          <w:rFonts w:hint="eastAsia"/>
        </w:rPr>
        <w:t>个</w:t>
      </w:r>
      <w:r w:rsidRPr="00F37057">
        <w:rPr>
          <w:rStyle w:val="a8"/>
          <w:rFonts w:hint="eastAsia"/>
        </w:rPr>
        <w:t>Action</w:t>
      </w:r>
      <w:r w:rsidRPr="00F37057">
        <w:rPr>
          <w:rStyle w:val="a8"/>
        </w:rPr>
        <w:t>，</w:t>
      </w:r>
      <w:r w:rsidRPr="00F37057">
        <w:rPr>
          <w:rStyle w:val="a8"/>
          <w:rFonts w:hint="eastAsia"/>
        </w:rPr>
        <w:t>实时交互客户端和服务端数据；当</w:t>
      </w:r>
      <w:r w:rsidR="00F02589" w:rsidRPr="00F37057">
        <w:rPr>
          <w:rStyle w:val="a8"/>
          <w:rFonts w:hint="eastAsia"/>
        </w:rPr>
        <w:t>客户端脱机操作时，方会一次性提交多个</w:t>
      </w:r>
      <w:r w:rsidR="00F02589" w:rsidRPr="00F37057">
        <w:rPr>
          <w:rStyle w:val="a8"/>
          <w:rFonts w:hint="eastAsia"/>
        </w:rPr>
        <w:t>Action</w:t>
      </w:r>
      <w:r w:rsidR="00F02589" w:rsidRPr="00F37057">
        <w:rPr>
          <w:rStyle w:val="a8"/>
          <w:rFonts w:hint="eastAsia"/>
        </w:rPr>
        <w:t>到服务器。</w:t>
      </w:r>
    </w:p>
    <w:p w14:paraId="10D7CF61" w14:textId="7F5E9873" w:rsidR="003546E3" w:rsidRDefault="003546E3" w:rsidP="003546E3">
      <w:pPr>
        <w:pStyle w:val="3"/>
      </w:pPr>
      <w:bookmarkStart w:id="253" w:name="_Action_Package"/>
      <w:bookmarkEnd w:id="253"/>
      <w:r>
        <w:t>Action Package</w:t>
      </w:r>
    </w:p>
    <w:p w14:paraId="423B7E07" w14:textId="0701645B" w:rsidR="003546E3" w:rsidRPr="00A81220" w:rsidRDefault="003546E3" w:rsidP="00C27AC6">
      <w:pPr>
        <w:shd w:val="clear" w:color="auto" w:fill="D8D8D8"/>
        <w:tabs>
          <w:tab w:val="left" w:pos="426"/>
          <w:tab w:val="left" w:pos="2410"/>
          <w:tab w:val="left" w:pos="5103"/>
        </w:tabs>
        <w:rPr>
          <w:rStyle w:val="ad"/>
        </w:rPr>
      </w:pPr>
      <w:r>
        <w:rPr>
          <w:rStyle w:val="ad"/>
        </w:rPr>
        <w:t>@</w:t>
      </w:r>
      <w:proofErr w:type="spellStart"/>
      <w:r>
        <w:rPr>
          <w:rStyle w:val="ad"/>
        </w:rPr>
        <w:t>action_package</w:t>
      </w:r>
      <w:proofErr w:type="spellEnd"/>
      <w:r>
        <w:rPr>
          <w:rStyle w:val="ad"/>
        </w:rPr>
        <w:t>(request)</w:t>
      </w:r>
      <w:r>
        <w:rPr>
          <w:rStyle w:val="ad"/>
        </w:rPr>
        <w:br/>
      </w:r>
      <w:r w:rsidRPr="00A81220">
        <w:rPr>
          <w:rStyle w:val="ad"/>
        </w:rPr>
        <w:t>{</w:t>
      </w:r>
      <w:r w:rsidRPr="00A81220">
        <w:rPr>
          <w:rStyle w:val="ad"/>
        </w:rPr>
        <w:br/>
      </w:r>
      <w:r w:rsidRPr="00A81220">
        <w:rPr>
          <w:rStyle w:val="ad"/>
          <w:rFonts w:hint="eastAsia"/>
        </w:rPr>
        <w:tab/>
        <w:t>"</w:t>
      </w:r>
      <w:r w:rsidR="00E8760E" w:rsidRPr="00A81220">
        <w:rPr>
          <w:rStyle w:val="ad"/>
          <w:rFonts w:hint="eastAsia"/>
        </w:rPr>
        <w:t>id</w:t>
      </w:r>
      <w:r w:rsidRPr="00A81220">
        <w:rPr>
          <w:rStyle w:val="ad"/>
          <w:rFonts w:hint="eastAsia"/>
        </w:rPr>
        <w:t>":</w:t>
      </w:r>
      <w:r w:rsidRPr="00A81220">
        <w:rPr>
          <w:rStyle w:val="ad"/>
        </w:rPr>
        <w:tab/>
      </w:r>
      <w:r w:rsidR="00741B91">
        <w:rPr>
          <w:rStyle w:val="ad"/>
        </w:rPr>
        <w:t>“”</w:t>
      </w:r>
      <w:r w:rsidRPr="00A81220">
        <w:rPr>
          <w:rStyle w:val="ad"/>
          <w:rFonts w:hint="eastAsia"/>
        </w:rPr>
        <w:t>,</w:t>
      </w:r>
      <w:r w:rsidRPr="00A81220">
        <w:rPr>
          <w:rStyle w:val="ad"/>
        </w:rPr>
        <w:tab/>
      </w:r>
      <w:r w:rsidRPr="00A81220">
        <w:rPr>
          <w:rStyle w:val="ad"/>
          <w:rFonts w:hint="eastAsia"/>
          <w:b w:val="0"/>
        </w:rPr>
        <w:t xml:space="preserve">// </w:t>
      </w:r>
      <w:r w:rsidR="00E8760E" w:rsidRPr="00A81220">
        <w:rPr>
          <w:rStyle w:val="ad"/>
          <w:rFonts w:hint="eastAsia"/>
          <w:b w:val="0"/>
        </w:rPr>
        <w:t>标识</w:t>
      </w:r>
      <w:r w:rsidR="00E8760E" w:rsidRPr="00A81220">
        <w:rPr>
          <w:rStyle w:val="ad"/>
          <w:rFonts w:hint="eastAsia"/>
          <w:b w:val="0"/>
        </w:rPr>
        <w:t>GUID</w:t>
      </w:r>
      <w:r w:rsidR="00A81220" w:rsidRPr="00A81220">
        <w:rPr>
          <w:rStyle w:val="ad"/>
          <w:b w:val="0"/>
        </w:rPr>
        <w:br/>
      </w:r>
      <w:r w:rsidR="00A81220" w:rsidRPr="00A81220">
        <w:rPr>
          <w:rStyle w:val="ad"/>
        </w:rPr>
        <w:tab/>
        <w:t>“timestamp”:</w:t>
      </w:r>
      <w:r w:rsidR="00A81220" w:rsidRPr="00A81220">
        <w:rPr>
          <w:rStyle w:val="ad"/>
        </w:rPr>
        <w:tab/>
        <w:t>“”,</w:t>
      </w:r>
      <w:r w:rsidR="00A81220" w:rsidRPr="00A81220">
        <w:rPr>
          <w:rStyle w:val="ad"/>
        </w:rPr>
        <w:tab/>
      </w:r>
      <w:r w:rsidR="00A81220" w:rsidRPr="00A81220">
        <w:rPr>
          <w:rStyle w:val="ad"/>
          <w:b w:val="0"/>
        </w:rPr>
        <w:t xml:space="preserve">// </w:t>
      </w:r>
      <w:r w:rsidR="00A81220" w:rsidRPr="00A81220">
        <w:rPr>
          <w:rStyle w:val="ad"/>
          <w:rFonts w:hint="eastAsia"/>
          <w:b w:val="0"/>
        </w:rPr>
        <w:t>时间标签</w:t>
      </w:r>
      <w:r w:rsidRPr="00A81220">
        <w:rPr>
          <w:rStyle w:val="ad"/>
          <w:b w:val="0"/>
        </w:rPr>
        <w:br/>
      </w:r>
      <w:r w:rsidR="00C56196" w:rsidRPr="00A81220">
        <w:rPr>
          <w:rStyle w:val="ad"/>
          <w:rFonts w:hint="eastAsia"/>
        </w:rPr>
        <w:tab/>
        <w:t>"version":</w:t>
      </w:r>
      <w:r w:rsidR="00C56196" w:rsidRPr="00A81220">
        <w:rPr>
          <w:rStyle w:val="ad"/>
        </w:rPr>
        <w:tab/>
      </w:r>
      <w:r w:rsidR="00741B91">
        <w:rPr>
          <w:rStyle w:val="ad"/>
        </w:rPr>
        <w:t>“”</w:t>
      </w:r>
      <w:r w:rsidR="00C56196" w:rsidRPr="00A81220">
        <w:rPr>
          <w:rStyle w:val="ad"/>
          <w:rFonts w:hint="eastAsia"/>
        </w:rPr>
        <w:t>,</w:t>
      </w:r>
      <w:r w:rsidR="00C56196" w:rsidRPr="00A81220">
        <w:rPr>
          <w:rStyle w:val="ad"/>
          <w:rFonts w:hint="eastAsia"/>
        </w:rPr>
        <w:tab/>
      </w:r>
      <w:r w:rsidR="00C56196" w:rsidRPr="00266E1D">
        <w:rPr>
          <w:rStyle w:val="ad"/>
          <w:rFonts w:hint="eastAsia"/>
          <w:b w:val="0"/>
        </w:rPr>
        <w:t>//</w:t>
      </w:r>
      <w:r w:rsidR="00C56196" w:rsidRPr="00266E1D">
        <w:rPr>
          <w:rStyle w:val="ad"/>
          <w:b w:val="0"/>
        </w:rPr>
        <w:t xml:space="preserve"> </w:t>
      </w:r>
      <w:r w:rsidR="00C56196" w:rsidRPr="00266E1D">
        <w:rPr>
          <w:rStyle w:val="ad"/>
          <w:rFonts w:hint="eastAsia"/>
          <w:b w:val="0"/>
        </w:rPr>
        <w:t>版本信息</w:t>
      </w:r>
      <w:r w:rsidR="00C56196" w:rsidRPr="002C31BC">
        <w:rPr>
          <w:rFonts w:ascii="宋体" w:eastAsia="宋体" w:hAnsi="宋体" w:hint="eastAsia"/>
          <w:b/>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①</w:t>
      </w:r>
      <w:r w:rsidR="00C56196">
        <w:rPr>
          <w:rFonts w:ascii="宋体" w:eastAsia="宋体" w:hAnsi="宋体"/>
          <w:b/>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A81220" w:rsidRPr="00A81220">
        <w:rPr>
          <w:rStyle w:val="ad"/>
        </w:rPr>
        <w:tab/>
        <w:t>"category":</w:t>
      </w:r>
      <w:r w:rsidR="00A81220" w:rsidRPr="00A81220">
        <w:rPr>
          <w:rStyle w:val="ad"/>
        </w:rPr>
        <w:tab/>
        <w:t>"undefined",</w:t>
      </w:r>
      <w:r w:rsidR="00266E1D">
        <w:rPr>
          <w:rStyle w:val="ad"/>
        </w:rPr>
        <w:tab/>
      </w:r>
      <w:r w:rsidR="00266E1D" w:rsidRPr="00266E1D">
        <w:rPr>
          <w:rStyle w:val="ad"/>
          <w:b w:val="0"/>
        </w:rPr>
        <w:t>// Action</w:t>
      </w:r>
      <w:r w:rsidR="00266E1D" w:rsidRPr="00266E1D">
        <w:rPr>
          <w:rStyle w:val="ad"/>
          <w:rFonts w:hint="eastAsia"/>
          <w:b w:val="0"/>
        </w:rPr>
        <w:t>的类型</w:t>
      </w:r>
      <w:r w:rsidR="00600BEF">
        <w:rPr>
          <w:rFonts w:ascii="宋体" w:eastAsia="宋体" w:hAnsi="宋体" w:hint="eastAsia"/>
          <w:b/>
          <w:color w:val="FF0000"/>
        </w:rPr>
        <w:t>③</w:t>
      </w:r>
      <w:r w:rsidR="00A81220" w:rsidRPr="00A81220">
        <w:rPr>
          <w:rStyle w:val="ad"/>
        </w:rPr>
        <w:br/>
      </w:r>
      <w:r w:rsidR="00A81220" w:rsidRPr="00A81220">
        <w:rPr>
          <w:rStyle w:val="ad"/>
        </w:rPr>
        <w:tab/>
      </w:r>
      <w:r w:rsidR="00A81220" w:rsidRPr="00A81220">
        <w:rPr>
          <w:rStyle w:val="ad"/>
          <w:rFonts w:hint="eastAsia"/>
        </w:rPr>
        <w:t>"</w:t>
      </w:r>
      <w:proofErr w:type="spellStart"/>
      <w:r w:rsidR="00A81220" w:rsidRPr="00A81220">
        <w:rPr>
          <w:rStyle w:val="ad"/>
          <w:rFonts w:hint="eastAsia"/>
        </w:rPr>
        <w:t>orgData</w:t>
      </w:r>
      <w:proofErr w:type="spellEnd"/>
      <w:r w:rsidR="00A81220" w:rsidRPr="00A81220">
        <w:rPr>
          <w:rStyle w:val="ad"/>
          <w:rFonts w:hint="eastAsia"/>
        </w:rPr>
        <w:t>":</w:t>
      </w:r>
      <w:r w:rsidR="00A81220" w:rsidRPr="00A81220">
        <w:rPr>
          <w:rStyle w:val="ad"/>
        </w:rPr>
        <w:tab/>
      </w:r>
      <w:r w:rsidR="00A81220" w:rsidRPr="00A81220">
        <w:rPr>
          <w:rStyle w:val="ad"/>
          <w:rFonts w:hint="eastAsia"/>
        </w:rPr>
        <w:t>{},</w:t>
      </w:r>
      <w:r w:rsidR="00A81220" w:rsidRPr="00A81220">
        <w:rPr>
          <w:rStyle w:val="ad"/>
          <w:rFonts w:hint="eastAsia"/>
        </w:rPr>
        <w:tab/>
      </w:r>
      <w:r w:rsidR="00A81220" w:rsidRPr="00A81220">
        <w:rPr>
          <w:rStyle w:val="ad"/>
          <w:rFonts w:hint="eastAsia"/>
          <w:b w:val="0"/>
        </w:rPr>
        <w:t>//</w:t>
      </w:r>
      <w:r w:rsidR="00C56196">
        <w:rPr>
          <w:rStyle w:val="ad"/>
          <w:b w:val="0"/>
        </w:rPr>
        <w:t xml:space="preserve"> </w:t>
      </w:r>
      <w:r w:rsidR="008A0A08">
        <w:rPr>
          <w:rStyle w:val="ad"/>
          <w:rFonts w:hint="eastAsia"/>
          <w:b w:val="0"/>
        </w:rPr>
        <w:t>Action</w:t>
      </w:r>
      <w:r w:rsidR="008A0A08">
        <w:rPr>
          <w:rStyle w:val="ad"/>
          <w:rFonts w:hint="eastAsia"/>
          <w:b w:val="0"/>
        </w:rPr>
        <w:t>参数</w:t>
      </w:r>
      <w:r w:rsidR="008A0A08">
        <w:rPr>
          <w:rStyle w:val="ad"/>
          <w:rFonts w:hint="eastAsia"/>
          <w:b w:val="0"/>
        </w:rPr>
        <w:t>1</w:t>
      </w:r>
      <w:r w:rsidR="00600BEF">
        <w:rPr>
          <w:rFonts w:ascii="宋体" w:eastAsia="宋体" w:hAnsi="宋体" w:hint="eastAsia"/>
          <w:b/>
          <w:color w:val="FF0000"/>
        </w:rPr>
        <w:t>③</w:t>
      </w:r>
      <w:r w:rsidR="00C56196">
        <w:rPr>
          <w:rStyle w:val="ad"/>
          <w:b w:val="0"/>
        </w:rPr>
        <w:br/>
      </w:r>
      <w:r w:rsidR="00A81220" w:rsidRPr="00A81220">
        <w:rPr>
          <w:rStyle w:val="ad"/>
        </w:rPr>
        <w:tab/>
        <w:t>"</w:t>
      </w:r>
      <w:proofErr w:type="spellStart"/>
      <w:r w:rsidR="00A81220" w:rsidRPr="00A81220">
        <w:rPr>
          <w:rStyle w:val="ad"/>
        </w:rPr>
        <w:t>newData</w:t>
      </w:r>
      <w:proofErr w:type="spellEnd"/>
      <w:r w:rsidR="00A81220" w:rsidRPr="00A81220">
        <w:rPr>
          <w:rStyle w:val="ad"/>
        </w:rPr>
        <w:t>":</w:t>
      </w:r>
      <w:r w:rsidR="00A81220" w:rsidRPr="00A81220">
        <w:rPr>
          <w:rStyle w:val="ad"/>
        </w:rPr>
        <w:tab/>
        <w:t>{}</w:t>
      </w:r>
      <w:r w:rsidR="00464B48">
        <w:rPr>
          <w:rStyle w:val="ad"/>
        </w:rPr>
        <w:t>,</w:t>
      </w:r>
      <w:r w:rsidR="00C56196">
        <w:rPr>
          <w:rStyle w:val="ad"/>
        </w:rPr>
        <w:tab/>
      </w:r>
      <w:r w:rsidR="00C56196" w:rsidRPr="00A81220">
        <w:rPr>
          <w:rStyle w:val="ad"/>
          <w:rFonts w:hint="eastAsia"/>
          <w:b w:val="0"/>
        </w:rPr>
        <w:t>//</w:t>
      </w:r>
      <w:r w:rsidR="00C56196">
        <w:rPr>
          <w:rStyle w:val="ad"/>
          <w:b w:val="0"/>
        </w:rPr>
        <w:t xml:space="preserve"> </w:t>
      </w:r>
      <w:r w:rsidR="008A0A08">
        <w:rPr>
          <w:rStyle w:val="ad"/>
          <w:rFonts w:hint="eastAsia"/>
          <w:b w:val="0"/>
        </w:rPr>
        <w:t>Action</w:t>
      </w:r>
      <w:r w:rsidR="008A0A08">
        <w:rPr>
          <w:rStyle w:val="ad"/>
          <w:rFonts w:hint="eastAsia"/>
          <w:b w:val="0"/>
        </w:rPr>
        <w:t>参数</w:t>
      </w:r>
      <w:r w:rsidR="008A0A08">
        <w:rPr>
          <w:rStyle w:val="ad"/>
          <w:rFonts w:hint="eastAsia"/>
          <w:b w:val="0"/>
        </w:rPr>
        <w:t>2</w:t>
      </w:r>
      <w:r w:rsidR="00600BEF">
        <w:rPr>
          <w:rFonts w:ascii="宋体" w:eastAsia="宋体" w:hAnsi="宋体" w:hint="eastAsia"/>
          <w:b/>
          <w:color w:val="FF0000"/>
        </w:rPr>
        <w:t>③</w:t>
      </w:r>
      <w:r w:rsidR="00A81220">
        <w:rPr>
          <w:rStyle w:val="ad"/>
        </w:rPr>
        <w:br/>
      </w:r>
      <w:r w:rsidR="00A81220" w:rsidRPr="00A00423">
        <w:rPr>
          <w:rStyle w:val="ad"/>
          <w:b w:val="0"/>
          <w:color w:val="BFBFBF" w:themeColor="background1" w:themeShade="BF"/>
          <w14:textOutline w14:w="0" w14:cap="flat" w14:cmpd="sng" w14:algn="ctr">
            <w14:noFill/>
            <w14:prstDash w14:val="solid"/>
            <w14:round/>
          </w14:textOutline>
        </w:rPr>
        <w:tab/>
        <w:t>“</w:t>
      </w:r>
      <w:proofErr w:type="spellStart"/>
      <w:r w:rsidR="00A81220" w:rsidRPr="00A00423">
        <w:rPr>
          <w:rStyle w:val="ad"/>
          <w:b w:val="0"/>
          <w:color w:val="BFBFBF" w:themeColor="background1" w:themeShade="BF"/>
          <w14:textOutline w14:w="0" w14:cap="flat" w14:cmpd="sng" w14:algn="ctr">
            <w14:noFill/>
            <w14:prstDash w14:val="solid"/>
            <w14:round/>
          </w14:textOutline>
        </w:rPr>
        <w:t>actionResult</w:t>
      </w:r>
      <w:proofErr w:type="spellEnd"/>
      <w:r w:rsidR="00A81220" w:rsidRPr="00A00423">
        <w:rPr>
          <w:rStyle w:val="ad"/>
          <w:b w:val="0"/>
          <w:color w:val="BFBFBF" w:themeColor="background1" w:themeShade="BF"/>
          <w14:textOutline w14:w="0" w14:cap="flat" w14:cmpd="sng" w14:algn="ctr">
            <w14:noFill/>
            <w14:prstDash w14:val="solid"/>
            <w14:round/>
          </w14:textOutline>
        </w:rPr>
        <w:t>”:</w:t>
      </w:r>
      <w:r w:rsidR="00A81220" w:rsidRPr="00A00423">
        <w:rPr>
          <w:rStyle w:val="ad"/>
          <w:b w:val="0"/>
          <w:color w:val="BFBFBF" w:themeColor="background1" w:themeShade="BF"/>
          <w14:textOutline w14:w="0" w14:cap="flat" w14:cmpd="sng" w14:algn="ctr">
            <w14:noFill/>
            <w14:prstDash w14:val="solid"/>
            <w14:round/>
          </w14:textOutline>
        </w:rPr>
        <w:tab/>
        <w:t>“0”</w:t>
      </w:r>
      <w:r w:rsidR="009B21E4" w:rsidRPr="00A00423">
        <w:rPr>
          <w:rStyle w:val="ad"/>
          <w:b w:val="0"/>
          <w:color w:val="BFBFBF" w:themeColor="background1" w:themeShade="BF"/>
          <w14:textOutline w14:w="0" w14:cap="flat" w14:cmpd="sng" w14:algn="ctr">
            <w14:noFill/>
            <w14:prstDash w14:val="solid"/>
            <w14:round/>
          </w14:textOutline>
        </w:rPr>
        <w:tab/>
      </w:r>
      <w:r w:rsidR="009B21E4" w:rsidRPr="00A00423">
        <w:rPr>
          <w:rStyle w:val="ad"/>
          <w:rFonts w:hint="eastAsia"/>
          <w:b w:val="0"/>
          <w:color w:val="BFBFBF" w:themeColor="background1" w:themeShade="BF"/>
          <w14:textOutline w14:w="0" w14:cap="flat" w14:cmpd="sng" w14:algn="ctr">
            <w14:noFill/>
            <w14:prstDash w14:val="solid"/>
            <w14:round/>
          </w14:textOutline>
        </w:rPr>
        <w:t>//</w:t>
      </w:r>
      <w:r w:rsidR="009B21E4" w:rsidRPr="00A00423">
        <w:rPr>
          <w:rStyle w:val="ad"/>
          <w:b w:val="0"/>
          <w:color w:val="BFBFBF" w:themeColor="background1" w:themeShade="BF"/>
          <w14:textOutline w14:w="0" w14:cap="flat" w14:cmpd="sng" w14:algn="ctr">
            <w14:noFill/>
            <w14:prstDash w14:val="solid"/>
            <w14:round/>
          </w14:textOutline>
        </w:rPr>
        <w:t xml:space="preserve"> </w:t>
      </w:r>
      <w:r w:rsidR="009B21E4" w:rsidRPr="00A00423">
        <w:rPr>
          <w:rStyle w:val="ad"/>
          <w:rFonts w:hint="eastAsia"/>
          <w:b w:val="0"/>
          <w:color w:val="BFBFBF" w:themeColor="background1" w:themeShade="BF"/>
          <w14:textOutline w14:w="0" w14:cap="flat" w14:cmpd="sng" w14:algn="ctr">
            <w14:noFill/>
            <w14:prstDash w14:val="solid"/>
            <w14:round/>
          </w14:textOutline>
        </w:rPr>
        <w:t>返回结果。响应状态。</w:t>
      </w:r>
      <w:r w:rsidR="009B21E4" w:rsidRPr="00A00423">
        <w:rPr>
          <w:rStyle w:val="ad"/>
          <w:rFonts w:hint="eastAsia"/>
          <w:b w:val="0"/>
          <w:color w:val="BFBFBF" w:themeColor="background1" w:themeShade="BF"/>
          <w14:textOutline w14:w="0" w14:cap="flat" w14:cmpd="sng" w14:algn="ctr">
            <w14:noFill/>
            <w14:prstDash w14:val="solid"/>
            <w14:round/>
          </w14:textOutline>
        </w:rPr>
        <w:t>0-</w:t>
      </w:r>
      <w:r w:rsidR="009B21E4" w:rsidRPr="00A00423">
        <w:rPr>
          <w:rStyle w:val="ad"/>
          <w:rFonts w:hint="eastAsia"/>
          <w:b w:val="0"/>
          <w:color w:val="BFBFBF" w:themeColor="background1" w:themeShade="BF"/>
          <w14:textOutline w14:w="0" w14:cap="flat" w14:cmpd="sng" w14:algn="ctr">
            <w14:noFill/>
            <w14:prstDash w14:val="solid"/>
            <w14:round/>
          </w14:textOutline>
        </w:rPr>
        <w:t>拒绝，</w:t>
      </w:r>
      <w:r w:rsidR="009B21E4" w:rsidRPr="00A00423">
        <w:rPr>
          <w:rStyle w:val="ad"/>
          <w:rFonts w:hint="eastAsia"/>
          <w:b w:val="0"/>
          <w:color w:val="BFBFBF" w:themeColor="background1" w:themeShade="BF"/>
          <w14:textOutline w14:w="0" w14:cap="flat" w14:cmpd="sng" w14:algn="ctr">
            <w14:noFill/>
            <w14:prstDash w14:val="solid"/>
            <w14:round/>
          </w14:textOutline>
        </w:rPr>
        <w:t>1-</w:t>
      </w:r>
      <w:r w:rsidR="009B21E4" w:rsidRPr="00A00423">
        <w:rPr>
          <w:rStyle w:val="ad"/>
          <w:rFonts w:hint="eastAsia"/>
          <w:b w:val="0"/>
          <w:color w:val="BFBFBF" w:themeColor="background1" w:themeShade="BF"/>
          <w14:textOutline w14:w="0" w14:cap="flat" w14:cmpd="sng" w14:algn="ctr">
            <w14:noFill/>
            <w14:prstDash w14:val="solid"/>
            <w14:round/>
          </w14:textOutline>
        </w:rPr>
        <w:t>接受，</w:t>
      </w:r>
      <w:r w:rsidR="009B21E4" w:rsidRPr="00A00423">
        <w:rPr>
          <w:rStyle w:val="ad"/>
          <w:rFonts w:hint="eastAsia"/>
          <w:b w:val="0"/>
          <w:color w:val="BFBFBF" w:themeColor="background1" w:themeShade="BF"/>
          <w14:textOutline w14:w="0" w14:cap="flat" w14:cmpd="sng" w14:algn="ctr">
            <w14:noFill/>
            <w14:prstDash w14:val="solid"/>
            <w14:round/>
          </w14:textOutline>
        </w:rPr>
        <w:t>2-</w:t>
      </w:r>
      <w:r w:rsidR="009B21E4" w:rsidRPr="00A00423">
        <w:rPr>
          <w:rStyle w:val="ad"/>
          <w:rFonts w:hint="eastAsia"/>
          <w:b w:val="0"/>
          <w:color w:val="BFBFBF" w:themeColor="background1" w:themeShade="BF"/>
          <w14:textOutline w14:w="0" w14:cap="flat" w14:cmpd="sng" w14:algn="ctr">
            <w14:noFill/>
            <w14:prstDash w14:val="solid"/>
            <w14:round/>
          </w14:textOutline>
        </w:rPr>
        <w:t>挂起</w:t>
      </w:r>
      <w:r w:rsidR="00F44970">
        <w:rPr>
          <w:rFonts w:ascii="宋体" w:eastAsia="宋体" w:hAnsi="宋体" w:hint="eastAsia"/>
          <w:b/>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②</w:t>
      </w:r>
      <w:r w:rsidR="00A81220" w:rsidRPr="00A00423">
        <w:rPr>
          <w:rStyle w:val="ad"/>
          <w:b w:val="0"/>
          <w:color w:val="BFBFBF" w:themeColor="background1" w:themeShade="BF"/>
          <w14:textOutline w14:w="0" w14:cap="flat" w14:cmpd="sng" w14:algn="ctr">
            <w14:noFill/>
            <w14:prstDash w14:val="solid"/>
            <w14:round/>
          </w14:textOutline>
        </w:rPr>
        <w:br/>
      </w:r>
      <w:r w:rsidRPr="00A81220">
        <w:rPr>
          <w:rStyle w:val="ad"/>
          <w:rFonts w:hint="eastAsia"/>
        </w:rPr>
        <w:t>}</w:t>
      </w:r>
    </w:p>
    <w:p w14:paraId="1CEC1F9B" w14:textId="0EE36B7A" w:rsidR="003546E3" w:rsidRPr="009B21E4" w:rsidRDefault="00266E1D" w:rsidP="00266E1D">
      <w:pPr>
        <w:pStyle w:val="a5"/>
        <w:numPr>
          <w:ilvl w:val="0"/>
          <w:numId w:val="24"/>
        </w:numPr>
        <w:ind w:firstLineChars="0"/>
        <w:rPr>
          <w:rStyle w:val="a8"/>
        </w:rPr>
      </w:pPr>
      <w:r w:rsidRPr="009B21E4">
        <w:rPr>
          <w:rStyle w:val="a8"/>
          <w:rFonts w:hint="eastAsia"/>
        </w:rPr>
        <w:t>仅当</w:t>
      </w:r>
      <w:r w:rsidRPr="009B21E4">
        <w:rPr>
          <w:rStyle w:val="a8"/>
          <w:rFonts w:hint="eastAsia"/>
        </w:rPr>
        <w:t>action</w:t>
      </w:r>
      <w:r w:rsidRPr="009B21E4">
        <w:rPr>
          <w:rStyle w:val="a8"/>
          <w:rFonts w:hint="eastAsia"/>
        </w:rPr>
        <w:t>的</w:t>
      </w:r>
      <w:r w:rsidRPr="009B21E4">
        <w:rPr>
          <w:rStyle w:val="a8"/>
          <w:rFonts w:hint="eastAsia"/>
        </w:rPr>
        <w:t>target</w:t>
      </w:r>
      <w:r w:rsidRPr="009B21E4">
        <w:rPr>
          <w:rStyle w:val="a8"/>
          <w:rFonts w:hint="eastAsia"/>
        </w:rPr>
        <w:t>属性（</w:t>
      </w:r>
      <w:r w:rsidRPr="009B21E4">
        <w:rPr>
          <w:rStyle w:val="a8"/>
          <w:rFonts w:hint="eastAsia"/>
        </w:rPr>
        <w:t>target</w:t>
      </w:r>
      <w:r w:rsidRPr="009B21E4">
        <w:rPr>
          <w:rStyle w:val="a8"/>
          <w:rFonts w:hint="eastAsia"/>
        </w:rPr>
        <w:t>节点</w:t>
      </w:r>
      <w:r w:rsidRPr="009B21E4">
        <w:rPr>
          <w:rStyle w:val="a8"/>
          <w:rFonts w:hint="eastAsia"/>
        </w:rPr>
        <w:t>ID</w:t>
      </w:r>
      <w:r w:rsidRPr="009B21E4">
        <w:rPr>
          <w:rStyle w:val="a8"/>
          <w:rFonts w:hint="eastAsia"/>
        </w:rPr>
        <w:t>）对应的</w:t>
      </w:r>
      <w:r w:rsidRPr="009B21E4">
        <w:rPr>
          <w:rStyle w:val="a8"/>
          <w:rFonts w:hint="eastAsia"/>
        </w:rPr>
        <w:t>target</w:t>
      </w:r>
      <w:r w:rsidRPr="009B21E4">
        <w:rPr>
          <w:rStyle w:val="a8"/>
          <w:rFonts w:hint="eastAsia"/>
        </w:rPr>
        <w:t>为文件类型（</w:t>
      </w:r>
      <w:r w:rsidRPr="009B21E4">
        <w:rPr>
          <w:rStyle w:val="a8"/>
          <w:rFonts w:hint="eastAsia"/>
        </w:rPr>
        <w:t>type</w:t>
      </w:r>
      <w:r w:rsidRPr="009B21E4">
        <w:rPr>
          <w:rStyle w:val="a8"/>
          <w:rFonts w:hint="eastAsia"/>
        </w:rPr>
        <w:t>＝</w:t>
      </w:r>
      <w:r w:rsidRPr="009B21E4">
        <w:rPr>
          <w:rStyle w:val="a8"/>
          <w:rFonts w:hint="eastAsia"/>
        </w:rPr>
        <w:t>2</w:t>
      </w:r>
      <w:r w:rsidRPr="009B21E4">
        <w:rPr>
          <w:rStyle w:val="a8"/>
          <w:rFonts w:hint="eastAsia"/>
        </w:rPr>
        <w:t>）时有意义。该节点内容为一非负整数标记处理文件的版本信息。</w:t>
      </w:r>
    </w:p>
    <w:p w14:paraId="106EFC90" w14:textId="5696B3C5" w:rsidR="001342F9" w:rsidRPr="009B21E4" w:rsidRDefault="001342F9" w:rsidP="001342F9">
      <w:pPr>
        <w:pStyle w:val="a5"/>
        <w:numPr>
          <w:ilvl w:val="0"/>
          <w:numId w:val="24"/>
        </w:numPr>
        <w:ind w:firstLineChars="0"/>
        <w:rPr>
          <w:rStyle w:val="a8"/>
        </w:rPr>
      </w:pPr>
      <w:r>
        <w:rPr>
          <w:rStyle w:val="a8"/>
          <w:rFonts w:hint="eastAsia"/>
        </w:rPr>
        <w:t>判断</w:t>
      </w:r>
      <w:r>
        <w:rPr>
          <w:rStyle w:val="a8"/>
          <w:rFonts w:hint="eastAsia"/>
        </w:rPr>
        <w:t>Action</w:t>
      </w:r>
      <w:r>
        <w:rPr>
          <w:rStyle w:val="a8"/>
          <w:rFonts w:hint="eastAsia"/>
        </w:rPr>
        <w:t>结果时，该</w:t>
      </w:r>
      <w:r>
        <w:rPr>
          <w:rStyle w:val="a8"/>
          <w:rFonts w:hint="eastAsia"/>
        </w:rPr>
        <w:t>Action</w:t>
      </w:r>
      <w:r>
        <w:rPr>
          <w:rStyle w:val="a8"/>
          <w:rFonts w:hint="eastAsia"/>
        </w:rPr>
        <w:t>无论是否执行成功，客户端都应予以删除</w:t>
      </w:r>
      <w:proofErr w:type="gramStart"/>
      <w:r>
        <w:rPr>
          <w:rStyle w:val="a8"/>
          <w:rFonts w:hint="eastAsia"/>
        </w:rPr>
        <w:t>不</w:t>
      </w:r>
      <w:proofErr w:type="gramEnd"/>
      <w:r>
        <w:rPr>
          <w:rStyle w:val="a8"/>
          <w:rFonts w:hint="eastAsia"/>
        </w:rPr>
        <w:t>再次使用。</w:t>
      </w:r>
      <w:r w:rsidR="00E10727">
        <w:rPr>
          <w:rStyle w:val="a8"/>
          <w:rFonts w:hint="eastAsia"/>
        </w:rPr>
        <w:t>但要注意，</w:t>
      </w:r>
      <w:r>
        <w:rPr>
          <w:rStyle w:val="a8"/>
          <w:rFonts w:hint="eastAsia"/>
        </w:rPr>
        <w:t>状态为</w:t>
      </w:r>
      <w:r>
        <w:rPr>
          <w:rStyle w:val="a8"/>
          <w:rFonts w:hint="eastAsia"/>
        </w:rPr>
        <w:t>2</w:t>
      </w:r>
      <w:r w:rsidR="004014BE">
        <w:rPr>
          <w:rStyle w:val="a8"/>
          <w:rFonts w:hint="eastAsia"/>
        </w:rPr>
        <w:t>时</w:t>
      </w:r>
      <w:r>
        <w:rPr>
          <w:rStyle w:val="a8"/>
          <w:rFonts w:hint="eastAsia"/>
        </w:rPr>
        <w:t>（挂起），则表示该</w:t>
      </w:r>
      <w:r>
        <w:rPr>
          <w:rStyle w:val="a8"/>
          <w:rFonts w:hint="eastAsia"/>
        </w:rPr>
        <w:t>Action</w:t>
      </w:r>
      <w:r>
        <w:rPr>
          <w:rStyle w:val="a8"/>
          <w:rFonts w:hint="eastAsia"/>
        </w:rPr>
        <w:t>操作已经被服务器认可，但仍需执行某些后继操作（比如上传、下载等异步操作）。客户端需要继续准备调用其他接口才可以真正的完成所有操作。</w:t>
      </w:r>
    </w:p>
    <w:p w14:paraId="4EC824EF" w14:textId="44EC11A2" w:rsidR="003546E3" w:rsidRDefault="003546E3" w:rsidP="00C27AC6">
      <w:pPr>
        <w:shd w:val="clear" w:color="auto" w:fill="D8D8D8"/>
        <w:tabs>
          <w:tab w:val="left" w:pos="426"/>
          <w:tab w:val="left" w:pos="2410"/>
          <w:tab w:val="left" w:pos="5103"/>
        </w:tabs>
        <w:rPr>
          <w:rStyle w:val="ad"/>
        </w:rPr>
      </w:pPr>
      <w:r>
        <w:rPr>
          <w:rStyle w:val="ad"/>
        </w:rPr>
        <w:lastRenderedPageBreak/>
        <w:t>@</w:t>
      </w:r>
      <w:proofErr w:type="spellStart"/>
      <w:r>
        <w:rPr>
          <w:rStyle w:val="ad"/>
        </w:rPr>
        <w:t>action_package</w:t>
      </w:r>
      <w:proofErr w:type="spellEnd"/>
      <w:r>
        <w:rPr>
          <w:rStyle w:val="ad"/>
        </w:rPr>
        <w:t>(result)</w:t>
      </w:r>
      <w:r>
        <w:rPr>
          <w:rStyle w:val="ad"/>
        </w:rPr>
        <w:br/>
      </w:r>
      <w:r w:rsidRPr="0023236C">
        <w:rPr>
          <w:rStyle w:val="ad"/>
        </w:rPr>
        <w:t>{</w:t>
      </w:r>
      <w:r>
        <w:rPr>
          <w:rStyle w:val="ad"/>
        </w:rPr>
        <w:br/>
      </w:r>
      <w:r w:rsidR="00A00423" w:rsidRPr="00A81220">
        <w:rPr>
          <w:rStyle w:val="ad"/>
          <w:rFonts w:hint="eastAsia"/>
        </w:rPr>
        <w:tab/>
        <w:t>"id":</w:t>
      </w:r>
      <w:r w:rsidR="00A00423" w:rsidRPr="00A81220">
        <w:rPr>
          <w:rStyle w:val="ad"/>
        </w:rPr>
        <w:tab/>
        <w:t>“”</w:t>
      </w:r>
      <w:r w:rsidR="00A00423" w:rsidRPr="00A81220">
        <w:rPr>
          <w:rStyle w:val="ad"/>
          <w:rFonts w:hint="eastAsia"/>
        </w:rPr>
        <w:t>,</w:t>
      </w:r>
      <w:r w:rsidR="00A00423" w:rsidRPr="00A81220">
        <w:rPr>
          <w:rStyle w:val="ad"/>
        </w:rPr>
        <w:tab/>
      </w:r>
      <w:r w:rsidR="00A00423" w:rsidRPr="00A81220">
        <w:rPr>
          <w:rStyle w:val="ad"/>
          <w:rFonts w:hint="eastAsia"/>
          <w:b w:val="0"/>
        </w:rPr>
        <w:t xml:space="preserve">// </w:t>
      </w:r>
      <w:r w:rsidR="00A00423" w:rsidRPr="00A81220">
        <w:rPr>
          <w:rStyle w:val="ad"/>
          <w:rFonts w:hint="eastAsia"/>
          <w:b w:val="0"/>
        </w:rPr>
        <w:t>标识</w:t>
      </w:r>
      <w:r w:rsidR="00A00423" w:rsidRPr="00A81220">
        <w:rPr>
          <w:rStyle w:val="ad"/>
          <w:rFonts w:hint="eastAsia"/>
          <w:b w:val="0"/>
        </w:rPr>
        <w:t>GUID</w:t>
      </w:r>
      <w:r w:rsidR="008A1CFA">
        <w:rPr>
          <w:rStyle w:val="ad"/>
          <w:b w:val="0"/>
        </w:rPr>
        <w:br/>
      </w:r>
      <w:r w:rsidR="00AA2B2A" w:rsidRPr="00AA2B2A">
        <w:rPr>
          <w:rStyle w:val="ad"/>
          <w:b w:val="0"/>
          <w:color w:val="BFBFBF" w:themeColor="background1" w:themeShade="BF"/>
          <w14:textOutline w14:w="0" w14:cap="flat" w14:cmpd="sng" w14:algn="ctr">
            <w14:noFill/>
            <w14:prstDash w14:val="solid"/>
            <w14:round/>
          </w14:textOutline>
        </w:rPr>
        <w:tab/>
        <w:t>“timestamp”:</w:t>
      </w:r>
      <w:r w:rsidR="00AA2B2A" w:rsidRPr="00AA2B2A">
        <w:rPr>
          <w:rStyle w:val="ad"/>
          <w:b w:val="0"/>
          <w:color w:val="BFBFBF" w:themeColor="background1" w:themeShade="BF"/>
          <w14:textOutline w14:w="0" w14:cap="flat" w14:cmpd="sng" w14:algn="ctr">
            <w14:noFill/>
            <w14:prstDash w14:val="solid"/>
            <w14:round/>
          </w14:textOutline>
        </w:rPr>
        <w:tab/>
        <w:t>“”,</w:t>
      </w:r>
      <w:r w:rsidR="00AA2B2A" w:rsidRPr="00AA2B2A">
        <w:rPr>
          <w:rStyle w:val="ad"/>
          <w:b w:val="0"/>
          <w:color w:val="BFBFBF" w:themeColor="background1" w:themeShade="BF"/>
          <w14:textOutline w14:w="0" w14:cap="flat" w14:cmpd="sng" w14:algn="ctr">
            <w14:noFill/>
            <w14:prstDash w14:val="solid"/>
            <w14:round/>
          </w14:textOutline>
        </w:rPr>
        <w:tab/>
        <w:t xml:space="preserve">// </w:t>
      </w:r>
      <w:r w:rsidR="00AA2B2A" w:rsidRPr="00AA2B2A">
        <w:rPr>
          <w:rStyle w:val="ad"/>
          <w:rFonts w:hint="eastAsia"/>
          <w:b w:val="0"/>
          <w:color w:val="BFBFBF" w:themeColor="background1" w:themeShade="BF"/>
          <w14:textOutline w14:w="0" w14:cap="flat" w14:cmpd="sng" w14:algn="ctr">
            <w14:noFill/>
            <w14:prstDash w14:val="solid"/>
            <w14:round/>
          </w14:textOutline>
        </w:rPr>
        <w:t>时间标签</w:t>
      </w:r>
      <w:r w:rsidR="00AA2B2A" w:rsidRPr="00AA2B2A">
        <w:rPr>
          <w:rStyle w:val="ad"/>
          <w:b w:val="0"/>
          <w:color w:val="BFBFBF" w:themeColor="background1" w:themeShade="BF"/>
          <w14:textOutline w14:w="0" w14:cap="flat" w14:cmpd="sng" w14:algn="ctr">
            <w14:noFill/>
            <w14:prstDash w14:val="solid"/>
            <w14:round/>
          </w14:textOutline>
        </w:rPr>
        <w:br/>
      </w:r>
      <w:r w:rsidR="00AA2B2A" w:rsidRPr="00AA2B2A">
        <w:rPr>
          <w:rStyle w:val="ad"/>
          <w:rFonts w:hint="eastAsia"/>
          <w:b w:val="0"/>
          <w:color w:val="BFBFBF" w:themeColor="background1" w:themeShade="BF"/>
          <w14:textOutline w14:w="0" w14:cap="flat" w14:cmpd="sng" w14:algn="ctr">
            <w14:noFill/>
            <w14:prstDash w14:val="solid"/>
            <w14:round/>
          </w14:textOutline>
        </w:rPr>
        <w:tab/>
        <w:t>"version":</w:t>
      </w:r>
      <w:r w:rsidR="00AA2B2A" w:rsidRPr="00AA2B2A">
        <w:rPr>
          <w:rStyle w:val="ad"/>
          <w:b w:val="0"/>
          <w:color w:val="BFBFBF" w:themeColor="background1" w:themeShade="BF"/>
          <w14:textOutline w14:w="0" w14:cap="flat" w14:cmpd="sng" w14:algn="ctr">
            <w14:noFill/>
            <w14:prstDash w14:val="solid"/>
            <w14:round/>
          </w14:textOutline>
        </w:rPr>
        <w:tab/>
        <w:t>“”</w:t>
      </w:r>
      <w:r w:rsidR="00AA2B2A" w:rsidRPr="00AA2B2A">
        <w:rPr>
          <w:rStyle w:val="ad"/>
          <w:rFonts w:hint="eastAsia"/>
          <w:b w:val="0"/>
          <w:color w:val="BFBFBF" w:themeColor="background1" w:themeShade="BF"/>
          <w14:textOutline w14:w="0" w14:cap="flat" w14:cmpd="sng" w14:algn="ctr">
            <w14:noFill/>
            <w14:prstDash w14:val="solid"/>
            <w14:round/>
          </w14:textOutline>
        </w:rPr>
        <w:t>,</w:t>
      </w:r>
      <w:r w:rsidR="00AA2B2A" w:rsidRPr="00AA2B2A">
        <w:rPr>
          <w:rStyle w:val="ad"/>
          <w:rFonts w:hint="eastAsia"/>
          <w:b w:val="0"/>
          <w:color w:val="BFBFBF" w:themeColor="background1" w:themeShade="BF"/>
          <w14:textOutline w14:w="0" w14:cap="flat" w14:cmpd="sng" w14:algn="ctr">
            <w14:noFill/>
            <w14:prstDash w14:val="solid"/>
            <w14:round/>
          </w14:textOutline>
        </w:rPr>
        <w:tab/>
        <w:t>//</w:t>
      </w:r>
      <w:r w:rsidR="00AA2B2A" w:rsidRPr="00AA2B2A">
        <w:rPr>
          <w:rStyle w:val="ad"/>
          <w:b w:val="0"/>
          <w:color w:val="BFBFBF" w:themeColor="background1" w:themeShade="BF"/>
          <w14:textOutline w14:w="0" w14:cap="flat" w14:cmpd="sng" w14:algn="ctr">
            <w14:noFill/>
            <w14:prstDash w14:val="solid"/>
            <w14:round/>
          </w14:textOutline>
        </w:rPr>
        <w:t xml:space="preserve"> </w:t>
      </w:r>
      <w:r w:rsidR="00AA2B2A" w:rsidRPr="00AA2B2A">
        <w:rPr>
          <w:rStyle w:val="ad"/>
          <w:rFonts w:hint="eastAsia"/>
          <w:b w:val="0"/>
          <w:color w:val="BFBFBF" w:themeColor="background1" w:themeShade="BF"/>
          <w14:textOutline w14:w="0" w14:cap="flat" w14:cmpd="sng" w14:algn="ctr">
            <w14:noFill/>
            <w14:prstDash w14:val="solid"/>
            <w14:round/>
          </w14:textOutline>
        </w:rPr>
        <w:t>版本信息</w:t>
      </w:r>
      <w:r w:rsidR="006830D6" w:rsidRPr="002C31BC">
        <w:rPr>
          <w:rFonts w:ascii="宋体" w:eastAsia="宋体" w:hAnsi="宋体" w:hint="eastAsia"/>
          <w:b/>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①</w:t>
      </w:r>
      <w:r w:rsidR="00AA2B2A" w:rsidRPr="00AA2B2A">
        <w:rPr>
          <w:rStyle w:val="ad"/>
          <w:color w:val="BFBFBF" w:themeColor="background1" w:themeShade="BF"/>
        </w:rPr>
        <w:br/>
      </w:r>
      <w:r w:rsidR="00AA2B2A" w:rsidRPr="00AA2B2A">
        <w:rPr>
          <w:rStyle w:val="ad"/>
          <w:b w:val="0"/>
          <w:color w:val="BFBFBF" w:themeColor="background1" w:themeShade="BF"/>
          <w14:textOutline w14:w="0" w14:cap="flat" w14:cmpd="sng" w14:algn="ctr">
            <w14:noFill/>
            <w14:prstDash w14:val="solid"/>
            <w14:round/>
          </w14:textOutline>
        </w:rPr>
        <w:tab/>
        <w:t>"category":</w:t>
      </w:r>
      <w:r w:rsidR="00AA2B2A" w:rsidRPr="00AA2B2A">
        <w:rPr>
          <w:rStyle w:val="ad"/>
          <w:b w:val="0"/>
          <w:color w:val="BFBFBF" w:themeColor="background1" w:themeShade="BF"/>
          <w14:textOutline w14:w="0" w14:cap="flat" w14:cmpd="sng" w14:algn="ctr">
            <w14:noFill/>
            <w14:prstDash w14:val="solid"/>
            <w14:round/>
          </w14:textOutline>
        </w:rPr>
        <w:tab/>
        <w:t>"undefined",</w:t>
      </w:r>
      <w:r w:rsidR="00AA2B2A" w:rsidRPr="00AA2B2A">
        <w:rPr>
          <w:rStyle w:val="ad"/>
          <w:b w:val="0"/>
          <w:color w:val="BFBFBF" w:themeColor="background1" w:themeShade="BF"/>
          <w14:textOutline w14:w="0" w14:cap="flat" w14:cmpd="sng" w14:algn="ctr">
            <w14:noFill/>
            <w14:prstDash w14:val="solid"/>
            <w14:round/>
          </w14:textOutline>
        </w:rPr>
        <w:tab/>
        <w:t>// Action</w:t>
      </w:r>
      <w:r w:rsidR="00AA2B2A" w:rsidRPr="00AA2B2A">
        <w:rPr>
          <w:rStyle w:val="ad"/>
          <w:rFonts w:hint="eastAsia"/>
          <w:b w:val="0"/>
          <w:color w:val="BFBFBF" w:themeColor="background1" w:themeShade="BF"/>
          <w14:textOutline w14:w="0" w14:cap="flat" w14:cmpd="sng" w14:algn="ctr">
            <w14:noFill/>
            <w14:prstDash w14:val="solid"/>
            <w14:round/>
          </w14:textOutline>
        </w:rPr>
        <w:t>的类型</w:t>
      </w:r>
      <w:r w:rsidR="00600BEF">
        <w:rPr>
          <w:rFonts w:ascii="宋体" w:eastAsia="宋体" w:hAnsi="宋体" w:hint="eastAsia"/>
          <w:b/>
          <w:color w:val="FF0000"/>
        </w:rPr>
        <w:t>③</w:t>
      </w:r>
      <w:r w:rsidR="00AA2B2A" w:rsidRPr="00AA2B2A">
        <w:rPr>
          <w:rStyle w:val="ad"/>
          <w:b w:val="0"/>
          <w:color w:val="BFBFBF" w:themeColor="background1" w:themeShade="BF"/>
          <w14:textOutline w14:w="0" w14:cap="flat" w14:cmpd="sng" w14:algn="ctr">
            <w14:noFill/>
            <w14:prstDash w14:val="solid"/>
            <w14:round/>
          </w14:textOutline>
        </w:rPr>
        <w:br/>
      </w:r>
      <w:r w:rsidR="00AA2B2A" w:rsidRPr="00AA2B2A">
        <w:rPr>
          <w:rStyle w:val="ad"/>
          <w:b w:val="0"/>
          <w:color w:val="BFBFBF" w:themeColor="background1" w:themeShade="BF"/>
          <w14:textOutline w14:w="0" w14:cap="flat" w14:cmpd="sng" w14:algn="ctr">
            <w14:noFill/>
            <w14:prstDash w14:val="solid"/>
            <w14:round/>
          </w14:textOutline>
        </w:rPr>
        <w:tab/>
      </w:r>
      <w:r w:rsidR="00AA2B2A" w:rsidRPr="00AA2B2A">
        <w:rPr>
          <w:rStyle w:val="ad"/>
          <w:rFonts w:hint="eastAsia"/>
          <w:b w:val="0"/>
          <w:color w:val="BFBFBF" w:themeColor="background1" w:themeShade="BF"/>
          <w14:textOutline w14:w="0" w14:cap="flat" w14:cmpd="sng" w14:algn="ctr">
            <w14:noFill/>
            <w14:prstDash w14:val="solid"/>
            <w14:round/>
          </w14:textOutline>
        </w:rPr>
        <w:t>"</w:t>
      </w:r>
      <w:proofErr w:type="spellStart"/>
      <w:r w:rsidR="00AA2B2A" w:rsidRPr="00AA2B2A">
        <w:rPr>
          <w:rStyle w:val="ad"/>
          <w:rFonts w:hint="eastAsia"/>
          <w:b w:val="0"/>
          <w:color w:val="BFBFBF" w:themeColor="background1" w:themeShade="BF"/>
          <w14:textOutline w14:w="0" w14:cap="flat" w14:cmpd="sng" w14:algn="ctr">
            <w14:noFill/>
            <w14:prstDash w14:val="solid"/>
            <w14:round/>
          </w14:textOutline>
        </w:rPr>
        <w:t>orgData</w:t>
      </w:r>
      <w:proofErr w:type="spellEnd"/>
      <w:r w:rsidR="00AA2B2A" w:rsidRPr="00AA2B2A">
        <w:rPr>
          <w:rStyle w:val="ad"/>
          <w:rFonts w:hint="eastAsia"/>
          <w:b w:val="0"/>
          <w:color w:val="BFBFBF" w:themeColor="background1" w:themeShade="BF"/>
          <w14:textOutline w14:w="0" w14:cap="flat" w14:cmpd="sng" w14:algn="ctr">
            <w14:noFill/>
            <w14:prstDash w14:val="solid"/>
            <w14:round/>
          </w14:textOutline>
        </w:rPr>
        <w:t>":</w:t>
      </w:r>
      <w:r w:rsidR="00AA2B2A" w:rsidRPr="00AA2B2A">
        <w:rPr>
          <w:rStyle w:val="ad"/>
          <w:b w:val="0"/>
          <w:color w:val="BFBFBF" w:themeColor="background1" w:themeShade="BF"/>
          <w14:textOutline w14:w="0" w14:cap="flat" w14:cmpd="sng" w14:algn="ctr">
            <w14:noFill/>
            <w14:prstDash w14:val="solid"/>
            <w14:round/>
          </w14:textOutline>
        </w:rPr>
        <w:tab/>
      </w:r>
      <w:r w:rsidR="00AA2B2A" w:rsidRPr="00AA2B2A">
        <w:rPr>
          <w:rStyle w:val="ad"/>
          <w:rFonts w:hint="eastAsia"/>
          <w:b w:val="0"/>
          <w:color w:val="BFBFBF" w:themeColor="background1" w:themeShade="BF"/>
          <w14:textOutline w14:w="0" w14:cap="flat" w14:cmpd="sng" w14:algn="ctr">
            <w14:noFill/>
            <w14:prstDash w14:val="solid"/>
            <w14:round/>
          </w14:textOutline>
        </w:rPr>
        <w:t>{},</w:t>
      </w:r>
      <w:r w:rsidR="00AA2B2A" w:rsidRPr="00AA2B2A">
        <w:rPr>
          <w:rStyle w:val="ad"/>
          <w:rFonts w:hint="eastAsia"/>
          <w:b w:val="0"/>
          <w:color w:val="BFBFBF" w:themeColor="background1" w:themeShade="BF"/>
          <w14:textOutline w14:w="0" w14:cap="flat" w14:cmpd="sng" w14:algn="ctr">
            <w14:noFill/>
            <w14:prstDash w14:val="solid"/>
            <w14:round/>
          </w14:textOutline>
        </w:rPr>
        <w:tab/>
        <w:t>//</w:t>
      </w:r>
      <w:r w:rsidR="00AA2B2A" w:rsidRPr="00AA2B2A">
        <w:rPr>
          <w:rStyle w:val="ad"/>
          <w:b w:val="0"/>
          <w:color w:val="BFBFBF" w:themeColor="background1" w:themeShade="BF"/>
          <w14:textOutline w14:w="0" w14:cap="flat" w14:cmpd="sng" w14:algn="ctr">
            <w14:noFill/>
            <w14:prstDash w14:val="solid"/>
            <w14:round/>
          </w14:textOutline>
        </w:rPr>
        <w:t xml:space="preserve"> </w:t>
      </w:r>
      <w:r w:rsidR="00AA2B2A" w:rsidRPr="00AA2B2A">
        <w:rPr>
          <w:rStyle w:val="ad"/>
          <w:rFonts w:hint="eastAsia"/>
          <w:b w:val="0"/>
          <w:color w:val="BFBFBF" w:themeColor="background1" w:themeShade="BF"/>
          <w14:textOutline w14:w="0" w14:cap="flat" w14:cmpd="sng" w14:algn="ctr">
            <w14:noFill/>
            <w14:prstDash w14:val="solid"/>
            <w14:round/>
          </w14:textOutline>
        </w:rPr>
        <w:t>Action</w:t>
      </w:r>
      <w:r w:rsidR="00AA2B2A" w:rsidRPr="00AA2B2A">
        <w:rPr>
          <w:rStyle w:val="ad"/>
          <w:rFonts w:hint="eastAsia"/>
          <w:b w:val="0"/>
          <w:color w:val="BFBFBF" w:themeColor="background1" w:themeShade="BF"/>
          <w14:textOutline w14:w="0" w14:cap="flat" w14:cmpd="sng" w14:algn="ctr">
            <w14:noFill/>
            <w14:prstDash w14:val="solid"/>
            <w14:round/>
          </w14:textOutline>
        </w:rPr>
        <w:t>参数</w:t>
      </w:r>
      <w:r w:rsidR="00AA2B2A" w:rsidRPr="00AA2B2A">
        <w:rPr>
          <w:rStyle w:val="ad"/>
          <w:rFonts w:hint="eastAsia"/>
          <w:b w:val="0"/>
          <w:color w:val="BFBFBF" w:themeColor="background1" w:themeShade="BF"/>
          <w14:textOutline w14:w="0" w14:cap="flat" w14:cmpd="sng" w14:algn="ctr">
            <w14:noFill/>
            <w14:prstDash w14:val="solid"/>
            <w14:round/>
          </w14:textOutline>
        </w:rPr>
        <w:t>1</w:t>
      </w:r>
      <w:r w:rsidR="00600BEF">
        <w:rPr>
          <w:rFonts w:ascii="宋体" w:eastAsia="宋体" w:hAnsi="宋体" w:hint="eastAsia"/>
          <w:b/>
          <w:color w:val="FF0000"/>
        </w:rPr>
        <w:t>③</w:t>
      </w:r>
      <w:r w:rsidR="00AA2B2A" w:rsidRPr="00AA2B2A">
        <w:rPr>
          <w:rStyle w:val="ad"/>
          <w:b w:val="0"/>
          <w:color w:val="BFBFBF" w:themeColor="background1" w:themeShade="BF"/>
          <w14:textOutline w14:w="0" w14:cap="flat" w14:cmpd="sng" w14:algn="ctr">
            <w14:noFill/>
            <w14:prstDash w14:val="solid"/>
            <w14:round/>
          </w14:textOutline>
        </w:rPr>
        <w:br/>
      </w:r>
      <w:r w:rsidR="00AA2B2A" w:rsidRPr="00AA2B2A">
        <w:rPr>
          <w:rStyle w:val="ad"/>
          <w:b w:val="0"/>
          <w:color w:val="BFBFBF" w:themeColor="background1" w:themeShade="BF"/>
          <w14:textOutline w14:w="0" w14:cap="flat" w14:cmpd="sng" w14:algn="ctr">
            <w14:noFill/>
            <w14:prstDash w14:val="solid"/>
            <w14:round/>
          </w14:textOutline>
        </w:rPr>
        <w:tab/>
        <w:t>"</w:t>
      </w:r>
      <w:proofErr w:type="spellStart"/>
      <w:r w:rsidR="00AA2B2A" w:rsidRPr="00AA2B2A">
        <w:rPr>
          <w:rStyle w:val="ad"/>
          <w:b w:val="0"/>
          <w:color w:val="BFBFBF" w:themeColor="background1" w:themeShade="BF"/>
          <w14:textOutline w14:w="0" w14:cap="flat" w14:cmpd="sng" w14:algn="ctr">
            <w14:noFill/>
            <w14:prstDash w14:val="solid"/>
            <w14:round/>
          </w14:textOutline>
        </w:rPr>
        <w:t>newData</w:t>
      </w:r>
      <w:proofErr w:type="spellEnd"/>
      <w:r w:rsidR="00AA2B2A" w:rsidRPr="00AA2B2A">
        <w:rPr>
          <w:rStyle w:val="ad"/>
          <w:b w:val="0"/>
          <w:color w:val="BFBFBF" w:themeColor="background1" w:themeShade="BF"/>
          <w14:textOutline w14:w="0" w14:cap="flat" w14:cmpd="sng" w14:algn="ctr">
            <w14:noFill/>
            <w14:prstDash w14:val="solid"/>
            <w14:round/>
          </w14:textOutline>
        </w:rPr>
        <w:t>":</w:t>
      </w:r>
      <w:r w:rsidR="00AA2B2A" w:rsidRPr="00AA2B2A">
        <w:rPr>
          <w:rStyle w:val="ad"/>
          <w:b w:val="0"/>
          <w:color w:val="BFBFBF" w:themeColor="background1" w:themeShade="BF"/>
          <w14:textOutline w14:w="0" w14:cap="flat" w14:cmpd="sng" w14:algn="ctr">
            <w14:noFill/>
            <w14:prstDash w14:val="solid"/>
            <w14:round/>
          </w14:textOutline>
        </w:rPr>
        <w:tab/>
        <w:t>{}</w:t>
      </w:r>
      <w:r w:rsidR="00464B48">
        <w:rPr>
          <w:rStyle w:val="ad"/>
          <w:b w:val="0"/>
          <w:color w:val="BFBFBF" w:themeColor="background1" w:themeShade="BF"/>
          <w14:textOutline w14:w="0" w14:cap="flat" w14:cmpd="sng" w14:algn="ctr">
            <w14:noFill/>
            <w14:prstDash w14:val="solid"/>
            <w14:round/>
          </w14:textOutline>
        </w:rPr>
        <w:t>,</w:t>
      </w:r>
      <w:r w:rsidR="00AA2B2A" w:rsidRPr="00AA2B2A">
        <w:rPr>
          <w:rStyle w:val="ad"/>
          <w:b w:val="0"/>
          <w:color w:val="BFBFBF" w:themeColor="background1" w:themeShade="BF"/>
          <w14:textOutline w14:w="0" w14:cap="flat" w14:cmpd="sng" w14:algn="ctr">
            <w14:noFill/>
            <w14:prstDash w14:val="solid"/>
            <w14:round/>
          </w14:textOutline>
        </w:rPr>
        <w:tab/>
      </w:r>
      <w:r w:rsidR="00AA2B2A" w:rsidRPr="00AA2B2A">
        <w:rPr>
          <w:rStyle w:val="ad"/>
          <w:rFonts w:hint="eastAsia"/>
          <w:b w:val="0"/>
          <w:color w:val="BFBFBF" w:themeColor="background1" w:themeShade="BF"/>
          <w14:textOutline w14:w="0" w14:cap="flat" w14:cmpd="sng" w14:algn="ctr">
            <w14:noFill/>
            <w14:prstDash w14:val="solid"/>
            <w14:round/>
          </w14:textOutline>
        </w:rPr>
        <w:t>//</w:t>
      </w:r>
      <w:r w:rsidR="00AA2B2A" w:rsidRPr="00AA2B2A">
        <w:rPr>
          <w:rStyle w:val="ad"/>
          <w:b w:val="0"/>
          <w:color w:val="BFBFBF" w:themeColor="background1" w:themeShade="BF"/>
          <w14:textOutline w14:w="0" w14:cap="flat" w14:cmpd="sng" w14:algn="ctr">
            <w14:noFill/>
            <w14:prstDash w14:val="solid"/>
            <w14:round/>
          </w14:textOutline>
        </w:rPr>
        <w:t xml:space="preserve"> </w:t>
      </w:r>
      <w:r w:rsidR="00AA2B2A" w:rsidRPr="00AA2B2A">
        <w:rPr>
          <w:rStyle w:val="ad"/>
          <w:rFonts w:hint="eastAsia"/>
          <w:b w:val="0"/>
          <w:color w:val="BFBFBF" w:themeColor="background1" w:themeShade="BF"/>
          <w14:textOutline w14:w="0" w14:cap="flat" w14:cmpd="sng" w14:algn="ctr">
            <w14:noFill/>
            <w14:prstDash w14:val="solid"/>
            <w14:round/>
          </w14:textOutline>
        </w:rPr>
        <w:t>Action</w:t>
      </w:r>
      <w:r w:rsidR="00AA2B2A" w:rsidRPr="00AA2B2A">
        <w:rPr>
          <w:rStyle w:val="ad"/>
          <w:rFonts w:hint="eastAsia"/>
          <w:b w:val="0"/>
          <w:color w:val="BFBFBF" w:themeColor="background1" w:themeShade="BF"/>
          <w14:textOutline w14:w="0" w14:cap="flat" w14:cmpd="sng" w14:algn="ctr">
            <w14:noFill/>
            <w14:prstDash w14:val="solid"/>
            <w14:round/>
          </w14:textOutline>
        </w:rPr>
        <w:t>参数</w:t>
      </w:r>
      <w:r w:rsidR="00AA2B2A" w:rsidRPr="00AA2B2A">
        <w:rPr>
          <w:rStyle w:val="ad"/>
          <w:rFonts w:hint="eastAsia"/>
          <w:b w:val="0"/>
          <w:color w:val="BFBFBF" w:themeColor="background1" w:themeShade="BF"/>
          <w14:textOutline w14:w="0" w14:cap="flat" w14:cmpd="sng" w14:algn="ctr">
            <w14:noFill/>
            <w14:prstDash w14:val="solid"/>
            <w14:round/>
          </w14:textOutline>
        </w:rPr>
        <w:t>2</w:t>
      </w:r>
      <w:r w:rsidR="00600BEF">
        <w:rPr>
          <w:rFonts w:ascii="宋体" w:eastAsia="宋体" w:hAnsi="宋体" w:hint="eastAsia"/>
          <w:b/>
          <w:color w:val="FF0000"/>
        </w:rPr>
        <w:t>③</w:t>
      </w:r>
      <w:r w:rsidR="00AA2B2A" w:rsidRPr="00AA2B2A">
        <w:rPr>
          <w:rStyle w:val="ad"/>
          <w:b w:val="0"/>
          <w:color w:val="BFBFBF" w:themeColor="background1" w:themeShade="BF"/>
          <w14:textOutline w14:w="0" w14:cap="flat" w14:cmpd="sng" w14:algn="ctr">
            <w14:noFill/>
            <w14:prstDash w14:val="solid"/>
            <w14:round/>
          </w14:textOutline>
        </w:rPr>
        <w:br/>
      </w:r>
      <w:r w:rsidR="00A00423" w:rsidRPr="00A00423">
        <w:rPr>
          <w:rStyle w:val="ad"/>
        </w:rPr>
        <w:tab/>
        <w:t>“</w:t>
      </w:r>
      <w:proofErr w:type="spellStart"/>
      <w:r w:rsidR="00A00423" w:rsidRPr="00A00423">
        <w:rPr>
          <w:rStyle w:val="ad"/>
        </w:rPr>
        <w:t>actionResult</w:t>
      </w:r>
      <w:proofErr w:type="spellEnd"/>
      <w:r w:rsidR="00A00423" w:rsidRPr="00A00423">
        <w:rPr>
          <w:rStyle w:val="ad"/>
        </w:rPr>
        <w:t>”:</w:t>
      </w:r>
      <w:r w:rsidR="00A00423" w:rsidRPr="00A00423">
        <w:rPr>
          <w:rStyle w:val="ad"/>
        </w:rPr>
        <w:tab/>
        <w:t>“0”</w:t>
      </w:r>
      <w:r w:rsidR="00A00423" w:rsidRPr="00A00423">
        <w:rPr>
          <w:rStyle w:val="ad"/>
        </w:rPr>
        <w:tab/>
      </w:r>
      <w:r w:rsidR="00A00423" w:rsidRPr="00A00423">
        <w:rPr>
          <w:rStyle w:val="ad"/>
          <w:rFonts w:hint="eastAsia"/>
        </w:rPr>
        <w:t>//</w:t>
      </w:r>
      <w:r w:rsidR="00A00423" w:rsidRPr="00A00423">
        <w:rPr>
          <w:rStyle w:val="ad"/>
        </w:rPr>
        <w:t xml:space="preserve"> </w:t>
      </w:r>
      <w:r w:rsidR="00A00423" w:rsidRPr="00A00423">
        <w:rPr>
          <w:rStyle w:val="ad"/>
          <w:rFonts w:hint="eastAsia"/>
        </w:rPr>
        <w:t>返回结果。响应状态。</w:t>
      </w:r>
      <w:r w:rsidR="00A00423" w:rsidRPr="00A00423">
        <w:rPr>
          <w:rStyle w:val="ad"/>
          <w:rFonts w:hint="eastAsia"/>
        </w:rPr>
        <w:t>0-</w:t>
      </w:r>
      <w:r w:rsidR="00A00423" w:rsidRPr="00A00423">
        <w:rPr>
          <w:rStyle w:val="ad"/>
          <w:rFonts w:hint="eastAsia"/>
        </w:rPr>
        <w:t>拒绝，</w:t>
      </w:r>
      <w:r w:rsidR="00A00423" w:rsidRPr="00A00423">
        <w:rPr>
          <w:rStyle w:val="ad"/>
          <w:rFonts w:hint="eastAsia"/>
        </w:rPr>
        <w:t>1-</w:t>
      </w:r>
      <w:r w:rsidR="00A00423" w:rsidRPr="00A00423">
        <w:rPr>
          <w:rStyle w:val="ad"/>
          <w:rFonts w:hint="eastAsia"/>
        </w:rPr>
        <w:t>接受，</w:t>
      </w:r>
      <w:r w:rsidR="00A00423" w:rsidRPr="00A00423">
        <w:rPr>
          <w:rStyle w:val="ad"/>
          <w:rFonts w:hint="eastAsia"/>
        </w:rPr>
        <w:t>2-</w:t>
      </w:r>
      <w:r w:rsidR="00A00423" w:rsidRPr="00A00423">
        <w:rPr>
          <w:rStyle w:val="ad"/>
          <w:rFonts w:hint="eastAsia"/>
        </w:rPr>
        <w:t>挂起</w:t>
      </w:r>
      <w:r w:rsidR="00600BEF">
        <w:rPr>
          <w:rFonts w:ascii="宋体" w:eastAsia="宋体" w:hAnsi="宋体" w:hint="eastAsia"/>
          <w:b/>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②</w:t>
      </w:r>
      <w:r w:rsidR="00A00423" w:rsidRPr="00A00423">
        <w:rPr>
          <w:rStyle w:val="ad"/>
        </w:rPr>
        <w:br/>
      </w:r>
      <w:r>
        <w:rPr>
          <w:rStyle w:val="ad"/>
          <w:rFonts w:hint="eastAsia"/>
        </w:rPr>
        <w:t>}</w:t>
      </w:r>
    </w:p>
    <w:p w14:paraId="3C602C31" w14:textId="5F0C4A18" w:rsidR="00AA2B2A" w:rsidRPr="001342F9" w:rsidRDefault="0007709A" w:rsidP="00AA2B2A">
      <w:pPr>
        <w:pStyle w:val="a5"/>
        <w:numPr>
          <w:ilvl w:val="0"/>
          <w:numId w:val="24"/>
        </w:numPr>
        <w:ind w:firstLineChars="0"/>
        <w:rPr>
          <w:caps/>
          <w:color w:val="711411" w:themeColor="accent1" w:themeShade="7F"/>
          <w:spacing w:val="5"/>
        </w:rPr>
      </w:pPr>
      <w:r w:rsidRPr="00031296">
        <w:rPr>
          <w:rStyle w:val="a8"/>
        </w:rPr>
        <w:t>根据</w:t>
      </w:r>
      <w:r w:rsidRPr="00031296">
        <w:rPr>
          <w:rStyle w:val="a8"/>
        </w:rPr>
        <w:t>Action Category</w:t>
      </w:r>
      <w:r w:rsidRPr="00031296">
        <w:rPr>
          <w:rStyle w:val="a8"/>
        </w:rPr>
        <w:t>的不同，对应的</w:t>
      </w:r>
      <w:r w:rsidRPr="00031296">
        <w:rPr>
          <w:rStyle w:val="a8"/>
        </w:rPr>
        <w:t>orgData</w:t>
      </w:r>
      <w:r w:rsidRPr="00031296">
        <w:rPr>
          <w:rStyle w:val="a8"/>
        </w:rPr>
        <w:t>和</w:t>
      </w:r>
      <w:r w:rsidRPr="00031296">
        <w:rPr>
          <w:rStyle w:val="a8"/>
        </w:rPr>
        <w:t>newData</w:t>
      </w:r>
      <w:r w:rsidRPr="00031296">
        <w:rPr>
          <w:rStyle w:val="a8"/>
        </w:rPr>
        <w:t>数据</w:t>
      </w:r>
      <w:r w:rsidR="005050D3" w:rsidRPr="00031296">
        <w:rPr>
          <w:rStyle w:val="a8"/>
          <w:rFonts w:hint="eastAsia"/>
        </w:rPr>
        <w:t>对应</w:t>
      </w:r>
      <w:r w:rsidR="00031296" w:rsidRPr="00031296">
        <w:rPr>
          <w:rStyle w:val="a8"/>
          <w:rFonts w:hint="eastAsia"/>
        </w:rPr>
        <w:t>不同的实体包</w:t>
      </w:r>
      <w:r w:rsidR="00031296" w:rsidRPr="00031296">
        <w:rPr>
          <w:rStyle w:val="a8"/>
          <w:rFonts w:hint="eastAsia"/>
        </w:rPr>
        <w:t>(entity package)</w:t>
      </w:r>
      <w:r w:rsidRPr="00031296">
        <w:rPr>
          <w:rStyle w:val="a8"/>
        </w:rPr>
        <w:t>分别如下表所示</w:t>
      </w:r>
      <w:r w:rsidR="00031296" w:rsidRPr="00031296">
        <w:rPr>
          <w:rStyle w:val="a8"/>
          <w:rFonts w:hint="eastAsia"/>
        </w:rPr>
        <w:t>。</w:t>
      </w:r>
      <w:r w:rsidR="00AA2B2A" w:rsidRPr="00031296">
        <w:rPr>
          <w:rStyle w:val="a8"/>
          <w:rFonts w:hint="eastAsia"/>
        </w:rPr>
        <w:t>主要是</w:t>
      </w:r>
      <w:r w:rsidR="00D56693">
        <w:rPr>
          <w:rStyle w:val="a8"/>
          <w:rFonts w:hint="eastAsia"/>
        </w:rPr>
        <w:t>四</w:t>
      </w:r>
      <w:r w:rsidR="00AA2B2A">
        <w:rPr>
          <w:rStyle w:val="a8"/>
          <w:rFonts w:hint="eastAsia"/>
        </w:rPr>
        <w:t>类实体</w:t>
      </w:r>
      <w:r w:rsidR="00AA2B2A" w:rsidRPr="00031296">
        <w:rPr>
          <w:rStyle w:val="a8"/>
          <w:rFonts w:hint="eastAsia"/>
        </w:rPr>
        <w:t>类型：</w:t>
      </w:r>
      <w:r w:rsidR="00AA2B2A" w:rsidRPr="00031296">
        <w:rPr>
          <w:rStyle w:val="a8"/>
        </w:rPr>
        <w:t>分别为</w:t>
      </w:r>
      <w:r w:rsidR="00AA2B2A" w:rsidRPr="00031296">
        <w:rPr>
          <w:rStyle w:val="a8"/>
        </w:rPr>
        <w:t>Contact</w:t>
      </w:r>
      <w:r w:rsidR="00AA2B2A" w:rsidRPr="00031296">
        <w:rPr>
          <w:rStyle w:val="a8"/>
        </w:rPr>
        <w:t>类型、</w:t>
      </w:r>
      <w:r w:rsidR="00AA2B2A" w:rsidRPr="00031296">
        <w:rPr>
          <w:rStyle w:val="a8"/>
        </w:rPr>
        <w:t>Target</w:t>
      </w:r>
      <w:r w:rsidR="00AA2B2A" w:rsidRPr="00031296">
        <w:rPr>
          <w:rStyle w:val="a8"/>
        </w:rPr>
        <w:t>类型、以及</w:t>
      </w:r>
      <w:r w:rsidR="00AA2B2A" w:rsidRPr="00031296">
        <w:rPr>
          <w:rStyle w:val="a8"/>
        </w:rPr>
        <w:t>Sign</w:t>
      </w:r>
      <w:r w:rsidR="00AA2B2A" w:rsidRPr="00031296">
        <w:rPr>
          <w:rStyle w:val="a8"/>
        </w:rPr>
        <w:t>类型</w:t>
      </w:r>
      <w:r w:rsidR="00D56693">
        <w:rPr>
          <w:rStyle w:val="a8"/>
          <w:rFonts w:hint="eastAsia"/>
        </w:rPr>
        <w:t>、</w:t>
      </w:r>
      <w:r w:rsidR="00D56693">
        <w:rPr>
          <w:rStyle w:val="a8"/>
          <w:rFonts w:hint="eastAsia"/>
        </w:rPr>
        <w:t>SIgnPen</w:t>
      </w:r>
      <w:r w:rsidR="00D56693">
        <w:rPr>
          <w:rStyle w:val="a8"/>
          <w:rFonts w:hint="eastAsia"/>
        </w:rPr>
        <w:t>类型</w:t>
      </w:r>
      <w:r w:rsidR="00AA2B2A" w:rsidRPr="00031296">
        <w:rPr>
          <w:rStyle w:val="a8"/>
        </w:rPr>
        <w:t>。</w:t>
      </w:r>
    </w:p>
    <w:tbl>
      <w:tblPr>
        <w:tblStyle w:val="af3"/>
        <w:tblW w:w="0" w:type="auto"/>
        <w:tblLook w:val="04A0" w:firstRow="1" w:lastRow="0" w:firstColumn="1" w:lastColumn="0" w:noHBand="0" w:noVBand="1"/>
      </w:tblPr>
      <w:tblGrid>
        <w:gridCol w:w="2636"/>
        <w:gridCol w:w="2602"/>
        <w:gridCol w:w="2624"/>
        <w:gridCol w:w="2618"/>
      </w:tblGrid>
      <w:tr w:rsidR="002C4B1B" w:rsidRPr="002C4B1B" w14:paraId="1FE42AE7" w14:textId="77777777" w:rsidTr="00BD2268">
        <w:tc>
          <w:tcPr>
            <w:tcW w:w="2636" w:type="dxa"/>
            <w:shd w:val="clear" w:color="auto" w:fill="F2F2F2" w:themeFill="background1" w:themeFillShade="F2"/>
          </w:tcPr>
          <w:p w14:paraId="5941C2EA" w14:textId="5EF41A04" w:rsidR="002C4B1B" w:rsidRPr="002C4B1B" w:rsidRDefault="002C4B1B" w:rsidP="002C4B1B">
            <w:pPr>
              <w:jc w:val="center"/>
              <w:rPr>
                <w:b/>
              </w:rPr>
            </w:pPr>
            <w:r w:rsidRPr="002C4B1B">
              <w:rPr>
                <w:b/>
              </w:rPr>
              <w:t>category</w:t>
            </w:r>
          </w:p>
        </w:tc>
        <w:tc>
          <w:tcPr>
            <w:tcW w:w="2602" w:type="dxa"/>
            <w:shd w:val="clear" w:color="auto" w:fill="F2F2F2" w:themeFill="background1" w:themeFillShade="F2"/>
          </w:tcPr>
          <w:p w14:paraId="4ADF7C26" w14:textId="77777777" w:rsidR="002C4B1B" w:rsidRPr="002C4B1B" w:rsidRDefault="002C4B1B" w:rsidP="002C4B1B">
            <w:pPr>
              <w:jc w:val="center"/>
              <w:rPr>
                <w:b/>
              </w:rPr>
            </w:pPr>
          </w:p>
        </w:tc>
        <w:tc>
          <w:tcPr>
            <w:tcW w:w="2624" w:type="dxa"/>
            <w:shd w:val="clear" w:color="auto" w:fill="F2F2F2" w:themeFill="background1" w:themeFillShade="F2"/>
          </w:tcPr>
          <w:p w14:paraId="7AAAA248" w14:textId="7AFC66A8" w:rsidR="002C4B1B" w:rsidRPr="002C4B1B" w:rsidRDefault="002C4B1B" w:rsidP="002C4B1B">
            <w:pPr>
              <w:jc w:val="center"/>
              <w:rPr>
                <w:b/>
              </w:rPr>
            </w:pPr>
            <w:proofErr w:type="spellStart"/>
            <w:r w:rsidRPr="002C4B1B">
              <w:rPr>
                <w:b/>
              </w:rPr>
              <w:t>org</w:t>
            </w:r>
            <w:r>
              <w:rPr>
                <w:b/>
              </w:rPr>
              <w:t>D</w:t>
            </w:r>
            <w:r w:rsidRPr="002C4B1B">
              <w:rPr>
                <w:b/>
              </w:rPr>
              <w:t>ata</w:t>
            </w:r>
            <w:proofErr w:type="spellEnd"/>
          </w:p>
        </w:tc>
        <w:tc>
          <w:tcPr>
            <w:tcW w:w="2618" w:type="dxa"/>
            <w:shd w:val="clear" w:color="auto" w:fill="F2F2F2" w:themeFill="background1" w:themeFillShade="F2"/>
          </w:tcPr>
          <w:p w14:paraId="7F20943F" w14:textId="215BFE4E" w:rsidR="002C4B1B" w:rsidRPr="002C4B1B" w:rsidRDefault="002C4B1B" w:rsidP="002C4B1B">
            <w:pPr>
              <w:jc w:val="center"/>
              <w:rPr>
                <w:b/>
              </w:rPr>
            </w:pPr>
            <w:proofErr w:type="spellStart"/>
            <w:r w:rsidRPr="002C4B1B">
              <w:rPr>
                <w:b/>
              </w:rPr>
              <w:t>new</w:t>
            </w:r>
            <w:r>
              <w:rPr>
                <w:b/>
              </w:rPr>
              <w:t>D</w:t>
            </w:r>
            <w:r w:rsidRPr="002C4B1B">
              <w:rPr>
                <w:b/>
              </w:rPr>
              <w:t>ata</w:t>
            </w:r>
            <w:proofErr w:type="spellEnd"/>
          </w:p>
        </w:tc>
      </w:tr>
      <w:tr w:rsidR="002C4B1B" w14:paraId="778D4B63" w14:textId="77777777" w:rsidTr="00BD2268">
        <w:tc>
          <w:tcPr>
            <w:tcW w:w="2636" w:type="dxa"/>
          </w:tcPr>
          <w:p w14:paraId="0F4E96B2" w14:textId="3E5AAC49" w:rsidR="002C4B1B" w:rsidRDefault="002C4B1B" w:rsidP="002C4B1B">
            <w:pPr>
              <w:rPr>
                <w:b/>
              </w:rPr>
            </w:pPr>
            <w:r w:rsidRPr="00563AD5">
              <w:rPr>
                <w:rFonts w:hint="eastAsia"/>
              </w:rPr>
              <w:t>undefined</w:t>
            </w:r>
          </w:p>
        </w:tc>
        <w:tc>
          <w:tcPr>
            <w:tcW w:w="2602" w:type="dxa"/>
          </w:tcPr>
          <w:p w14:paraId="54F7D5AC" w14:textId="36329A39" w:rsidR="002C4B1B" w:rsidRDefault="002C4B1B" w:rsidP="002C4B1B">
            <w:pPr>
              <w:rPr>
                <w:b/>
              </w:rPr>
            </w:pPr>
            <w:r w:rsidRPr="00563AD5">
              <w:rPr>
                <w:rFonts w:hint="eastAsia"/>
              </w:rPr>
              <w:t>未定义</w:t>
            </w:r>
          </w:p>
        </w:tc>
        <w:tc>
          <w:tcPr>
            <w:tcW w:w="2624" w:type="dxa"/>
          </w:tcPr>
          <w:p w14:paraId="42CD0B5D" w14:textId="6C1282B6" w:rsidR="002C4B1B" w:rsidRDefault="002C4B1B" w:rsidP="002C4B1B">
            <w:pPr>
              <w:rPr>
                <w:b/>
              </w:rPr>
            </w:pPr>
            <w:r w:rsidRPr="00563AD5">
              <w:rPr>
                <w:rFonts w:hint="eastAsia"/>
              </w:rPr>
              <w:t>－</w:t>
            </w:r>
          </w:p>
        </w:tc>
        <w:tc>
          <w:tcPr>
            <w:tcW w:w="2618" w:type="dxa"/>
          </w:tcPr>
          <w:p w14:paraId="4F39CD7E" w14:textId="7610B690" w:rsidR="002C4B1B" w:rsidRDefault="002C4B1B" w:rsidP="002C4B1B">
            <w:pPr>
              <w:rPr>
                <w:b/>
              </w:rPr>
            </w:pPr>
            <w:r w:rsidRPr="00563AD5">
              <w:rPr>
                <w:rFonts w:hint="eastAsia"/>
              </w:rPr>
              <w:t>－</w:t>
            </w:r>
          </w:p>
        </w:tc>
      </w:tr>
      <w:tr w:rsidR="00EF1543" w:rsidRPr="00EF1543" w14:paraId="60E9829C" w14:textId="77777777" w:rsidTr="00BD2268">
        <w:tc>
          <w:tcPr>
            <w:tcW w:w="2636" w:type="dxa"/>
          </w:tcPr>
          <w:p w14:paraId="02921565" w14:textId="6D13D90A" w:rsidR="002C4B1B" w:rsidRPr="00EF1543" w:rsidRDefault="002C4B1B" w:rsidP="002C4B1B">
            <w:pPr>
              <w:rPr>
                <w:b/>
                <w:color w:val="184E7B" w:themeColor="accent6" w:themeShade="80"/>
              </w:rPr>
            </w:pPr>
            <w:r w:rsidRPr="00EF1543">
              <w:rPr>
                <w:rFonts w:hint="eastAsia"/>
                <w:color w:val="184E7B" w:themeColor="accent6" w:themeShade="80"/>
              </w:rPr>
              <w:t>create</w:t>
            </w:r>
          </w:p>
        </w:tc>
        <w:tc>
          <w:tcPr>
            <w:tcW w:w="2602" w:type="dxa"/>
          </w:tcPr>
          <w:p w14:paraId="394B840E" w14:textId="45D98CBC" w:rsidR="002C4B1B" w:rsidRPr="00EF1543" w:rsidRDefault="002C4B1B" w:rsidP="002C4B1B">
            <w:pPr>
              <w:rPr>
                <w:b/>
                <w:color w:val="184E7B" w:themeColor="accent6" w:themeShade="80"/>
              </w:rPr>
            </w:pPr>
            <w:r w:rsidRPr="00EF1543">
              <w:rPr>
                <w:rFonts w:hint="eastAsia"/>
                <w:color w:val="184E7B" w:themeColor="accent6" w:themeShade="80"/>
              </w:rPr>
              <w:t>新建</w:t>
            </w:r>
          </w:p>
        </w:tc>
        <w:tc>
          <w:tcPr>
            <w:tcW w:w="2624" w:type="dxa"/>
          </w:tcPr>
          <w:p w14:paraId="2115E80E" w14:textId="78A64345" w:rsidR="002C4B1B" w:rsidRPr="00EF1543" w:rsidRDefault="002C4B1B" w:rsidP="002C4B1B">
            <w:pPr>
              <w:rPr>
                <w:b/>
                <w:color w:val="184E7B" w:themeColor="accent6" w:themeShade="80"/>
              </w:rPr>
            </w:pPr>
            <w:r w:rsidRPr="00EF1543">
              <w:rPr>
                <w:rFonts w:hint="eastAsia"/>
                <w:color w:val="184E7B" w:themeColor="accent6" w:themeShade="80"/>
              </w:rPr>
              <w:t>－</w:t>
            </w:r>
          </w:p>
        </w:tc>
        <w:tc>
          <w:tcPr>
            <w:tcW w:w="2618" w:type="dxa"/>
          </w:tcPr>
          <w:p w14:paraId="607418D5" w14:textId="60F3396F" w:rsidR="002C4B1B" w:rsidRPr="00EF1543" w:rsidRDefault="002C4B1B" w:rsidP="002C4B1B">
            <w:pPr>
              <w:rPr>
                <w:b/>
                <w:color w:val="184E7B" w:themeColor="accent6" w:themeShade="80"/>
              </w:rPr>
            </w:pPr>
            <w:r w:rsidRPr="00EF1543">
              <w:rPr>
                <w:rFonts w:hint="eastAsia"/>
                <w:color w:val="184E7B" w:themeColor="accent6" w:themeShade="80"/>
              </w:rPr>
              <w:t>target</w:t>
            </w:r>
            <w:r w:rsidRPr="00EF1543">
              <w:rPr>
                <w:rFonts w:hint="eastAsia"/>
                <w:color w:val="184E7B" w:themeColor="accent6" w:themeShade="80"/>
              </w:rPr>
              <w:t>数据包</w:t>
            </w:r>
          </w:p>
        </w:tc>
      </w:tr>
      <w:tr w:rsidR="00EF1543" w:rsidRPr="00EF1543" w14:paraId="2C933D01" w14:textId="77777777" w:rsidTr="00BD2268">
        <w:tc>
          <w:tcPr>
            <w:tcW w:w="2636" w:type="dxa"/>
          </w:tcPr>
          <w:p w14:paraId="794495B3" w14:textId="0F996344" w:rsidR="002C4B1B" w:rsidRPr="00EF1543" w:rsidRDefault="002C4B1B" w:rsidP="002C4B1B">
            <w:pPr>
              <w:rPr>
                <w:b/>
                <w:color w:val="184E7B" w:themeColor="accent6" w:themeShade="80"/>
              </w:rPr>
            </w:pPr>
            <w:r w:rsidRPr="00EF1543">
              <w:rPr>
                <w:rFonts w:hint="eastAsia"/>
                <w:color w:val="184E7B" w:themeColor="accent6" w:themeShade="80"/>
              </w:rPr>
              <w:t>delete</w:t>
            </w:r>
          </w:p>
        </w:tc>
        <w:tc>
          <w:tcPr>
            <w:tcW w:w="2602" w:type="dxa"/>
          </w:tcPr>
          <w:p w14:paraId="572FFDF8" w14:textId="32048DEB" w:rsidR="002C4B1B" w:rsidRPr="00EF1543" w:rsidRDefault="002C4B1B" w:rsidP="002C4B1B">
            <w:pPr>
              <w:rPr>
                <w:b/>
                <w:color w:val="184E7B" w:themeColor="accent6" w:themeShade="80"/>
              </w:rPr>
            </w:pPr>
            <w:r w:rsidRPr="00EF1543">
              <w:rPr>
                <w:rFonts w:hint="eastAsia"/>
                <w:color w:val="184E7B" w:themeColor="accent6" w:themeShade="80"/>
              </w:rPr>
              <w:t>删除</w:t>
            </w:r>
          </w:p>
        </w:tc>
        <w:tc>
          <w:tcPr>
            <w:tcW w:w="2624" w:type="dxa"/>
          </w:tcPr>
          <w:p w14:paraId="672EFC5E" w14:textId="732FC61D" w:rsidR="002C4B1B" w:rsidRPr="00EF1543" w:rsidRDefault="002C4B1B" w:rsidP="002C4B1B">
            <w:pPr>
              <w:rPr>
                <w:b/>
                <w:color w:val="184E7B" w:themeColor="accent6" w:themeShade="80"/>
              </w:rPr>
            </w:pPr>
            <w:r w:rsidRPr="00EF1543">
              <w:rPr>
                <w:rFonts w:hint="eastAsia"/>
                <w:color w:val="184E7B" w:themeColor="accent6" w:themeShade="80"/>
              </w:rPr>
              <w:t>原</w:t>
            </w:r>
            <w:r w:rsidRPr="00EF1543">
              <w:rPr>
                <w:rFonts w:hint="eastAsia"/>
                <w:color w:val="184E7B" w:themeColor="accent6" w:themeShade="80"/>
              </w:rPr>
              <w:t>target</w:t>
            </w:r>
            <w:r w:rsidRPr="00EF1543">
              <w:rPr>
                <w:rFonts w:hint="eastAsia"/>
                <w:color w:val="184E7B" w:themeColor="accent6" w:themeShade="80"/>
              </w:rPr>
              <w:t>对应</w:t>
            </w:r>
            <w:r w:rsidRPr="00EF1543">
              <w:rPr>
                <w:rFonts w:hint="eastAsia"/>
                <w:color w:val="184E7B" w:themeColor="accent6" w:themeShade="80"/>
              </w:rPr>
              <w:t>id</w:t>
            </w:r>
          </w:p>
        </w:tc>
        <w:tc>
          <w:tcPr>
            <w:tcW w:w="2618" w:type="dxa"/>
          </w:tcPr>
          <w:p w14:paraId="109483DC" w14:textId="71762694" w:rsidR="002C4B1B" w:rsidRPr="00EF1543" w:rsidRDefault="002C4B1B" w:rsidP="002C4B1B">
            <w:pPr>
              <w:rPr>
                <w:b/>
                <w:color w:val="184E7B" w:themeColor="accent6" w:themeShade="80"/>
              </w:rPr>
            </w:pPr>
            <w:r w:rsidRPr="00EF1543">
              <w:rPr>
                <w:rFonts w:hint="eastAsia"/>
                <w:color w:val="184E7B" w:themeColor="accent6" w:themeShade="80"/>
              </w:rPr>
              <w:t>－</w:t>
            </w:r>
          </w:p>
        </w:tc>
      </w:tr>
      <w:tr w:rsidR="00EF1543" w:rsidRPr="00EF1543" w14:paraId="7104842B" w14:textId="77777777" w:rsidTr="00BD2268">
        <w:tc>
          <w:tcPr>
            <w:tcW w:w="2636" w:type="dxa"/>
          </w:tcPr>
          <w:p w14:paraId="27981E0A" w14:textId="590ECFB3" w:rsidR="002C4B1B" w:rsidRPr="00EF1543" w:rsidRDefault="002C4B1B" w:rsidP="002C4B1B">
            <w:pPr>
              <w:rPr>
                <w:b/>
                <w:color w:val="184E7B" w:themeColor="accent6" w:themeShade="80"/>
              </w:rPr>
            </w:pPr>
            <w:r w:rsidRPr="00EF1543">
              <w:rPr>
                <w:rFonts w:hint="eastAsia"/>
                <w:color w:val="184E7B" w:themeColor="accent6" w:themeShade="80"/>
              </w:rPr>
              <w:t>rename</w:t>
            </w:r>
          </w:p>
        </w:tc>
        <w:tc>
          <w:tcPr>
            <w:tcW w:w="2602" w:type="dxa"/>
          </w:tcPr>
          <w:p w14:paraId="11C534D6" w14:textId="2A7323B9" w:rsidR="002C4B1B" w:rsidRPr="00EF1543" w:rsidRDefault="002C4B1B" w:rsidP="002C4B1B">
            <w:pPr>
              <w:rPr>
                <w:b/>
                <w:color w:val="184E7B" w:themeColor="accent6" w:themeShade="80"/>
              </w:rPr>
            </w:pPr>
            <w:r w:rsidRPr="00EF1543">
              <w:rPr>
                <w:rFonts w:hint="eastAsia"/>
                <w:color w:val="184E7B" w:themeColor="accent6" w:themeShade="80"/>
              </w:rPr>
              <w:t>重命名</w:t>
            </w:r>
          </w:p>
        </w:tc>
        <w:tc>
          <w:tcPr>
            <w:tcW w:w="2624" w:type="dxa"/>
          </w:tcPr>
          <w:p w14:paraId="5588A8FE" w14:textId="71235CCC" w:rsidR="002C4B1B" w:rsidRPr="00EF1543" w:rsidRDefault="002C4B1B" w:rsidP="002C4B1B">
            <w:pPr>
              <w:rPr>
                <w:b/>
                <w:color w:val="184E7B" w:themeColor="accent6" w:themeShade="80"/>
              </w:rPr>
            </w:pPr>
            <w:r w:rsidRPr="00EF1543">
              <w:rPr>
                <w:rFonts w:hint="eastAsia"/>
                <w:color w:val="184E7B" w:themeColor="accent6" w:themeShade="80"/>
              </w:rPr>
              <w:t>target</w:t>
            </w:r>
            <w:r w:rsidRPr="00EF1543">
              <w:rPr>
                <w:rFonts w:hint="eastAsia"/>
                <w:color w:val="184E7B" w:themeColor="accent6" w:themeShade="80"/>
              </w:rPr>
              <w:t>原文件名</w:t>
            </w:r>
          </w:p>
        </w:tc>
        <w:tc>
          <w:tcPr>
            <w:tcW w:w="2618" w:type="dxa"/>
          </w:tcPr>
          <w:p w14:paraId="76C7FB67" w14:textId="0145E30F" w:rsidR="002C4B1B" w:rsidRPr="00EF1543" w:rsidRDefault="002C4B1B" w:rsidP="002C4B1B">
            <w:pPr>
              <w:rPr>
                <w:b/>
                <w:color w:val="184E7B" w:themeColor="accent6" w:themeShade="80"/>
              </w:rPr>
            </w:pPr>
            <w:r w:rsidRPr="00EF1543">
              <w:rPr>
                <w:rFonts w:hint="eastAsia"/>
                <w:color w:val="184E7B" w:themeColor="accent6" w:themeShade="80"/>
              </w:rPr>
              <w:t>target</w:t>
            </w:r>
            <w:r w:rsidRPr="00EF1543">
              <w:rPr>
                <w:rFonts w:hint="eastAsia"/>
                <w:color w:val="184E7B" w:themeColor="accent6" w:themeShade="80"/>
              </w:rPr>
              <w:t>数据包</w:t>
            </w:r>
          </w:p>
        </w:tc>
      </w:tr>
      <w:tr w:rsidR="00EF1543" w:rsidRPr="00EF1543" w14:paraId="4DBD4F2C" w14:textId="77777777" w:rsidTr="00BD2268">
        <w:tc>
          <w:tcPr>
            <w:tcW w:w="2636" w:type="dxa"/>
          </w:tcPr>
          <w:p w14:paraId="554F593C" w14:textId="1B4B8E6E" w:rsidR="002C4B1B" w:rsidRPr="00EF1543" w:rsidRDefault="002C4B1B" w:rsidP="002C4B1B">
            <w:pPr>
              <w:rPr>
                <w:b/>
                <w:color w:val="184E7B" w:themeColor="accent6" w:themeShade="80"/>
              </w:rPr>
            </w:pPr>
            <w:r w:rsidRPr="00EF1543">
              <w:rPr>
                <w:rFonts w:hint="eastAsia"/>
                <w:color w:val="184E7B" w:themeColor="accent6" w:themeShade="80"/>
              </w:rPr>
              <w:t>move</w:t>
            </w:r>
          </w:p>
        </w:tc>
        <w:tc>
          <w:tcPr>
            <w:tcW w:w="2602" w:type="dxa"/>
          </w:tcPr>
          <w:p w14:paraId="601F3720" w14:textId="7566827D" w:rsidR="002C4B1B" w:rsidRPr="00EF1543" w:rsidRDefault="002C4B1B" w:rsidP="002C4B1B">
            <w:pPr>
              <w:rPr>
                <w:b/>
                <w:color w:val="184E7B" w:themeColor="accent6" w:themeShade="80"/>
              </w:rPr>
            </w:pPr>
            <w:r w:rsidRPr="00EF1543">
              <w:rPr>
                <w:rFonts w:hint="eastAsia"/>
                <w:color w:val="184E7B" w:themeColor="accent6" w:themeShade="80"/>
              </w:rPr>
              <w:t>移动</w:t>
            </w:r>
          </w:p>
        </w:tc>
        <w:tc>
          <w:tcPr>
            <w:tcW w:w="2624" w:type="dxa"/>
          </w:tcPr>
          <w:p w14:paraId="2892A8C8" w14:textId="2AC4FB5A" w:rsidR="002C4B1B" w:rsidRPr="00EF1543" w:rsidRDefault="002C4B1B" w:rsidP="002C4B1B">
            <w:pPr>
              <w:rPr>
                <w:b/>
                <w:color w:val="184E7B" w:themeColor="accent6" w:themeShade="80"/>
              </w:rPr>
            </w:pPr>
            <w:r w:rsidRPr="00EF1543">
              <w:rPr>
                <w:rFonts w:hint="eastAsia"/>
                <w:color w:val="184E7B" w:themeColor="accent6" w:themeShade="80"/>
              </w:rPr>
              <w:t>target</w:t>
            </w:r>
            <w:r w:rsidRPr="00EF1543">
              <w:rPr>
                <w:rFonts w:hint="eastAsia"/>
                <w:color w:val="184E7B" w:themeColor="accent6" w:themeShade="80"/>
              </w:rPr>
              <w:t>原</w:t>
            </w:r>
            <w:proofErr w:type="spellStart"/>
            <w:r w:rsidRPr="00EF1543">
              <w:rPr>
                <w:rFonts w:hint="eastAsia"/>
                <w:color w:val="184E7B" w:themeColor="accent6" w:themeShade="80"/>
              </w:rPr>
              <w:t>parent</w:t>
            </w:r>
            <w:r w:rsidR="00D62DC5" w:rsidRPr="00EF1543">
              <w:rPr>
                <w:rFonts w:hint="eastAsia"/>
                <w:color w:val="184E7B" w:themeColor="accent6" w:themeShade="80"/>
              </w:rPr>
              <w:t>I</w:t>
            </w:r>
            <w:r w:rsidRPr="00EF1543">
              <w:rPr>
                <w:rFonts w:hint="eastAsia"/>
                <w:color w:val="184E7B" w:themeColor="accent6" w:themeShade="80"/>
              </w:rPr>
              <w:t>d</w:t>
            </w:r>
            <w:proofErr w:type="spellEnd"/>
          </w:p>
        </w:tc>
        <w:tc>
          <w:tcPr>
            <w:tcW w:w="2618" w:type="dxa"/>
          </w:tcPr>
          <w:p w14:paraId="1D61D88D" w14:textId="349BDDE4" w:rsidR="002C4B1B" w:rsidRPr="00EF1543" w:rsidRDefault="002C4B1B" w:rsidP="002C4B1B">
            <w:pPr>
              <w:rPr>
                <w:b/>
                <w:color w:val="184E7B" w:themeColor="accent6" w:themeShade="80"/>
              </w:rPr>
            </w:pPr>
            <w:r w:rsidRPr="00EF1543">
              <w:rPr>
                <w:rFonts w:hint="eastAsia"/>
                <w:color w:val="184E7B" w:themeColor="accent6" w:themeShade="80"/>
              </w:rPr>
              <w:t>target</w:t>
            </w:r>
            <w:r w:rsidRPr="00EF1543">
              <w:rPr>
                <w:rFonts w:hint="eastAsia"/>
                <w:color w:val="184E7B" w:themeColor="accent6" w:themeShade="80"/>
              </w:rPr>
              <w:t>数据包</w:t>
            </w:r>
          </w:p>
        </w:tc>
      </w:tr>
      <w:tr w:rsidR="00EF1543" w:rsidRPr="00520479" w14:paraId="2054DE6A" w14:textId="77777777" w:rsidTr="00BD2268">
        <w:tc>
          <w:tcPr>
            <w:tcW w:w="2636" w:type="dxa"/>
          </w:tcPr>
          <w:p w14:paraId="72931C6E" w14:textId="5956CB9E" w:rsidR="002C4B1B" w:rsidRPr="00520479" w:rsidRDefault="002C4B1B" w:rsidP="002C4B1B">
            <w:pPr>
              <w:rPr>
                <w:b/>
                <w:color w:val="184E7B" w:themeColor="accent6" w:themeShade="80"/>
              </w:rPr>
            </w:pPr>
            <w:proofErr w:type="spellStart"/>
            <w:r w:rsidRPr="00520479">
              <w:rPr>
                <w:rFonts w:hint="eastAsia"/>
                <w:b/>
                <w:color w:val="184E7B" w:themeColor="accent6" w:themeShade="80"/>
              </w:rPr>
              <w:t>update</w:t>
            </w:r>
            <w:r w:rsidR="00247B6E" w:rsidRPr="00520479">
              <w:rPr>
                <w:b/>
                <w:color w:val="184E7B" w:themeColor="accent6" w:themeShade="80"/>
              </w:rPr>
              <w:t>_request</w:t>
            </w:r>
            <w:proofErr w:type="spellEnd"/>
          </w:p>
        </w:tc>
        <w:tc>
          <w:tcPr>
            <w:tcW w:w="2602" w:type="dxa"/>
          </w:tcPr>
          <w:p w14:paraId="10B692D0" w14:textId="0DEBA5A8" w:rsidR="002C4B1B" w:rsidRPr="00520479" w:rsidRDefault="002C4B1B" w:rsidP="002C4B1B">
            <w:pPr>
              <w:rPr>
                <w:b/>
                <w:color w:val="184E7B" w:themeColor="accent6" w:themeShade="80"/>
              </w:rPr>
            </w:pPr>
            <w:r w:rsidRPr="00520479">
              <w:rPr>
                <w:rFonts w:hint="eastAsia"/>
                <w:b/>
                <w:color w:val="184E7B" w:themeColor="accent6" w:themeShade="80"/>
              </w:rPr>
              <w:t>更新文件（仅对文件）</w:t>
            </w:r>
          </w:p>
        </w:tc>
        <w:tc>
          <w:tcPr>
            <w:tcW w:w="2624" w:type="dxa"/>
          </w:tcPr>
          <w:p w14:paraId="472AE9F0" w14:textId="1B429F85" w:rsidR="002C4B1B" w:rsidRPr="00520479" w:rsidRDefault="002C4B1B" w:rsidP="002C4B1B">
            <w:pPr>
              <w:rPr>
                <w:b/>
                <w:color w:val="184E7B" w:themeColor="accent6" w:themeShade="80"/>
              </w:rPr>
            </w:pPr>
            <w:r w:rsidRPr="00520479">
              <w:rPr>
                <w:rFonts w:hint="eastAsia"/>
                <w:b/>
                <w:color w:val="184E7B" w:themeColor="accent6" w:themeShade="80"/>
              </w:rPr>
              <w:t>－</w:t>
            </w:r>
          </w:p>
        </w:tc>
        <w:tc>
          <w:tcPr>
            <w:tcW w:w="2618" w:type="dxa"/>
          </w:tcPr>
          <w:p w14:paraId="545D74C0" w14:textId="060ACC82" w:rsidR="002C4B1B" w:rsidRPr="00520479" w:rsidRDefault="002C4B1B" w:rsidP="002C4B1B">
            <w:pPr>
              <w:rPr>
                <w:b/>
                <w:color w:val="184E7B" w:themeColor="accent6" w:themeShade="80"/>
              </w:rPr>
            </w:pPr>
            <w:r w:rsidRPr="00520479">
              <w:rPr>
                <w:rFonts w:hint="eastAsia"/>
                <w:b/>
                <w:color w:val="184E7B" w:themeColor="accent6" w:themeShade="80"/>
              </w:rPr>
              <w:t>target</w:t>
            </w:r>
            <w:r w:rsidRPr="00520479">
              <w:rPr>
                <w:rFonts w:hint="eastAsia"/>
                <w:b/>
                <w:color w:val="184E7B" w:themeColor="accent6" w:themeShade="80"/>
              </w:rPr>
              <w:t>数据包</w:t>
            </w:r>
          </w:p>
        </w:tc>
      </w:tr>
      <w:tr w:rsidR="00EF1543" w:rsidRPr="00EF1543" w14:paraId="72513A01" w14:textId="77777777" w:rsidTr="00BD2268">
        <w:tc>
          <w:tcPr>
            <w:tcW w:w="2636" w:type="dxa"/>
          </w:tcPr>
          <w:p w14:paraId="0E18088B" w14:textId="082F311D" w:rsidR="00DA0F2D" w:rsidRPr="00EF1543" w:rsidRDefault="00DA0F2D" w:rsidP="002C4B1B">
            <w:pPr>
              <w:rPr>
                <w:color w:val="721411" w:themeColor="accent1" w:themeShade="80"/>
              </w:rPr>
            </w:pPr>
            <w:r w:rsidRPr="00EF1543">
              <w:rPr>
                <w:rFonts w:hint="eastAsia"/>
                <w:color w:val="721411" w:themeColor="accent1" w:themeShade="80"/>
              </w:rPr>
              <w:t>lock</w:t>
            </w:r>
          </w:p>
        </w:tc>
        <w:tc>
          <w:tcPr>
            <w:tcW w:w="2602" w:type="dxa"/>
          </w:tcPr>
          <w:p w14:paraId="4B0C8421" w14:textId="4C76BC06" w:rsidR="00DA0F2D" w:rsidRPr="00EF1543" w:rsidRDefault="00DA0F2D" w:rsidP="002C4B1B">
            <w:pPr>
              <w:rPr>
                <w:color w:val="721411" w:themeColor="accent1" w:themeShade="80"/>
              </w:rPr>
            </w:pPr>
            <w:r w:rsidRPr="00EF1543">
              <w:rPr>
                <w:rFonts w:hint="eastAsia"/>
                <w:color w:val="721411" w:themeColor="accent1" w:themeShade="80"/>
              </w:rPr>
              <w:t>锁定文件（仅对文件）</w:t>
            </w:r>
          </w:p>
        </w:tc>
        <w:tc>
          <w:tcPr>
            <w:tcW w:w="2624" w:type="dxa"/>
          </w:tcPr>
          <w:p w14:paraId="3A35B257" w14:textId="39BB1B33" w:rsidR="00DA0F2D" w:rsidRPr="00EF1543" w:rsidRDefault="004C7C4D" w:rsidP="002C4B1B">
            <w:pPr>
              <w:rPr>
                <w:color w:val="721411" w:themeColor="accent1" w:themeShade="80"/>
              </w:rPr>
            </w:pPr>
            <w:r w:rsidRPr="00EF1543">
              <w:rPr>
                <w:rFonts w:hint="eastAsia"/>
                <w:color w:val="721411" w:themeColor="accent1" w:themeShade="80"/>
              </w:rPr>
              <w:t>原</w:t>
            </w:r>
            <w:r w:rsidRPr="00EF1543">
              <w:rPr>
                <w:rFonts w:hint="eastAsia"/>
                <w:color w:val="721411" w:themeColor="accent1" w:themeShade="80"/>
              </w:rPr>
              <w:t>target</w:t>
            </w:r>
            <w:r w:rsidRPr="00EF1543">
              <w:rPr>
                <w:rFonts w:hint="eastAsia"/>
                <w:color w:val="721411" w:themeColor="accent1" w:themeShade="80"/>
              </w:rPr>
              <w:t>对应</w:t>
            </w:r>
            <w:r w:rsidRPr="00EF1543">
              <w:rPr>
                <w:rFonts w:hint="eastAsia"/>
                <w:color w:val="721411" w:themeColor="accent1" w:themeShade="80"/>
              </w:rPr>
              <w:t>id</w:t>
            </w:r>
          </w:p>
        </w:tc>
        <w:tc>
          <w:tcPr>
            <w:tcW w:w="2618" w:type="dxa"/>
          </w:tcPr>
          <w:p w14:paraId="390790F8" w14:textId="5C0B3222" w:rsidR="00DA0F2D" w:rsidRPr="00EF1543" w:rsidRDefault="00E2045F" w:rsidP="002C4B1B">
            <w:pPr>
              <w:rPr>
                <w:color w:val="721411" w:themeColor="accent1" w:themeShade="80"/>
              </w:rPr>
            </w:pPr>
            <w:r w:rsidRPr="00EF1543">
              <w:rPr>
                <w:rFonts w:hint="eastAsia"/>
                <w:color w:val="721411" w:themeColor="accent1" w:themeShade="80"/>
              </w:rPr>
              <w:t>－</w:t>
            </w:r>
          </w:p>
        </w:tc>
      </w:tr>
      <w:tr w:rsidR="00EF1543" w:rsidRPr="00EF1543" w14:paraId="0061E633" w14:textId="77777777" w:rsidTr="00BD2268">
        <w:tc>
          <w:tcPr>
            <w:tcW w:w="2636" w:type="dxa"/>
          </w:tcPr>
          <w:p w14:paraId="72E55B3A" w14:textId="2738B346" w:rsidR="002C4B1B" w:rsidRPr="00EF1543" w:rsidRDefault="002C4B1B" w:rsidP="002C4B1B">
            <w:pPr>
              <w:rPr>
                <w:b/>
                <w:color w:val="721411" w:themeColor="accent1" w:themeShade="80"/>
              </w:rPr>
            </w:pPr>
            <w:proofErr w:type="spellStart"/>
            <w:r w:rsidRPr="00EF1543">
              <w:rPr>
                <w:rFonts w:hint="eastAsia"/>
                <w:color w:val="721411" w:themeColor="accent1" w:themeShade="80"/>
              </w:rPr>
              <w:t>signset</w:t>
            </w:r>
            <w:proofErr w:type="spellEnd"/>
          </w:p>
        </w:tc>
        <w:tc>
          <w:tcPr>
            <w:tcW w:w="2602" w:type="dxa"/>
          </w:tcPr>
          <w:p w14:paraId="63E9AE4A" w14:textId="193C4763" w:rsidR="002C4B1B" w:rsidRPr="00EF1543" w:rsidRDefault="002C4B1B" w:rsidP="002C4B1B">
            <w:pPr>
              <w:rPr>
                <w:b/>
                <w:color w:val="721411" w:themeColor="accent1" w:themeShade="80"/>
              </w:rPr>
            </w:pPr>
            <w:r w:rsidRPr="00EF1543">
              <w:rPr>
                <w:rFonts w:hint="eastAsia"/>
                <w:color w:val="721411" w:themeColor="accent1" w:themeShade="80"/>
              </w:rPr>
              <w:t>设置流程（仅对文件）</w:t>
            </w:r>
          </w:p>
        </w:tc>
        <w:tc>
          <w:tcPr>
            <w:tcW w:w="2624" w:type="dxa"/>
          </w:tcPr>
          <w:p w14:paraId="16D02E38" w14:textId="5262B3E0" w:rsidR="002C4B1B" w:rsidRPr="00EF1543" w:rsidRDefault="004C7C4D" w:rsidP="0043061D">
            <w:pPr>
              <w:tabs>
                <w:tab w:val="right" w:pos="2408"/>
              </w:tabs>
              <w:rPr>
                <w:b/>
                <w:color w:val="721411" w:themeColor="accent1" w:themeShade="80"/>
              </w:rPr>
            </w:pPr>
            <w:r w:rsidRPr="00EF1543">
              <w:rPr>
                <w:rFonts w:hint="eastAsia"/>
                <w:color w:val="721411" w:themeColor="accent1" w:themeShade="80"/>
              </w:rPr>
              <w:t>原</w:t>
            </w:r>
            <w:r w:rsidRPr="00EF1543">
              <w:rPr>
                <w:rFonts w:hint="eastAsia"/>
                <w:color w:val="721411" w:themeColor="accent1" w:themeShade="80"/>
              </w:rPr>
              <w:t>target</w:t>
            </w:r>
            <w:r w:rsidRPr="00EF1543">
              <w:rPr>
                <w:rFonts w:hint="eastAsia"/>
                <w:color w:val="721411" w:themeColor="accent1" w:themeShade="80"/>
              </w:rPr>
              <w:t>对应</w:t>
            </w:r>
            <w:r w:rsidRPr="00EF1543">
              <w:rPr>
                <w:rFonts w:hint="eastAsia"/>
                <w:color w:val="721411" w:themeColor="accent1" w:themeShade="80"/>
              </w:rPr>
              <w:t>id</w:t>
            </w:r>
          </w:p>
        </w:tc>
        <w:tc>
          <w:tcPr>
            <w:tcW w:w="2618" w:type="dxa"/>
          </w:tcPr>
          <w:p w14:paraId="4B89CBF2" w14:textId="351E744F" w:rsidR="002C4B1B" w:rsidRPr="00EF1543" w:rsidRDefault="002C4B1B" w:rsidP="002C4B1B">
            <w:pPr>
              <w:rPr>
                <w:b/>
                <w:color w:val="721411" w:themeColor="accent1" w:themeShade="80"/>
              </w:rPr>
            </w:pPr>
            <w:proofErr w:type="spellStart"/>
            <w:r w:rsidRPr="00EF1543">
              <w:rPr>
                <w:rFonts w:hint="eastAsia"/>
                <w:color w:val="721411" w:themeColor="accent1" w:themeShade="80"/>
              </w:rPr>
              <w:t>sign</w:t>
            </w:r>
            <w:r w:rsidR="0029795F" w:rsidRPr="00EF1543">
              <w:rPr>
                <w:rFonts w:hint="eastAsia"/>
                <w:color w:val="721411" w:themeColor="accent1" w:themeShade="80"/>
              </w:rPr>
              <w:t>F</w:t>
            </w:r>
            <w:r w:rsidRPr="00EF1543">
              <w:rPr>
                <w:rFonts w:hint="eastAsia"/>
                <w:color w:val="721411" w:themeColor="accent1" w:themeShade="80"/>
              </w:rPr>
              <w:t>low</w:t>
            </w:r>
            <w:proofErr w:type="spellEnd"/>
            <w:r w:rsidRPr="00EF1543">
              <w:rPr>
                <w:rFonts w:hint="eastAsia"/>
                <w:color w:val="721411" w:themeColor="accent1" w:themeShade="80"/>
              </w:rPr>
              <w:t>数据包</w:t>
            </w:r>
          </w:p>
        </w:tc>
      </w:tr>
      <w:tr w:rsidR="00EF1543" w:rsidRPr="00520479" w14:paraId="558847F4" w14:textId="77777777" w:rsidTr="0043061D">
        <w:tc>
          <w:tcPr>
            <w:tcW w:w="2636" w:type="dxa"/>
          </w:tcPr>
          <w:p w14:paraId="65EC6A59" w14:textId="21C3DB0D" w:rsidR="002C4B1B" w:rsidRPr="00520479" w:rsidRDefault="002C4B1B" w:rsidP="002C4B1B">
            <w:pPr>
              <w:rPr>
                <w:b/>
                <w:color w:val="721411" w:themeColor="accent1" w:themeShade="80"/>
              </w:rPr>
            </w:pPr>
            <w:proofErr w:type="spellStart"/>
            <w:r w:rsidRPr="00520479">
              <w:rPr>
                <w:rFonts w:hint="eastAsia"/>
                <w:b/>
                <w:color w:val="721411" w:themeColor="accent1" w:themeShade="80"/>
              </w:rPr>
              <w:t>sign</w:t>
            </w:r>
            <w:r w:rsidR="00247B6E" w:rsidRPr="00520479">
              <w:rPr>
                <w:b/>
                <w:color w:val="721411" w:themeColor="accent1" w:themeShade="80"/>
              </w:rPr>
              <w:t>_request</w:t>
            </w:r>
            <w:proofErr w:type="spellEnd"/>
          </w:p>
        </w:tc>
        <w:tc>
          <w:tcPr>
            <w:tcW w:w="2602" w:type="dxa"/>
          </w:tcPr>
          <w:p w14:paraId="39B8CA60" w14:textId="462757D2" w:rsidR="002C4B1B" w:rsidRPr="00520479" w:rsidRDefault="002C4B1B" w:rsidP="002C4B1B">
            <w:pPr>
              <w:rPr>
                <w:b/>
                <w:color w:val="721411" w:themeColor="accent1" w:themeShade="80"/>
              </w:rPr>
            </w:pPr>
            <w:r w:rsidRPr="00520479">
              <w:rPr>
                <w:rFonts w:hint="eastAsia"/>
                <w:b/>
                <w:color w:val="721411" w:themeColor="accent1" w:themeShade="80"/>
              </w:rPr>
              <w:t>文件签名（仅对文件）</w:t>
            </w:r>
          </w:p>
        </w:tc>
        <w:tc>
          <w:tcPr>
            <w:tcW w:w="2624" w:type="dxa"/>
            <w:shd w:val="clear" w:color="auto" w:fill="auto"/>
          </w:tcPr>
          <w:p w14:paraId="013889E3" w14:textId="33288E45" w:rsidR="002C4B1B" w:rsidRPr="00520479" w:rsidRDefault="0043061D" w:rsidP="0043061D">
            <w:pPr>
              <w:tabs>
                <w:tab w:val="right" w:pos="2408"/>
              </w:tabs>
              <w:rPr>
                <w:b/>
                <w:color w:val="FFFFFF" w:themeColor="background1"/>
              </w:rPr>
            </w:pPr>
            <w:r w:rsidRPr="00520479">
              <w:rPr>
                <w:rFonts w:hint="eastAsia"/>
                <w:b/>
                <w:color w:val="721411" w:themeColor="accent1" w:themeShade="80"/>
              </w:rPr>
              <w:t>原</w:t>
            </w:r>
            <w:r w:rsidRPr="00520479">
              <w:rPr>
                <w:rFonts w:hint="eastAsia"/>
                <w:b/>
                <w:color w:val="721411" w:themeColor="accent1" w:themeShade="80"/>
              </w:rPr>
              <w:t>target</w:t>
            </w:r>
            <w:r w:rsidRPr="00520479">
              <w:rPr>
                <w:rFonts w:hint="eastAsia"/>
                <w:b/>
                <w:color w:val="721411" w:themeColor="accent1" w:themeShade="80"/>
              </w:rPr>
              <w:t>对应</w:t>
            </w:r>
            <w:r w:rsidRPr="00520479">
              <w:rPr>
                <w:rFonts w:hint="eastAsia"/>
                <w:b/>
                <w:color w:val="721411" w:themeColor="accent1" w:themeShade="80"/>
              </w:rPr>
              <w:t>id</w:t>
            </w:r>
          </w:p>
        </w:tc>
        <w:tc>
          <w:tcPr>
            <w:tcW w:w="2618" w:type="dxa"/>
          </w:tcPr>
          <w:p w14:paraId="710E881A" w14:textId="196CE608" w:rsidR="002C4B1B" w:rsidRPr="00520479" w:rsidRDefault="002C4B1B" w:rsidP="002C4B1B">
            <w:pPr>
              <w:rPr>
                <w:b/>
                <w:color w:val="721411" w:themeColor="accent1" w:themeShade="80"/>
              </w:rPr>
            </w:pPr>
            <w:r w:rsidRPr="00520479">
              <w:rPr>
                <w:rFonts w:hint="eastAsia"/>
                <w:b/>
                <w:color w:val="721411" w:themeColor="accent1" w:themeShade="80"/>
              </w:rPr>
              <w:t>sign</w:t>
            </w:r>
            <w:r w:rsidRPr="00520479">
              <w:rPr>
                <w:rFonts w:hint="eastAsia"/>
                <w:b/>
                <w:color w:val="721411" w:themeColor="accent1" w:themeShade="80"/>
              </w:rPr>
              <w:t>数据包</w:t>
            </w:r>
          </w:p>
        </w:tc>
      </w:tr>
      <w:tr w:rsidR="00EF1543" w:rsidRPr="00EF1543" w14:paraId="6A995164" w14:textId="77777777" w:rsidTr="005B44F7">
        <w:tc>
          <w:tcPr>
            <w:tcW w:w="2636" w:type="dxa"/>
          </w:tcPr>
          <w:p w14:paraId="7C1434BF" w14:textId="77777777" w:rsidR="00D56693" w:rsidRPr="00EF1543" w:rsidRDefault="00D56693" w:rsidP="005B44F7">
            <w:pPr>
              <w:rPr>
                <w:color w:val="405D21" w:themeColor="accent4" w:themeShade="80"/>
              </w:rPr>
            </w:pPr>
            <w:proofErr w:type="spellStart"/>
            <w:r w:rsidRPr="00EF1543">
              <w:rPr>
                <w:rFonts w:hint="eastAsia"/>
                <w:color w:val="405D21" w:themeColor="accent4" w:themeShade="80"/>
              </w:rPr>
              <w:t>signpen</w:t>
            </w:r>
            <w:r w:rsidRPr="00EF1543">
              <w:rPr>
                <w:color w:val="405D21" w:themeColor="accent4" w:themeShade="80"/>
              </w:rPr>
              <w:t>new</w:t>
            </w:r>
            <w:proofErr w:type="spellEnd"/>
          </w:p>
        </w:tc>
        <w:tc>
          <w:tcPr>
            <w:tcW w:w="2602" w:type="dxa"/>
          </w:tcPr>
          <w:p w14:paraId="2E386CAA" w14:textId="77777777" w:rsidR="00D56693" w:rsidRPr="00EF1543" w:rsidRDefault="00D56693" w:rsidP="005B44F7">
            <w:pPr>
              <w:rPr>
                <w:color w:val="405D21" w:themeColor="accent4" w:themeShade="80"/>
              </w:rPr>
            </w:pPr>
            <w:r w:rsidRPr="00EF1543">
              <w:rPr>
                <w:rFonts w:hint="eastAsia"/>
                <w:color w:val="405D21" w:themeColor="accent4" w:themeShade="80"/>
              </w:rPr>
              <w:t>更新签名图片</w:t>
            </w:r>
          </w:p>
        </w:tc>
        <w:tc>
          <w:tcPr>
            <w:tcW w:w="2624" w:type="dxa"/>
          </w:tcPr>
          <w:p w14:paraId="45AD712D" w14:textId="77777777" w:rsidR="00D56693" w:rsidRPr="00EF1543" w:rsidRDefault="00D56693" w:rsidP="005B44F7">
            <w:pPr>
              <w:rPr>
                <w:color w:val="405D21" w:themeColor="accent4" w:themeShade="80"/>
              </w:rPr>
            </w:pPr>
            <w:r w:rsidRPr="00EF1543">
              <w:rPr>
                <w:rFonts w:hint="eastAsia"/>
                <w:color w:val="405D21" w:themeColor="accent4" w:themeShade="80"/>
              </w:rPr>
              <w:t>－</w:t>
            </w:r>
          </w:p>
        </w:tc>
        <w:tc>
          <w:tcPr>
            <w:tcW w:w="2618" w:type="dxa"/>
          </w:tcPr>
          <w:p w14:paraId="29DBA6C3" w14:textId="77777777" w:rsidR="00D56693" w:rsidRPr="00EF1543" w:rsidRDefault="00D56693" w:rsidP="005B44F7">
            <w:pPr>
              <w:rPr>
                <w:color w:val="405D21" w:themeColor="accent4" w:themeShade="80"/>
              </w:rPr>
            </w:pPr>
            <w:r w:rsidRPr="00EF1543">
              <w:rPr>
                <w:rFonts w:hint="eastAsia"/>
                <w:color w:val="405D21" w:themeColor="accent4" w:themeShade="80"/>
              </w:rPr>
              <w:t>pen</w:t>
            </w:r>
            <w:r w:rsidRPr="00EF1543">
              <w:rPr>
                <w:rFonts w:hint="eastAsia"/>
                <w:color w:val="405D21" w:themeColor="accent4" w:themeShade="80"/>
              </w:rPr>
              <w:t>数据包</w:t>
            </w:r>
          </w:p>
        </w:tc>
      </w:tr>
      <w:tr w:rsidR="00EF1543" w:rsidRPr="00EF1543" w14:paraId="6320ED40" w14:textId="77777777" w:rsidTr="005B44F7">
        <w:tc>
          <w:tcPr>
            <w:tcW w:w="2636" w:type="dxa"/>
          </w:tcPr>
          <w:p w14:paraId="16D45F45" w14:textId="77777777" w:rsidR="00D56693" w:rsidRPr="00EF1543" w:rsidRDefault="00D56693" w:rsidP="005B44F7">
            <w:pPr>
              <w:rPr>
                <w:color w:val="405D21" w:themeColor="accent4" w:themeShade="80"/>
              </w:rPr>
            </w:pPr>
            <w:proofErr w:type="spellStart"/>
            <w:r w:rsidRPr="00EF1543">
              <w:rPr>
                <w:rFonts w:hint="eastAsia"/>
                <w:color w:val="405D21" w:themeColor="accent4" w:themeShade="80"/>
              </w:rPr>
              <w:t>signpendel</w:t>
            </w:r>
            <w:proofErr w:type="spellEnd"/>
          </w:p>
        </w:tc>
        <w:tc>
          <w:tcPr>
            <w:tcW w:w="2602" w:type="dxa"/>
          </w:tcPr>
          <w:p w14:paraId="6C5789CB" w14:textId="77777777" w:rsidR="00D56693" w:rsidRPr="00EF1543" w:rsidRDefault="00D56693" w:rsidP="005B44F7">
            <w:pPr>
              <w:rPr>
                <w:color w:val="405D21" w:themeColor="accent4" w:themeShade="80"/>
              </w:rPr>
            </w:pPr>
            <w:r w:rsidRPr="00EF1543">
              <w:rPr>
                <w:rFonts w:hint="eastAsia"/>
                <w:color w:val="405D21" w:themeColor="accent4" w:themeShade="80"/>
              </w:rPr>
              <w:t>删除签名图片</w:t>
            </w:r>
          </w:p>
        </w:tc>
        <w:tc>
          <w:tcPr>
            <w:tcW w:w="2624" w:type="dxa"/>
          </w:tcPr>
          <w:p w14:paraId="754E25A2" w14:textId="77777777" w:rsidR="00D56693" w:rsidRPr="00EF1543" w:rsidRDefault="00D56693" w:rsidP="005B44F7">
            <w:pPr>
              <w:rPr>
                <w:color w:val="405D21" w:themeColor="accent4" w:themeShade="80"/>
              </w:rPr>
            </w:pPr>
            <w:r w:rsidRPr="00EF1543">
              <w:rPr>
                <w:rFonts w:hint="eastAsia"/>
                <w:color w:val="405D21" w:themeColor="accent4" w:themeShade="80"/>
              </w:rPr>
              <w:t>原</w:t>
            </w:r>
            <w:r w:rsidRPr="00EF1543">
              <w:rPr>
                <w:rFonts w:hint="eastAsia"/>
                <w:color w:val="405D21" w:themeColor="accent4" w:themeShade="80"/>
              </w:rPr>
              <w:t>pen</w:t>
            </w:r>
            <w:r w:rsidRPr="00EF1543">
              <w:rPr>
                <w:rFonts w:hint="eastAsia"/>
                <w:color w:val="405D21" w:themeColor="accent4" w:themeShade="80"/>
              </w:rPr>
              <w:t>对应</w:t>
            </w:r>
            <w:r w:rsidRPr="00EF1543">
              <w:rPr>
                <w:rFonts w:hint="eastAsia"/>
                <w:color w:val="405D21" w:themeColor="accent4" w:themeShade="80"/>
              </w:rPr>
              <w:t>id</w:t>
            </w:r>
          </w:p>
        </w:tc>
        <w:tc>
          <w:tcPr>
            <w:tcW w:w="2618" w:type="dxa"/>
          </w:tcPr>
          <w:p w14:paraId="52069F7A" w14:textId="77777777" w:rsidR="00D56693" w:rsidRPr="00EF1543" w:rsidRDefault="00D56693" w:rsidP="005B44F7">
            <w:pPr>
              <w:rPr>
                <w:color w:val="405D21" w:themeColor="accent4" w:themeShade="80"/>
              </w:rPr>
            </w:pPr>
            <w:r w:rsidRPr="00EF1543">
              <w:rPr>
                <w:rFonts w:hint="eastAsia"/>
                <w:color w:val="405D21" w:themeColor="accent4" w:themeShade="80"/>
              </w:rPr>
              <w:t>－</w:t>
            </w:r>
          </w:p>
        </w:tc>
      </w:tr>
      <w:tr w:rsidR="00EF1543" w:rsidRPr="00EF1543" w14:paraId="06B38D78" w14:textId="77777777" w:rsidTr="00BD2268">
        <w:tc>
          <w:tcPr>
            <w:tcW w:w="2636" w:type="dxa"/>
          </w:tcPr>
          <w:p w14:paraId="176C48FE" w14:textId="01C17BBB" w:rsidR="002C4B1B" w:rsidRPr="00EF1543" w:rsidRDefault="002C4B1B" w:rsidP="002C4B1B">
            <w:pPr>
              <w:rPr>
                <w:color w:val="196354" w:themeColor="accent5" w:themeShade="80"/>
              </w:rPr>
            </w:pPr>
            <w:proofErr w:type="spellStart"/>
            <w:r w:rsidRPr="00EF1543">
              <w:rPr>
                <w:rFonts w:hint="eastAsia"/>
                <w:color w:val="196354" w:themeColor="accent5" w:themeShade="80"/>
              </w:rPr>
              <w:t>contactnew</w:t>
            </w:r>
            <w:proofErr w:type="spellEnd"/>
          </w:p>
        </w:tc>
        <w:tc>
          <w:tcPr>
            <w:tcW w:w="2602" w:type="dxa"/>
          </w:tcPr>
          <w:p w14:paraId="3038F44B" w14:textId="76B45899" w:rsidR="002C4B1B" w:rsidRPr="00EF1543" w:rsidRDefault="002C4B1B" w:rsidP="002C4B1B">
            <w:pPr>
              <w:rPr>
                <w:color w:val="196354" w:themeColor="accent5" w:themeShade="80"/>
              </w:rPr>
            </w:pPr>
            <w:r w:rsidRPr="00EF1543">
              <w:rPr>
                <w:rFonts w:hint="eastAsia"/>
                <w:color w:val="196354" w:themeColor="accent5" w:themeShade="80"/>
              </w:rPr>
              <w:t>新建通讯录条目</w:t>
            </w:r>
          </w:p>
        </w:tc>
        <w:tc>
          <w:tcPr>
            <w:tcW w:w="2624" w:type="dxa"/>
          </w:tcPr>
          <w:p w14:paraId="1400A7AF" w14:textId="7FB7D11A" w:rsidR="002C4B1B" w:rsidRPr="00EF1543" w:rsidRDefault="002C4B1B" w:rsidP="002C4B1B">
            <w:pPr>
              <w:rPr>
                <w:color w:val="196354" w:themeColor="accent5" w:themeShade="80"/>
              </w:rPr>
            </w:pPr>
            <w:r w:rsidRPr="00EF1543">
              <w:rPr>
                <w:rFonts w:hint="eastAsia"/>
                <w:color w:val="196354" w:themeColor="accent5" w:themeShade="80"/>
              </w:rPr>
              <w:t>－</w:t>
            </w:r>
          </w:p>
        </w:tc>
        <w:tc>
          <w:tcPr>
            <w:tcW w:w="2618" w:type="dxa"/>
          </w:tcPr>
          <w:p w14:paraId="782D8E28" w14:textId="49DDDC63" w:rsidR="002C4B1B" w:rsidRPr="00EF1543" w:rsidRDefault="002C4B1B" w:rsidP="002C4B1B">
            <w:pPr>
              <w:rPr>
                <w:color w:val="196354" w:themeColor="accent5" w:themeShade="80"/>
              </w:rPr>
            </w:pPr>
            <w:r w:rsidRPr="00EF1543">
              <w:rPr>
                <w:rFonts w:hint="eastAsia"/>
                <w:color w:val="196354" w:themeColor="accent5" w:themeShade="80"/>
              </w:rPr>
              <w:t>contact</w:t>
            </w:r>
            <w:r w:rsidRPr="00EF1543">
              <w:rPr>
                <w:rFonts w:hint="eastAsia"/>
                <w:color w:val="196354" w:themeColor="accent5" w:themeShade="80"/>
              </w:rPr>
              <w:t>数据包</w:t>
            </w:r>
          </w:p>
        </w:tc>
      </w:tr>
      <w:tr w:rsidR="00EF1543" w:rsidRPr="00EF1543" w14:paraId="7EEF3627" w14:textId="77777777" w:rsidTr="00BD2268">
        <w:tc>
          <w:tcPr>
            <w:tcW w:w="2636" w:type="dxa"/>
          </w:tcPr>
          <w:p w14:paraId="65210BDD" w14:textId="5F5CAB3D" w:rsidR="002C4B1B" w:rsidRPr="00EF1543" w:rsidRDefault="002C4B1B" w:rsidP="002C4B1B">
            <w:pPr>
              <w:rPr>
                <w:color w:val="196354" w:themeColor="accent5" w:themeShade="80"/>
              </w:rPr>
            </w:pPr>
            <w:proofErr w:type="spellStart"/>
            <w:r w:rsidRPr="00EF1543">
              <w:rPr>
                <w:rFonts w:hint="eastAsia"/>
                <w:color w:val="196354" w:themeColor="accent5" w:themeShade="80"/>
              </w:rPr>
              <w:t>contactdel</w:t>
            </w:r>
            <w:proofErr w:type="spellEnd"/>
          </w:p>
        </w:tc>
        <w:tc>
          <w:tcPr>
            <w:tcW w:w="2602" w:type="dxa"/>
          </w:tcPr>
          <w:p w14:paraId="3FD10583" w14:textId="012224DF" w:rsidR="002C4B1B" w:rsidRPr="00EF1543" w:rsidRDefault="002C4B1B" w:rsidP="002C4B1B">
            <w:pPr>
              <w:rPr>
                <w:color w:val="196354" w:themeColor="accent5" w:themeShade="80"/>
              </w:rPr>
            </w:pPr>
            <w:r w:rsidRPr="00EF1543">
              <w:rPr>
                <w:rFonts w:hint="eastAsia"/>
                <w:color w:val="196354" w:themeColor="accent5" w:themeShade="80"/>
              </w:rPr>
              <w:t>删除通讯录条目</w:t>
            </w:r>
          </w:p>
        </w:tc>
        <w:tc>
          <w:tcPr>
            <w:tcW w:w="2624" w:type="dxa"/>
          </w:tcPr>
          <w:p w14:paraId="50CD3F77" w14:textId="15ED2D18" w:rsidR="002C4B1B" w:rsidRPr="00EF1543" w:rsidRDefault="002C4B1B" w:rsidP="002C4B1B">
            <w:pPr>
              <w:rPr>
                <w:color w:val="196354" w:themeColor="accent5" w:themeShade="80"/>
              </w:rPr>
            </w:pPr>
            <w:r w:rsidRPr="00EF1543">
              <w:rPr>
                <w:rFonts w:hint="eastAsia"/>
                <w:color w:val="196354" w:themeColor="accent5" w:themeShade="80"/>
              </w:rPr>
              <w:t>原</w:t>
            </w:r>
            <w:r w:rsidRPr="00EF1543">
              <w:rPr>
                <w:rFonts w:hint="eastAsia"/>
                <w:color w:val="196354" w:themeColor="accent5" w:themeShade="80"/>
              </w:rPr>
              <w:t>contact</w:t>
            </w:r>
            <w:r w:rsidRPr="00EF1543">
              <w:rPr>
                <w:rFonts w:hint="eastAsia"/>
                <w:color w:val="196354" w:themeColor="accent5" w:themeShade="80"/>
              </w:rPr>
              <w:t>对应</w:t>
            </w:r>
            <w:r w:rsidRPr="00EF1543">
              <w:rPr>
                <w:rFonts w:hint="eastAsia"/>
                <w:color w:val="196354" w:themeColor="accent5" w:themeShade="80"/>
              </w:rPr>
              <w:t>id</w:t>
            </w:r>
          </w:p>
        </w:tc>
        <w:tc>
          <w:tcPr>
            <w:tcW w:w="2618" w:type="dxa"/>
          </w:tcPr>
          <w:p w14:paraId="6D08A001" w14:textId="46E7C065" w:rsidR="002C4B1B" w:rsidRPr="00EF1543" w:rsidRDefault="002C4B1B" w:rsidP="002C4B1B">
            <w:pPr>
              <w:rPr>
                <w:color w:val="196354" w:themeColor="accent5" w:themeShade="80"/>
              </w:rPr>
            </w:pPr>
            <w:r w:rsidRPr="00EF1543">
              <w:rPr>
                <w:rFonts w:hint="eastAsia"/>
                <w:color w:val="196354" w:themeColor="accent5" w:themeShade="80"/>
              </w:rPr>
              <w:t>－</w:t>
            </w:r>
          </w:p>
        </w:tc>
      </w:tr>
      <w:tr w:rsidR="00EF1543" w:rsidRPr="00EF1543" w14:paraId="0525EC0D" w14:textId="77777777" w:rsidTr="00BD2268">
        <w:tc>
          <w:tcPr>
            <w:tcW w:w="2636" w:type="dxa"/>
          </w:tcPr>
          <w:p w14:paraId="7411D8EF" w14:textId="43CCBD64" w:rsidR="002C4B1B" w:rsidRPr="00EF1543" w:rsidRDefault="002C4B1B" w:rsidP="002C4B1B">
            <w:pPr>
              <w:rPr>
                <w:color w:val="196354" w:themeColor="accent5" w:themeShade="80"/>
              </w:rPr>
            </w:pPr>
            <w:proofErr w:type="spellStart"/>
            <w:r w:rsidRPr="00EF1543">
              <w:rPr>
                <w:rFonts w:hint="eastAsia"/>
                <w:color w:val="196354" w:themeColor="accent5" w:themeShade="80"/>
              </w:rPr>
              <w:t>contactupdate</w:t>
            </w:r>
            <w:proofErr w:type="spellEnd"/>
          </w:p>
        </w:tc>
        <w:tc>
          <w:tcPr>
            <w:tcW w:w="2602" w:type="dxa"/>
          </w:tcPr>
          <w:p w14:paraId="6BBC31F2" w14:textId="208A8DA1" w:rsidR="002C4B1B" w:rsidRPr="00EF1543" w:rsidRDefault="002C4B1B" w:rsidP="002C4B1B">
            <w:pPr>
              <w:rPr>
                <w:color w:val="196354" w:themeColor="accent5" w:themeShade="80"/>
              </w:rPr>
            </w:pPr>
            <w:r w:rsidRPr="00EF1543">
              <w:rPr>
                <w:rFonts w:hint="eastAsia"/>
                <w:color w:val="196354" w:themeColor="accent5" w:themeShade="80"/>
              </w:rPr>
              <w:t>更新通讯录条目</w:t>
            </w:r>
          </w:p>
        </w:tc>
        <w:tc>
          <w:tcPr>
            <w:tcW w:w="2624" w:type="dxa"/>
          </w:tcPr>
          <w:p w14:paraId="2DD50B20" w14:textId="7E682D54" w:rsidR="002C4B1B" w:rsidRPr="00EF1543" w:rsidRDefault="002C4B1B" w:rsidP="002C4B1B">
            <w:pPr>
              <w:rPr>
                <w:color w:val="196354" w:themeColor="accent5" w:themeShade="80"/>
              </w:rPr>
            </w:pPr>
            <w:r w:rsidRPr="00EF1543">
              <w:rPr>
                <w:rFonts w:hint="eastAsia"/>
                <w:color w:val="196354" w:themeColor="accent5" w:themeShade="80"/>
              </w:rPr>
              <w:t>原</w:t>
            </w:r>
            <w:r w:rsidRPr="00EF1543">
              <w:rPr>
                <w:rFonts w:hint="eastAsia"/>
                <w:color w:val="196354" w:themeColor="accent5" w:themeShade="80"/>
              </w:rPr>
              <w:t>contact</w:t>
            </w:r>
            <w:r w:rsidRPr="00EF1543">
              <w:rPr>
                <w:rFonts w:hint="eastAsia"/>
                <w:color w:val="196354" w:themeColor="accent5" w:themeShade="80"/>
              </w:rPr>
              <w:t>对应</w:t>
            </w:r>
            <w:r w:rsidRPr="00EF1543">
              <w:rPr>
                <w:rFonts w:hint="eastAsia"/>
                <w:color w:val="196354" w:themeColor="accent5" w:themeShade="80"/>
              </w:rPr>
              <w:t>id</w:t>
            </w:r>
          </w:p>
        </w:tc>
        <w:tc>
          <w:tcPr>
            <w:tcW w:w="2618" w:type="dxa"/>
          </w:tcPr>
          <w:p w14:paraId="611887FD" w14:textId="7D9FF988" w:rsidR="002C4B1B" w:rsidRPr="00EF1543" w:rsidRDefault="002C4B1B" w:rsidP="002C4B1B">
            <w:pPr>
              <w:rPr>
                <w:color w:val="196354" w:themeColor="accent5" w:themeShade="80"/>
              </w:rPr>
            </w:pPr>
            <w:r w:rsidRPr="00EF1543">
              <w:rPr>
                <w:rFonts w:hint="eastAsia"/>
                <w:color w:val="196354" w:themeColor="accent5" w:themeShade="80"/>
              </w:rPr>
              <w:t>contact</w:t>
            </w:r>
            <w:r w:rsidRPr="00EF1543">
              <w:rPr>
                <w:rFonts w:hint="eastAsia"/>
                <w:color w:val="196354" w:themeColor="accent5" w:themeShade="80"/>
              </w:rPr>
              <w:t>数据包</w:t>
            </w:r>
          </w:p>
        </w:tc>
      </w:tr>
      <w:tr w:rsidR="009E5FCE" w14:paraId="729EFA29" w14:textId="77777777" w:rsidTr="00BD2268">
        <w:tc>
          <w:tcPr>
            <w:tcW w:w="2636" w:type="dxa"/>
          </w:tcPr>
          <w:p w14:paraId="45BBCC49" w14:textId="65DA39D7" w:rsidR="009E5FCE" w:rsidRPr="00563AD5" w:rsidRDefault="009E5FCE" w:rsidP="002C4B1B">
            <w:r>
              <w:rPr>
                <w:rFonts w:hint="eastAsia"/>
              </w:rPr>
              <w:t>share</w:t>
            </w:r>
          </w:p>
        </w:tc>
        <w:tc>
          <w:tcPr>
            <w:tcW w:w="2602" w:type="dxa"/>
          </w:tcPr>
          <w:p w14:paraId="5098DFFD" w14:textId="2D9E2D25" w:rsidR="009E5FCE" w:rsidRPr="00563AD5" w:rsidRDefault="009E5FCE" w:rsidP="009E5FCE">
            <w:r>
              <w:rPr>
                <w:rFonts w:hint="eastAsia"/>
              </w:rPr>
              <w:t>拷贝一个文件给他人</w:t>
            </w:r>
          </w:p>
        </w:tc>
        <w:tc>
          <w:tcPr>
            <w:tcW w:w="2624" w:type="dxa"/>
          </w:tcPr>
          <w:p w14:paraId="13D5D417" w14:textId="2B53A52A" w:rsidR="009E5FCE" w:rsidRPr="00563AD5" w:rsidRDefault="009E5FCE" w:rsidP="002C4B1B">
            <w:r>
              <w:rPr>
                <w:rFonts w:hint="eastAsia"/>
              </w:rPr>
              <w:t>目标</w:t>
            </w:r>
            <w:proofErr w:type="spellStart"/>
            <w:r>
              <w:rPr>
                <w:rFonts w:hint="eastAsia"/>
              </w:rPr>
              <w:t>contact_id</w:t>
            </w:r>
            <w:proofErr w:type="spellEnd"/>
          </w:p>
        </w:tc>
        <w:tc>
          <w:tcPr>
            <w:tcW w:w="2618" w:type="dxa"/>
          </w:tcPr>
          <w:p w14:paraId="0D362E68" w14:textId="70F6B21C" w:rsidR="009E5FCE" w:rsidRPr="00563AD5" w:rsidRDefault="009E5FCE" w:rsidP="002C4B1B">
            <w:r>
              <w:rPr>
                <w:rFonts w:hint="eastAsia"/>
              </w:rPr>
              <w:t>target</w:t>
            </w:r>
            <w:r>
              <w:rPr>
                <w:rFonts w:hint="eastAsia"/>
              </w:rPr>
              <w:t>数据包</w:t>
            </w:r>
          </w:p>
        </w:tc>
      </w:tr>
    </w:tbl>
    <w:p w14:paraId="062A6086" w14:textId="77777777" w:rsidR="0007709A" w:rsidRDefault="0007709A" w:rsidP="007877EB">
      <w:pPr>
        <w:pStyle w:val="3"/>
      </w:pPr>
      <w:r>
        <w:rPr>
          <w:rFonts w:hint="eastAsia"/>
        </w:rPr>
        <w:t>Contact Package</w:t>
      </w:r>
    </w:p>
    <w:p w14:paraId="5B9A47A8" w14:textId="63F30095" w:rsidR="007877EB" w:rsidRPr="007140BA" w:rsidRDefault="001B422D" w:rsidP="00C27AC6">
      <w:pPr>
        <w:shd w:val="clear" w:color="auto" w:fill="D8D8D8"/>
        <w:tabs>
          <w:tab w:val="left" w:pos="426"/>
          <w:tab w:val="left" w:pos="2410"/>
          <w:tab w:val="left" w:pos="5103"/>
        </w:tabs>
        <w:rPr>
          <w:rStyle w:val="ad"/>
        </w:rPr>
      </w:pPr>
      <w:r>
        <w:rPr>
          <w:rStyle w:val="ad"/>
          <w:rFonts w:hint="eastAsia"/>
        </w:rPr>
        <w:t>@</w:t>
      </w:r>
      <w:proofErr w:type="spellStart"/>
      <w:r>
        <w:rPr>
          <w:rStyle w:val="ad"/>
        </w:rPr>
        <w:t>contact_package</w:t>
      </w:r>
      <w:proofErr w:type="spellEnd"/>
      <w:r>
        <w:rPr>
          <w:rStyle w:val="ad"/>
        </w:rPr>
        <w:br/>
      </w:r>
      <w:r w:rsidR="007877EB" w:rsidRPr="007140BA">
        <w:rPr>
          <w:rStyle w:val="ad"/>
        </w:rPr>
        <w:t>{</w:t>
      </w:r>
      <w:r w:rsidR="007877EB" w:rsidRPr="007140BA">
        <w:rPr>
          <w:rStyle w:val="ad"/>
        </w:rPr>
        <w:br/>
      </w:r>
      <w:r w:rsidR="007877EB" w:rsidRPr="007140BA">
        <w:rPr>
          <w:rStyle w:val="ad"/>
        </w:rPr>
        <w:tab/>
        <w:t>“</w:t>
      </w:r>
      <w:r w:rsidR="007877EB" w:rsidRPr="007140BA">
        <w:rPr>
          <w:rStyle w:val="ad"/>
          <w:rFonts w:hint="eastAsia"/>
        </w:rPr>
        <w:t>i</w:t>
      </w:r>
      <w:r w:rsidR="007877EB" w:rsidRPr="007140BA">
        <w:rPr>
          <w:rStyle w:val="ad"/>
        </w:rPr>
        <w:t>d”:</w:t>
      </w:r>
      <w:r w:rsidR="007877EB" w:rsidRPr="007140BA">
        <w:rPr>
          <w:rStyle w:val="ad"/>
        </w:rPr>
        <w:tab/>
        <w:t>“”,</w:t>
      </w:r>
      <w:r w:rsidR="007877EB" w:rsidRPr="007140BA">
        <w:rPr>
          <w:rStyle w:val="ad"/>
          <w:rFonts w:hint="eastAsia"/>
        </w:rPr>
        <w:tab/>
      </w:r>
      <w:r w:rsidR="007877EB" w:rsidRPr="00732CFC">
        <w:rPr>
          <w:rStyle w:val="ad"/>
          <w:b w:val="0"/>
        </w:rPr>
        <w:t>//</w:t>
      </w:r>
      <w:r w:rsidR="00C32C0A" w:rsidRPr="00732CFC">
        <w:rPr>
          <w:rStyle w:val="ad"/>
          <w:b w:val="0"/>
        </w:rPr>
        <w:t xml:space="preserve"> </w:t>
      </w:r>
      <w:r w:rsidR="00C32C0A" w:rsidRPr="00732CFC">
        <w:rPr>
          <w:rStyle w:val="ad"/>
          <w:rFonts w:hint="eastAsia"/>
          <w:b w:val="0"/>
        </w:rPr>
        <w:t>联系人</w:t>
      </w:r>
      <w:r w:rsidR="00C32C0A" w:rsidRPr="00732CFC">
        <w:rPr>
          <w:rStyle w:val="ad"/>
          <w:rFonts w:hint="eastAsia"/>
          <w:b w:val="0"/>
        </w:rPr>
        <w:t>ID</w:t>
      </w:r>
      <w:r w:rsidR="00DE60D2">
        <w:rPr>
          <w:rStyle w:val="ad"/>
          <w:b w:val="0"/>
        </w:rPr>
        <w:br/>
      </w:r>
      <w:r w:rsidR="00C32C0A" w:rsidRPr="007140BA">
        <w:rPr>
          <w:rStyle w:val="ad"/>
        </w:rPr>
        <w:tab/>
        <w:t>“</w:t>
      </w:r>
      <w:proofErr w:type="spellStart"/>
      <w:r w:rsidR="00C32C0A">
        <w:rPr>
          <w:rStyle w:val="ad"/>
          <w:rFonts w:hint="eastAsia"/>
        </w:rPr>
        <w:t>familyName</w:t>
      </w:r>
      <w:proofErr w:type="spellEnd"/>
      <w:r w:rsidR="00C32C0A" w:rsidRPr="007140BA">
        <w:rPr>
          <w:rStyle w:val="ad"/>
        </w:rPr>
        <w:t>”:</w:t>
      </w:r>
      <w:r w:rsidR="00C32C0A" w:rsidRPr="007140BA">
        <w:rPr>
          <w:rStyle w:val="ad"/>
        </w:rPr>
        <w:tab/>
        <w:t>“”,</w:t>
      </w:r>
      <w:r w:rsidR="00C32C0A" w:rsidRPr="007140BA">
        <w:rPr>
          <w:rStyle w:val="ad"/>
        </w:rPr>
        <w:tab/>
      </w:r>
      <w:r w:rsidR="00C32C0A" w:rsidRPr="00732CFC">
        <w:rPr>
          <w:rStyle w:val="ad"/>
          <w:b w:val="0"/>
        </w:rPr>
        <w:t xml:space="preserve">// </w:t>
      </w:r>
      <w:r w:rsidR="00C32C0A" w:rsidRPr="00732CFC">
        <w:rPr>
          <w:rStyle w:val="ad"/>
          <w:rFonts w:hint="eastAsia"/>
          <w:b w:val="0"/>
        </w:rPr>
        <w:t>联系人的姓氏</w:t>
      </w:r>
      <w:r w:rsidR="00C32C0A" w:rsidRPr="007140BA">
        <w:rPr>
          <w:rStyle w:val="ad"/>
        </w:rPr>
        <w:br/>
      </w:r>
      <w:r w:rsidR="00C32C0A" w:rsidRPr="007140BA">
        <w:rPr>
          <w:rStyle w:val="ad"/>
        </w:rPr>
        <w:tab/>
        <w:t>“</w:t>
      </w:r>
      <w:proofErr w:type="spellStart"/>
      <w:r w:rsidR="00C32C0A">
        <w:rPr>
          <w:rStyle w:val="ad"/>
          <w:rFonts w:hint="eastAsia"/>
        </w:rPr>
        <w:t>personName</w:t>
      </w:r>
      <w:proofErr w:type="spellEnd"/>
      <w:r w:rsidR="00C32C0A" w:rsidRPr="007140BA">
        <w:rPr>
          <w:rStyle w:val="ad"/>
        </w:rPr>
        <w:t>”:</w:t>
      </w:r>
      <w:r w:rsidR="00C32C0A" w:rsidRPr="007140BA">
        <w:rPr>
          <w:rStyle w:val="ad"/>
        </w:rPr>
        <w:tab/>
        <w:t>“”</w:t>
      </w:r>
      <w:r w:rsidR="00732CFC">
        <w:rPr>
          <w:rStyle w:val="ad"/>
        </w:rPr>
        <w:t>,</w:t>
      </w:r>
      <w:r w:rsidR="00C32C0A" w:rsidRPr="007140BA">
        <w:rPr>
          <w:rStyle w:val="ad"/>
        </w:rPr>
        <w:tab/>
      </w:r>
      <w:r w:rsidR="00C32C0A" w:rsidRPr="00732CFC">
        <w:rPr>
          <w:rStyle w:val="ad"/>
          <w:b w:val="0"/>
        </w:rPr>
        <w:t xml:space="preserve">// </w:t>
      </w:r>
      <w:r w:rsidR="00C32C0A" w:rsidRPr="00732CFC">
        <w:rPr>
          <w:rStyle w:val="ad"/>
          <w:rFonts w:hint="eastAsia"/>
          <w:b w:val="0"/>
        </w:rPr>
        <w:t>联系人的名字</w:t>
      </w:r>
      <w:r w:rsidR="00C32C0A" w:rsidRPr="007140BA">
        <w:rPr>
          <w:rStyle w:val="ad"/>
        </w:rPr>
        <w:br/>
      </w:r>
      <w:r w:rsidR="00C32C0A" w:rsidRPr="007140BA">
        <w:rPr>
          <w:rStyle w:val="ad"/>
        </w:rPr>
        <w:tab/>
        <w:t>“</w:t>
      </w:r>
      <w:r w:rsidR="00C32C0A">
        <w:rPr>
          <w:rStyle w:val="ad"/>
          <w:rFonts w:hint="eastAsia"/>
        </w:rPr>
        <w:t>gender</w:t>
      </w:r>
      <w:r w:rsidR="00C32C0A" w:rsidRPr="007140BA">
        <w:rPr>
          <w:rStyle w:val="ad"/>
        </w:rPr>
        <w:t>”:</w:t>
      </w:r>
      <w:r w:rsidR="00C32C0A" w:rsidRPr="007140BA">
        <w:rPr>
          <w:rStyle w:val="ad"/>
        </w:rPr>
        <w:tab/>
        <w:t>“</w:t>
      </w:r>
      <w:r w:rsidR="00C32C0A">
        <w:rPr>
          <w:rStyle w:val="ad"/>
          <w:rFonts w:hint="eastAsia"/>
        </w:rPr>
        <w:t>0</w:t>
      </w:r>
      <w:r w:rsidR="00C32C0A" w:rsidRPr="007140BA">
        <w:rPr>
          <w:rStyle w:val="ad"/>
        </w:rPr>
        <w:t>”,</w:t>
      </w:r>
      <w:r w:rsidR="00C32C0A" w:rsidRPr="007140BA">
        <w:rPr>
          <w:rStyle w:val="ad"/>
        </w:rPr>
        <w:tab/>
      </w:r>
      <w:r w:rsidR="00C32C0A" w:rsidRPr="00732CFC">
        <w:rPr>
          <w:rStyle w:val="ad"/>
          <w:b w:val="0"/>
        </w:rPr>
        <w:t xml:space="preserve">// </w:t>
      </w:r>
      <w:r w:rsidR="00C32C0A" w:rsidRPr="00732CFC">
        <w:rPr>
          <w:rStyle w:val="ad"/>
          <w:rFonts w:hint="eastAsia"/>
          <w:b w:val="0"/>
        </w:rPr>
        <w:t>联系人的性别</w:t>
      </w:r>
      <w:r w:rsidR="00C32C0A" w:rsidRPr="00732CFC">
        <w:rPr>
          <w:rStyle w:val="ad"/>
          <w:rFonts w:hint="eastAsia"/>
          <w:b w:val="0"/>
        </w:rPr>
        <w:t xml:space="preserve"> 0</w:t>
      </w:r>
      <w:r w:rsidR="00C32C0A" w:rsidRPr="00732CFC">
        <w:rPr>
          <w:rStyle w:val="ad"/>
          <w:rFonts w:hint="eastAsia"/>
          <w:b w:val="0"/>
        </w:rPr>
        <w:t>：男性</w:t>
      </w:r>
      <w:r w:rsidR="00C32C0A" w:rsidRPr="00732CFC">
        <w:rPr>
          <w:rStyle w:val="ad"/>
          <w:rFonts w:hint="eastAsia"/>
          <w:b w:val="0"/>
        </w:rPr>
        <w:t xml:space="preserve"> 1</w:t>
      </w:r>
      <w:r w:rsidR="00C32C0A" w:rsidRPr="00732CFC">
        <w:rPr>
          <w:rStyle w:val="ad"/>
          <w:rFonts w:hint="eastAsia"/>
          <w:b w:val="0"/>
        </w:rPr>
        <w:t>：女性</w:t>
      </w:r>
      <w:r w:rsidR="00C32C0A" w:rsidRPr="007140BA">
        <w:rPr>
          <w:rStyle w:val="ad"/>
        </w:rPr>
        <w:br/>
      </w:r>
      <w:r w:rsidR="00C32C0A" w:rsidRPr="007140BA">
        <w:rPr>
          <w:rStyle w:val="ad"/>
        </w:rPr>
        <w:tab/>
        <w:t>“</w:t>
      </w:r>
      <w:proofErr w:type="spellStart"/>
      <w:r w:rsidR="00A64211">
        <w:rPr>
          <w:rStyle w:val="ad"/>
          <w:rFonts w:hint="eastAsia"/>
        </w:rPr>
        <w:t>last</w:t>
      </w:r>
      <w:r w:rsidR="00A64211">
        <w:rPr>
          <w:rStyle w:val="ad"/>
        </w:rPr>
        <w:t>TimeStamp</w:t>
      </w:r>
      <w:proofErr w:type="spellEnd"/>
      <w:r w:rsidR="00C32C0A" w:rsidRPr="007140BA">
        <w:rPr>
          <w:rStyle w:val="ad"/>
        </w:rPr>
        <w:t>”:</w:t>
      </w:r>
      <w:r w:rsidR="00C27AC6">
        <w:rPr>
          <w:rStyle w:val="ad"/>
        </w:rPr>
        <w:tab/>
      </w:r>
      <w:r w:rsidR="00C32C0A" w:rsidRPr="007140BA">
        <w:rPr>
          <w:rStyle w:val="ad"/>
        </w:rPr>
        <w:t>“”</w:t>
      </w:r>
      <w:r w:rsidR="00732CFC">
        <w:rPr>
          <w:rStyle w:val="ad"/>
          <w:rFonts w:hint="eastAsia"/>
        </w:rPr>
        <w:t>,</w:t>
      </w:r>
      <w:r w:rsidR="00C32C0A" w:rsidRPr="007140BA">
        <w:rPr>
          <w:rStyle w:val="ad"/>
        </w:rPr>
        <w:tab/>
      </w:r>
      <w:r w:rsidR="00C32C0A" w:rsidRPr="00732CFC">
        <w:rPr>
          <w:rStyle w:val="ad"/>
          <w:b w:val="0"/>
        </w:rPr>
        <w:t>//</w:t>
      </w:r>
      <w:r w:rsidR="00A64211" w:rsidRPr="00732CFC">
        <w:rPr>
          <w:rStyle w:val="ad"/>
          <w:b w:val="0"/>
        </w:rPr>
        <w:t xml:space="preserve"> </w:t>
      </w:r>
      <w:r w:rsidR="00A64211" w:rsidRPr="00732CFC">
        <w:rPr>
          <w:rStyle w:val="ad"/>
          <w:rFonts w:hint="eastAsia"/>
          <w:b w:val="0"/>
        </w:rPr>
        <w:t>更新最后时间</w:t>
      </w:r>
      <w:r w:rsidR="00C32C0A" w:rsidRPr="007140BA">
        <w:rPr>
          <w:rStyle w:val="ad"/>
        </w:rPr>
        <w:br/>
      </w:r>
      <w:r w:rsidR="00C32C0A" w:rsidRPr="007140BA">
        <w:rPr>
          <w:rStyle w:val="ad"/>
        </w:rPr>
        <w:tab/>
        <w:t>“</w:t>
      </w:r>
      <w:proofErr w:type="spellStart"/>
      <w:r w:rsidR="00A64211">
        <w:rPr>
          <w:rStyle w:val="ad"/>
          <w:rFonts w:hint="eastAsia"/>
        </w:rPr>
        <w:t>contact</w:t>
      </w:r>
      <w:r w:rsidR="00A64211">
        <w:rPr>
          <w:rStyle w:val="ad"/>
        </w:rPr>
        <w:t>Items</w:t>
      </w:r>
      <w:proofErr w:type="spellEnd"/>
      <w:r w:rsidR="00C32C0A" w:rsidRPr="007140BA">
        <w:rPr>
          <w:rStyle w:val="ad"/>
        </w:rPr>
        <w:t>”:</w:t>
      </w:r>
      <w:r w:rsidR="00A64211">
        <w:rPr>
          <w:rStyle w:val="ad"/>
        </w:rPr>
        <w:tab/>
        <w:t>[{@</w:t>
      </w:r>
      <w:proofErr w:type="spellStart"/>
      <w:r w:rsidR="00A64211">
        <w:rPr>
          <w:rStyle w:val="ad"/>
        </w:rPr>
        <w:t>contact_item</w:t>
      </w:r>
      <w:proofErr w:type="spellEnd"/>
      <w:r w:rsidR="00A64211">
        <w:rPr>
          <w:rStyle w:val="ad"/>
        </w:rPr>
        <w:t>}, …]</w:t>
      </w:r>
      <w:r w:rsidR="00C32C0A" w:rsidRPr="007140BA">
        <w:rPr>
          <w:rStyle w:val="ad"/>
        </w:rPr>
        <w:tab/>
      </w:r>
      <w:r w:rsidR="00C32C0A" w:rsidRPr="00732CFC">
        <w:rPr>
          <w:rStyle w:val="ad"/>
          <w:b w:val="0"/>
        </w:rPr>
        <w:t xml:space="preserve">// </w:t>
      </w:r>
      <w:r w:rsidR="00C32C0A" w:rsidRPr="00732CFC">
        <w:rPr>
          <w:rStyle w:val="ad"/>
          <w:rFonts w:hint="eastAsia"/>
          <w:b w:val="0"/>
        </w:rPr>
        <w:t>联系人的</w:t>
      </w:r>
      <w:r w:rsidR="00A64211" w:rsidRPr="00732CFC">
        <w:rPr>
          <w:rStyle w:val="ad"/>
          <w:rFonts w:hint="eastAsia"/>
          <w:b w:val="0"/>
        </w:rPr>
        <w:t>详细条目列表</w:t>
      </w:r>
      <w:r w:rsidR="00C32C0A" w:rsidRPr="007140BA">
        <w:rPr>
          <w:rStyle w:val="ad"/>
        </w:rPr>
        <w:br/>
      </w:r>
      <w:r w:rsidR="007877EB" w:rsidRPr="007140BA">
        <w:rPr>
          <w:rStyle w:val="ad"/>
        </w:rPr>
        <w:t>}</w:t>
      </w:r>
    </w:p>
    <w:p w14:paraId="562A180B" w14:textId="27E93357" w:rsidR="00732CFC" w:rsidRDefault="00732CFC" w:rsidP="00732CFC">
      <w:pPr>
        <w:pStyle w:val="3"/>
      </w:pPr>
      <w:r>
        <w:rPr>
          <w:rFonts w:hint="eastAsia"/>
        </w:rPr>
        <w:lastRenderedPageBreak/>
        <w:t>Contact</w:t>
      </w:r>
      <w:r>
        <w:t xml:space="preserve"> Item</w:t>
      </w:r>
      <w:r>
        <w:rPr>
          <w:rFonts w:hint="eastAsia"/>
        </w:rPr>
        <w:t xml:space="preserve"> Package</w:t>
      </w:r>
    </w:p>
    <w:p w14:paraId="284F11EC" w14:textId="7740E74E" w:rsidR="00EA1C6C" w:rsidRPr="007140BA" w:rsidRDefault="00EA1C6C" w:rsidP="00C27AC6">
      <w:pPr>
        <w:shd w:val="clear" w:color="auto" w:fill="D8D8D8"/>
        <w:tabs>
          <w:tab w:val="left" w:pos="426"/>
          <w:tab w:val="left" w:pos="2268"/>
          <w:tab w:val="left" w:pos="4962"/>
        </w:tabs>
        <w:rPr>
          <w:rStyle w:val="ad"/>
        </w:rPr>
      </w:pPr>
      <w:r>
        <w:rPr>
          <w:rStyle w:val="ad"/>
          <w:rFonts w:hint="eastAsia"/>
        </w:rPr>
        <w:t>@</w:t>
      </w:r>
      <w:proofErr w:type="spellStart"/>
      <w:r>
        <w:rPr>
          <w:rStyle w:val="ad"/>
        </w:rPr>
        <w:t>contact_item_package</w:t>
      </w:r>
      <w:proofErr w:type="spellEnd"/>
      <w:r>
        <w:rPr>
          <w:rStyle w:val="ad"/>
        </w:rPr>
        <w:br/>
      </w:r>
      <w:r w:rsidRPr="007140BA">
        <w:rPr>
          <w:rStyle w:val="ad"/>
        </w:rPr>
        <w:t>{</w:t>
      </w:r>
      <w:r w:rsidRPr="007140BA">
        <w:rPr>
          <w:rStyle w:val="ad"/>
        </w:rPr>
        <w:br/>
      </w:r>
      <w:r w:rsidRPr="007140BA">
        <w:rPr>
          <w:rStyle w:val="ad"/>
        </w:rPr>
        <w:tab/>
        <w:t>“</w:t>
      </w:r>
      <w:r w:rsidRPr="007140BA">
        <w:rPr>
          <w:rStyle w:val="ad"/>
          <w:rFonts w:hint="eastAsia"/>
        </w:rPr>
        <w:t>i</w:t>
      </w:r>
      <w:r w:rsidRPr="007140BA">
        <w:rPr>
          <w:rStyle w:val="ad"/>
        </w:rPr>
        <w:t>d”:</w:t>
      </w:r>
      <w:r w:rsidRPr="007140BA">
        <w:rPr>
          <w:rStyle w:val="ad"/>
        </w:rPr>
        <w:tab/>
        <w:t>“”,</w:t>
      </w:r>
      <w:r w:rsidRPr="007140BA">
        <w:rPr>
          <w:rStyle w:val="ad"/>
          <w:rFonts w:hint="eastAsia"/>
        </w:rPr>
        <w:tab/>
      </w:r>
      <w:r w:rsidRPr="00732CFC">
        <w:rPr>
          <w:rStyle w:val="ad"/>
          <w:b w:val="0"/>
        </w:rPr>
        <w:t xml:space="preserve">// </w:t>
      </w:r>
      <w:r w:rsidR="008029B6">
        <w:rPr>
          <w:rStyle w:val="ad"/>
          <w:rFonts w:hint="eastAsia"/>
          <w:b w:val="0"/>
        </w:rPr>
        <w:t>条目</w:t>
      </w:r>
      <w:r w:rsidRPr="00732CFC">
        <w:rPr>
          <w:rStyle w:val="ad"/>
          <w:rFonts w:hint="eastAsia"/>
          <w:b w:val="0"/>
        </w:rPr>
        <w:t>ID</w:t>
      </w:r>
      <w:r w:rsidR="001D33C9">
        <w:rPr>
          <w:rStyle w:val="ad"/>
          <w:b w:val="0"/>
        </w:rPr>
        <w:br/>
      </w:r>
      <w:r w:rsidR="001D33C9" w:rsidRPr="00A75E0D">
        <w:rPr>
          <w:rStyle w:val="ad"/>
          <w:color w:val="FF0000"/>
        </w:rPr>
        <w:tab/>
        <w:t>“</w:t>
      </w:r>
      <w:proofErr w:type="spellStart"/>
      <w:r w:rsidR="001D33C9" w:rsidRPr="00A75E0D">
        <w:rPr>
          <w:rStyle w:val="ad"/>
          <w:color w:val="FF0000"/>
        </w:rPr>
        <w:t>accountId</w:t>
      </w:r>
      <w:proofErr w:type="spellEnd"/>
      <w:r w:rsidR="001D33C9" w:rsidRPr="00A75E0D">
        <w:rPr>
          <w:rStyle w:val="ad"/>
          <w:color w:val="FF0000"/>
        </w:rPr>
        <w:t>”:</w:t>
      </w:r>
      <w:r w:rsidR="001D33C9" w:rsidRPr="00A75E0D">
        <w:rPr>
          <w:rStyle w:val="ad"/>
          <w:color w:val="FF0000"/>
        </w:rPr>
        <w:tab/>
        <w:t>“”,</w:t>
      </w:r>
      <w:r w:rsidR="001D33C9" w:rsidRPr="00A75E0D">
        <w:rPr>
          <w:rStyle w:val="ad"/>
          <w:b w:val="0"/>
          <w:color w:val="FF0000"/>
        </w:rPr>
        <w:tab/>
        <w:t xml:space="preserve">// </w:t>
      </w:r>
      <w:r w:rsidR="001D33C9" w:rsidRPr="00A75E0D">
        <w:rPr>
          <w:rStyle w:val="ad"/>
          <w:b w:val="0"/>
          <w:color w:val="FF0000"/>
        </w:rPr>
        <w:t>可能对应的平台账户</w:t>
      </w:r>
      <w:r w:rsidR="001D33C9" w:rsidRPr="00A75E0D">
        <w:rPr>
          <w:rStyle w:val="ad"/>
          <w:b w:val="0"/>
          <w:color w:val="FF0000"/>
        </w:rPr>
        <w:t>ID</w:t>
      </w:r>
      <w:r w:rsidRPr="00A75E0D">
        <w:rPr>
          <w:rStyle w:val="ad"/>
          <w:b w:val="0"/>
          <w:color w:val="FF0000"/>
        </w:rPr>
        <w:br/>
      </w:r>
      <w:r w:rsidRPr="007140BA">
        <w:rPr>
          <w:rStyle w:val="ad"/>
        </w:rPr>
        <w:tab/>
        <w:t>“</w:t>
      </w:r>
      <w:r w:rsidR="00943039">
        <w:rPr>
          <w:rStyle w:val="ad"/>
          <w:rFonts w:hint="eastAsia"/>
        </w:rPr>
        <w:t>type</w:t>
      </w:r>
      <w:r w:rsidRPr="007140BA">
        <w:rPr>
          <w:rStyle w:val="ad"/>
        </w:rPr>
        <w:t>”:</w:t>
      </w:r>
      <w:r w:rsidR="00943039">
        <w:rPr>
          <w:rStyle w:val="ad"/>
        </w:rPr>
        <w:tab/>
      </w:r>
      <w:r>
        <w:rPr>
          <w:rStyle w:val="ad"/>
        </w:rPr>
        <w:t>“”,</w:t>
      </w:r>
      <w:r>
        <w:rPr>
          <w:rStyle w:val="ad"/>
        </w:rPr>
        <w:tab/>
      </w:r>
      <w:r w:rsidRPr="00732CFC">
        <w:rPr>
          <w:rStyle w:val="ad"/>
          <w:rFonts w:hint="eastAsia"/>
          <w:b w:val="0"/>
        </w:rPr>
        <w:t>//</w:t>
      </w:r>
      <w:r w:rsidRPr="00732CFC">
        <w:rPr>
          <w:rStyle w:val="ad"/>
          <w:b w:val="0"/>
        </w:rPr>
        <w:t xml:space="preserve"> </w:t>
      </w:r>
      <w:r w:rsidR="00943039">
        <w:rPr>
          <w:rStyle w:val="ad"/>
          <w:rFonts w:hint="eastAsia"/>
          <w:b w:val="0"/>
        </w:rPr>
        <w:t>条目类型</w:t>
      </w:r>
      <w:r w:rsidR="001254D5">
        <w:rPr>
          <w:rStyle w:val="ad"/>
          <w:rFonts w:hint="eastAsia"/>
          <w:b w:val="0"/>
        </w:rPr>
        <w:t xml:space="preserve"> 0</w:t>
      </w:r>
      <w:r w:rsidR="001254D5">
        <w:rPr>
          <w:rStyle w:val="ad"/>
          <w:rFonts w:hint="eastAsia"/>
          <w:b w:val="0"/>
        </w:rPr>
        <w:t>：邮件</w:t>
      </w:r>
      <w:r w:rsidR="001254D5">
        <w:rPr>
          <w:rStyle w:val="ad"/>
          <w:rFonts w:hint="eastAsia"/>
          <w:b w:val="0"/>
        </w:rPr>
        <w:t xml:space="preserve"> 1</w:t>
      </w:r>
      <w:r w:rsidR="001254D5">
        <w:rPr>
          <w:rStyle w:val="ad"/>
          <w:rFonts w:hint="eastAsia"/>
          <w:b w:val="0"/>
        </w:rPr>
        <w:t>：电话</w:t>
      </w:r>
      <w:r w:rsidR="001254D5">
        <w:rPr>
          <w:rStyle w:val="ad"/>
          <w:rFonts w:hint="eastAsia"/>
          <w:b w:val="0"/>
        </w:rPr>
        <w:t xml:space="preserve"> 2</w:t>
      </w:r>
      <w:r w:rsidR="001254D5">
        <w:rPr>
          <w:rStyle w:val="ad"/>
          <w:rFonts w:hint="eastAsia"/>
          <w:b w:val="0"/>
        </w:rPr>
        <w:t>：</w:t>
      </w:r>
      <w:r w:rsidR="0058196D">
        <w:rPr>
          <w:rStyle w:val="ad"/>
          <w:rFonts w:hint="eastAsia"/>
          <w:b w:val="0"/>
        </w:rPr>
        <w:t>文本</w:t>
      </w:r>
      <w:r>
        <w:rPr>
          <w:rStyle w:val="ad"/>
        </w:rPr>
        <w:br/>
      </w:r>
      <w:r w:rsidRPr="007140BA">
        <w:rPr>
          <w:rStyle w:val="ad"/>
        </w:rPr>
        <w:tab/>
        <w:t>“</w:t>
      </w:r>
      <w:r w:rsidR="00943039">
        <w:rPr>
          <w:rStyle w:val="ad"/>
        </w:rPr>
        <w:t>title</w:t>
      </w:r>
      <w:r w:rsidRPr="007140BA">
        <w:rPr>
          <w:rStyle w:val="ad"/>
        </w:rPr>
        <w:t>”</w:t>
      </w:r>
      <w:r>
        <w:rPr>
          <w:rStyle w:val="ad"/>
        </w:rPr>
        <w:t>:</w:t>
      </w:r>
      <w:r>
        <w:rPr>
          <w:rStyle w:val="ad"/>
        </w:rPr>
        <w:tab/>
        <w:t>“”</w:t>
      </w:r>
      <w:r w:rsidRPr="007140BA">
        <w:rPr>
          <w:rStyle w:val="ad"/>
        </w:rPr>
        <w:t>,</w:t>
      </w:r>
      <w:r w:rsidRPr="007140BA">
        <w:rPr>
          <w:rStyle w:val="ad"/>
        </w:rPr>
        <w:tab/>
      </w:r>
      <w:r w:rsidRPr="00732CFC">
        <w:rPr>
          <w:rStyle w:val="ad"/>
          <w:b w:val="0"/>
        </w:rPr>
        <w:t xml:space="preserve">// </w:t>
      </w:r>
      <w:r w:rsidR="00943039">
        <w:rPr>
          <w:rStyle w:val="ad"/>
          <w:rFonts w:hint="eastAsia"/>
          <w:b w:val="0"/>
        </w:rPr>
        <w:t>条目标题</w:t>
      </w:r>
      <w:r w:rsidRPr="007140BA">
        <w:rPr>
          <w:rStyle w:val="ad"/>
        </w:rPr>
        <w:br/>
      </w:r>
      <w:r w:rsidRPr="007140BA">
        <w:rPr>
          <w:rStyle w:val="ad"/>
        </w:rPr>
        <w:tab/>
        <w:t>“</w:t>
      </w:r>
      <w:r w:rsidR="00943039">
        <w:rPr>
          <w:rStyle w:val="ad"/>
        </w:rPr>
        <w:t>content</w:t>
      </w:r>
      <w:r w:rsidRPr="007140BA">
        <w:rPr>
          <w:rStyle w:val="ad"/>
        </w:rPr>
        <w:t>”:</w:t>
      </w:r>
      <w:r w:rsidRPr="007140BA">
        <w:rPr>
          <w:rStyle w:val="ad"/>
        </w:rPr>
        <w:tab/>
        <w:t>“”,</w:t>
      </w:r>
      <w:r w:rsidRPr="007140BA">
        <w:rPr>
          <w:rStyle w:val="ad"/>
        </w:rPr>
        <w:tab/>
      </w:r>
      <w:r w:rsidRPr="00732CFC">
        <w:rPr>
          <w:rStyle w:val="ad"/>
          <w:b w:val="0"/>
        </w:rPr>
        <w:t xml:space="preserve">// </w:t>
      </w:r>
      <w:r w:rsidR="00943039">
        <w:rPr>
          <w:rStyle w:val="ad"/>
          <w:rFonts w:hint="eastAsia"/>
          <w:b w:val="0"/>
        </w:rPr>
        <w:t>条目内容</w:t>
      </w:r>
      <w:r w:rsidRPr="007140BA">
        <w:rPr>
          <w:rStyle w:val="ad"/>
        </w:rPr>
        <w:br/>
      </w:r>
      <w:r w:rsidRPr="007140BA">
        <w:rPr>
          <w:rStyle w:val="ad"/>
        </w:rPr>
        <w:tab/>
        <w:t>“</w:t>
      </w:r>
      <w:r w:rsidR="00943039">
        <w:rPr>
          <w:rStyle w:val="ad"/>
        </w:rPr>
        <w:t>major</w:t>
      </w:r>
      <w:r w:rsidRPr="007140BA">
        <w:rPr>
          <w:rStyle w:val="ad"/>
        </w:rPr>
        <w:t>”:</w:t>
      </w:r>
      <w:r w:rsidRPr="007140BA">
        <w:rPr>
          <w:rStyle w:val="ad"/>
        </w:rPr>
        <w:tab/>
        <w:t>“</w:t>
      </w:r>
      <w:r w:rsidR="00943039">
        <w:rPr>
          <w:rStyle w:val="ad"/>
          <w:rFonts w:hint="eastAsia"/>
        </w:rPr>
        <w:t>0</w:t>
      </w:r>
      <w:r w:rsidRPr="007140BA">
        <w:rPr>
          <w:rStyle w:val="ad"/>
        </w:rPr>
        <w:t>”</w:t>
      </w:r>
      <w:r w:rsidRPr="007140BA">
        <w:rPr>
          <w:rStyle w:val="ad"/>
        </w:rPr>
        <w:tab/>
      </w:r>
      <w:r w:rsidRPr="00732CFC">
        <w:rPr>
          <w:rStyle w:val="ad"/>
          <w:b w:val="0"/>
        </w:rPr>
        <w:t xml:space="preserve">// </w:t>
      </w:r>
      <w:r w:rsidR="00943039">
        <w:rPr>
          <w:rStyle w:val="ad"/>
          <w:rFonts w:hint="eastAsia"/>
          <w:b w:val="0"/>
        </w:rPr>
        <w:t>是否主要联系方式</w:t>
      </w:r>
      <w:r w:rsidR="00943039">
        <w:rPr>
          <w:rStyle w:val="ad"/>
          <w:rFonts w:hint="eastAsia"/>
          <w:b w:val="0"/>
        </w:rPr>
        <w:t xml:space="preserve"> 0</w:t>
      </w:r>
      <w:r w:rsidR="00943039">
        <w:rPr>
          <w:rStyle w:val="ad"/>
          <w:rFonts w:hint="eastAsia"/>
          <w:b w:val="0"/>
        </w:rPr>
        <w:t>：否</w:t>
      </w:r>
      <w:r w:rsidR="00943039">
        <w:rPr>
          <w:rStyle w:val="ad"/>
          <w:rFonts w:hint="eastAsia"/>
          <w:b w:val="0"/>
        </w:rPr>
        <w:t xml:space="preserve"> 1</w:t>
      </w:r>
      <w:r w:rsidR="00943039">
        <w:rPr>
          <w:rStyle w:val="ad"/>
          <w:rFonts w:hint="eastAsia"/>
          <w:b w:val="0"/>
        </w:rPr>
        <w:t>：是</w:t>
      </w:r>
      <w:r w:rsidRPr="007140BA">
        <w:rPr>
          <w:rStyle w:val="ad"/>
        </w:rPr>
        <w:br/>
        <w:t>}</w:t>
      </w:r>
    </w:p>
    <w:p w14:paraId="16409C24" w14:textId="77777777" w:rsidR="0007709A" w:rsidRDefault="0007709A" w:rsidP="007877EB">
      <w:pPr>
        <w:pStyle w:val="3"/>
      </w:pPr>
      <w:r>
        <w:t>T</w:t>
      </w:r>
      <w:r>
        <w:rPr>
          <w:rFonts w:hint="eastAsia"/>
        </w:rPr>
        <w:t>arge</w:t>
      </w:r>
      <w:r>
        <w:t>t Package</w:t>
      </w:r>
    </w:p>
    <w:p w14:paraId="48BBEAF9" w14:textId="533C1C8A" w:rsidR="007877EB" w:rsidRPr="007140BA" w:rsidRDefault="001B422D" w:rsidP="00FD2EEF">
      <w:pPr>
        <w:shd w:val="clear" w:color="auto" w:fill="D8D8D8"/>
        <w:tabs>
          <w:tab w:val="left" w:pos="426"/>
          <w:tab w:val="left" w:pos="2268"/>
          <w:tab w:val="left" w:pos="4962"/>
        </w:tabs>
        <w:rPr>
          <w:rStyle w:val="ad"/>
        </w:rPr>
      </w:pPr>
      <w:r>
        <w:rPr>
          <w:rStyle w:val="ad"/>
        </w:rPr>
        <w:t>@</w:t>
      </w:r>
      <w:proofErr w:type="spellStart"/>
      <w:r>
        <w:rPr>
          <w:rStyle w:val="ad"/>
        </w:rPr>
        <w:t>target_package</w:t>
      </w:r>
      <w:proofErr w:type="spellEnd"/>
      <w:r>
        <w:rPr>
          <w:rStyle w:val="ad"/>
        </w:rPr>
        <w:br/>
      </w:r>
      <w:r w:rsidR="007877EB" w:rsidRPr="007140BA">
        <w:rPr>
          <w:rStyle w:val="ad"/>
        </w:rPr>
        <w:t>{</w:t>
      </w:r>
      <w:r w:rsidR="007877EB" w:rsidRPr="007140BA">
        <w:rPr>
          <w:rStyle w:val="ad"/>
        </w:rPr>
        <w:br/>
      </w:r>
      <w:r w:rsidR="004D4EC3">
        <w:rPr>
          <w:rStyle w:val="ad"/>
        </w:rPr>
        <w:tab/>
        <w:t>“</w:t>
      </w:r>
      <w:r w:rsidR="004D4EC3" w:rsidRPr="004D4EC3">
        <w:rPr>
          <w:rStyle w:val="ad"/>
        </w:rPr>
        <w:t>id”:</w:t>
      </w:r>
      <w:r w:rsidR="004D4EC3" w:rsidRPr="004D4EC3">
        <w:rPr>
          <w:rStyle w:val="ad"/>
        </w:rPr>
        <w:tab/>
        <w:t>“”,</w:t>
      </w:r>
      <w:r w:rsidR="004D4EC3">
        <w:rPr>
          <w:rStyle w:val="ad"/>
        </w:rPr>
        <w:tab/>
      </w:r>
      <w:r w:rsidR="004D4EC3" w:rsidRPr="00C16416">
        <w:rPr>
          <w:rStyle w:val="ad"/>
          <w:b w:val="0"/>
        </w:rPr>
        <w:t>// Target ID</w:t>
      </w:r>
      <w:r w:rsidR="004D4EC3" w:rsidRPr="00C16416">
        <w:rPr>
          <w:rStyle w:val="ad"/>
          <w:b w:val="0"/>
        </w:rPr>
        <w:br/>
      </w:r>
      <w:r w:rsidR="004D4EC3" w:rsidRPr="004D4EC3">
        <w:rPr>
          <w:rStyle w:val="ad"/>
        </w:rPr>
        <w:tab/>
        <w:t>“</w:t>
      </w:r>
      <w:proofErr w:type="spellStart"/>
      <w:r w:rsidR="004D4EC3" w:rsidRPr="004D4EC3">
        <w:rPr>
          <w:rStyle w:val="ad"/>
        </w:rPr>
        <w:t>parent</w:t>
      </w:r>
      <w:r w:rsidR="004D4EC3">
        <w:rPr>
          <w:rStyle w:val="ad"/>
          <w:rFonts w:hint="eastAsia"/>
        </w:rPr>
        <w:t>I</w:t>
      </w:r>
      <w:r w:rsidR="004D4EC3" w:rsidRPr="004D4EC3">
        <w:rPr>
          <w:rStyle w:val="ad"/>
        </w:rPr>
        <w:t>d</w:t>
      </w:r>
      <w:proofErr w:type="spellEnd"/>
      <w:r w:rsidR="004D4EC3" w:rsidRPr="004D4EC3">
        <w:rPr>
          <w:rStyle w:val="ad"/>
        </w:rPr>
        <w:t>”:</w:t>
      </w:r>
      <w:r w:rsidR="004D4EC3" w:rsidRPr="004D4EC3">
        <w:rPr>
          <w:rStyle w:val="ad"/>
        </w:rPr>
        <w:tab/>
        <w:t>“”,</w:t>
      </w:r>
      <w:r w:rsidR="004D4EC3">
        <w:rPr>
          <w:rStyle w:val="ad"/>
        </w:rPr>
        <w:tab/>
      </w:r>
      <w:r w:rsidR="004D4EC3" w:rsidRPr="00C16416">
        <w:rPr>
          <w:rStyle w:val="ad"/>
          <w:b w:val="0"/>
        </w:rPr>
        <w:t>// Target</w:t>
      </w:r>
      <w:r w:rsidR="004D4EC3" w:rsidRPr="00C16416">
        <w:rPr>
          <w:rStyle w:val="ad"/>
          <w:rFonts w:hint="eastAsia"/>
          <w:b w:val="0"/>
        </w:rPr>
        <w:t>父节点</w:t>
      </w:r>
      <w:r w:rsidR="004D4EC3" w:rsidRPr="00C16416">
        <w:rPr>
          <w:rStyle w:val="ad"/>
          <w:rFonts w:hint="eastAsia"/>
          <w:b w:val="0"/>
        </w:rPr>
        <w:t>ID</w:t>
      </w:r>
      <w:r w:rsidR="004D4EC3" w:rsidRPr="00C16416">
        <w:rPr>
          <w:rStyle w:val="ad"/>
          <w:b w:val="0"/>
        </w:rPr>
        <w:br/>
      </w:r>
      <w:r w:rsidR="004D4EC3" w:rsidRPr="004D4EC3">
        <w:rPr>
          <w:rStyle w:val="ad"/>
        </w:rPr>
        <w:tab/>
        <w:t>“</w:t>
      </w:r>
      <w:proofErr w:type="spellStart"/>
      <w:r w:rsidR="004D4EC3" w:rsidRPr="004D4EC3">
        <w:rPr>
          <w:rStyle w:val="ad"/>
        </w:rPr>
        <w:t>display</w:t>
      </w:r>
      <w:r w:rsidR="004D4EC3">
        <w:rPr>
          <w:rStyle w:val="ad"/>
        </w:rPr>
        <w:t>N</w:t>
      </w:r>
      <w:r w:rsidR="004D4EC3" w:rsidRPr="004D4EC3">
        <w:rPr>
          <w:rStyle w:val="ad"/>
        </w:rPr>
        <w:t>ame</w:t>
      </w:r>
      <w:proofErr w:type="spellEnd"/>
      <w:r w:rsidR="004D4EC3" w:rsidRPr="004D4EC3">
        <w:rPr>
          <w:rStyle w:val="ad"/>
        </w:rPr>
        <w:t>”:</w:t>
      </w:r>
      <w:r w:rsidR="00FD2EEF">
        <w:rPr>
          <w:rStyle w:val="ad"/>
        </w:rPr>
        <w:tab/>
      </w:r>
      <w:r w:rsidR="004D4EC3" w:rsidRPr="004D4EC3">
        <w:rPr>
          <w:rStyle w:val="ad"/>
        </w:rPr>
        <w:t>“”,</w:t>
      </w:r>
      <w:r w:rsidR="004D4EC3">
        <w:rPr>
          <w:rStyle w:val="ad"/>
        </w:rPr>
        <w:tab/>
      </w:r>
      <w:r w:rsidR="004D4EC3" w:rsidRPr="00C16416">
        <w:rPr>
          <w:rStyle w:val="ad"/>
          <w:rFonts w:hint="eastAsia"/>
          <w:b w:val="0"/>
        </w:rPr>
        <w:t>//</w:t>
      </w:r>
      <w:r w:rsidR="004D4EC3" w:rsidRPr="00C16416">
        <w:rPr>
          <w:rStyle w:val="ad"/>
          <w:b w:val="0"/>
        </w:rPr>
        <w:t xml:space="preserve"> </w:t>
      </w:r>
      <w:r w:rsidR="004D4EC3" w:rsidRPr="00C16416">
        <w:rPr>
          <w:rStyle w:val="ad"/>
          <w:rFonts w:hint="eastAsia"/>
          <w:b w:val="0"/>
        </w:rPr>
        <w:t>显示名称</w:t>
      </w:r>
      <w:r w:rsidR="004D4EC3" w:rsidRPr="00C16416">
        <w:rPr>
          <w:rStyle w:val="ad"/>
          <w:b w:val="0"/>
        </w:rPr>
        <w:br/>
      </w:r>
      <w:r w:rsidR="004D4EC3" w:rsidRPr="004D4EC3">
        <w:rPr>
          <w:rStyle w:val="ad"/>
        </w:rPr>
        <w:tab/>
        <w:t>“type”:</w:t>
      </w:r>
      <w:r w:rsidR="004D4EC3" w:rsidRPr="004D4EC3">
        <w:rPr>
          <w:rStyle w:val="ad"/>
        </w:rPr>
        <w:tab/>
        <w:t>“2”,</w:t>
      </w:r>
      <w:r w:rsidR="004D4EC3">
        <w:rPr>
          <w:rStyle w:val="ad"/>
        </w:rPr>
        <w:tab/>
      </w:r>
      <w:r w:rsidR="004D4EC3" w:rsidRPr="00C16416">
        <w:rPr>
          <w:rStyle w:val="ad"/>
          <w:rFonts w:hint="eastAsia"/>
          <w:b w:val="0"/>
        </w:rPr>
        <w:t>//</w:t>
      </w:r>
      <w:r w:rsidR="004D4EC3" w:rsidRPr="00C16416">
        <w:rPr>
          <w:rStyle w:val="ad"/>
          <w:b w:val="0"/>
        </w:rPr>
        <w:t xml:space="preserve"> </w:t>
      </w:r>
      <w:r w:rsidR="004D4EC3" w:rsidRPr="00C16416">
        <w:rPr>
          <w:rStyle w:val="ad"/>
          <w:rFonts w:hint="eastAsia"/>
          <w:b w:val="0"/>
        </w:rPr>
        <w:t>0</w:t>
      </w:r>
      <w:r w:rsidR="004D4EC3" w:rsidRPr="00C16416">
        <w:rPr>
          <w:rStyle w:val="ad"/>
          <w:rFonts w:hint="eastAsia"/>
          <w:b w:val="0"/>
        </w:rPr>
        <w:t>：系统文件夹</w:t>
      </w:r>
      <w:r w:rsidR="004D4EC3" w:rsidRPr="00C16416">
        <w:rPr>
          <w:rStyle w:val="ad"/>
          <w:rFonts w:hint="eastAsia"/>
          <w:b w:val="0"/>
        </w:rPr>
        <w:t xml:space="preserve"> 1</w:t>
      </w:r>
      <w:r w:rsidR="004D4EC3" w:rsidRPr="00C16416">
        <w:rPr>
          <w:rStyle w:val="ad"/>
          <w:rFonts w:hint="eastAsia"/>
          <w:b w:val="0"/>
        </w:rPr>
        <w:t>：文件夹</w:t>
      </w:r>
      <w:r w:rsidR="004D4EC3" w:rsidRPr="00C16416">
        <w:rPr>
          <w:rStyle w:val="ad"/>
          <w:rFonts w:hint="eastAsia"/>
          <w:b w:val="0"/>
        </w:rPr>
        <w:t xml:space="preserve"> 2</w:t>
      </w:r>
      <w:r w:rsidR="004D4EC3" w:rsidRPr="00C16416">
        <w:rPr>
          <w:rStyle w:val="ad"/>
          <w:rFonts w:hint="eastAsia"/>
          <w:b w:val="0"/>
        </w:rPr>
        <w:t>：文件</w:t>
      </w:r>
      <w:r w:rsidR="004D4EC3" w:rsidRPr="00C16416">
        <w:rPr>
          <w:rStyle w:val="ad"/>
          <w:b w:val="0"/>
        </w:rPr>
        <w:br/>
      </w:r>
      <w:r w:rsidR="004D4EC3" w:rsidRPr="004D4EC3">
        <w:rPr>
          <w:rStyle w:val="ad"/>
        </w:rPr>
        <w:tab/>
        <w:t>“file”:</w:t>
      </w:r>
      <w:r w:rsidR="004D4EC3" w:rsidRPr="004D4EC3">
        <w:rPr>
          <w:rStyle w:val="ad"/>
        </w:rPr>
        <w:tab/>
      </w:r>
      <w:r w:rsidR="00C16416">
        <w:rPr>
          <w:rStyle w:val="ad"/>
          <w:rFonts w:hint="eastAsia"/>
        </w:rPr>
        <w:t>{@</w:t>
      </w:r>
      <w:proofErr w:type="spellStart"/>
      <w:r w:rsidR="00C16416">
        <w:rPr>
          <w:rStyle w:val="ad"/>
          <w:rFonts w:hint="eastAsia"/>
        </w:rPr>
        <w:t>file</w:t>
      </w:r>
      <w:r w:rsidR="00C16416">
        <w:rPr>
          <w:rStyle w:val="ad"/>
        </w:rPr>
        <w:t>_package</w:t>
      </w:r>
      <w:proofErr w:type="spellEnd"/>
      <w:r w:rsidR="00C16416">
        <w:rPr>
          <w:rStyle w:val="ad"/>
        </w:rPr>
        <w:t>}</w:t>
      </w:r>
      <w:r w:rsidR="004D4EC3" w:rsidRPr="004D4EC3">
        <w:rPr>
          <w:rStyle w:val="ad"/>
        </w:rPr>
        <w:t>,</w:t>
      </w:r>
      <w:r w:rsidR="004D4EC3">
        <w:rPr>
          <w:rStyle w:val="ad"/>
        </w:rPr>
        <w:tab/>
      </w:r>
      <w:r w:rsidR="004D4EC3" w:rsidRPr="00C16416">
        <w:rPr>
          <w:rStyle w:val="ad"/>
          <w:rFonts w:hint="eastAsia"/>
          <w:b w:val="0"/>
        </w:rPr>
        <w:t>//</w:t>
      </w:r>
      <w:r w:rsidR="004D4EC3" w:rsidRPr="00C16416">
        <w:rPr>
          <w:rStyle w:val="ad"/>
          <w:b w:val="0"/>
        </w:rPr>
        <w:t xml:space="preserve"> </w:t>
      </w:r>
      <w:r w:rsidR="004D4EC3" w:rsidRPr="00C16416">
        <w:rPr>
          <w:rStyle w:val="ad"/>
          <w:rFonts w:hint="eastAsia"/>
          <w:b w:val="0"/>
        </w:rPr>
        <w:t>对应文件</w:t>
      </w:r>
      <w:r w:rsidR="00C16416">
        <w:rPr>
          <w:rStyle w:val="ad"/>
          <w:rFonts w:hint="eastAsia"/>
          <w:b w:val="0"/>
        </w:rPr>
        <w:t>包</w:t>
      </w:r>
      <w:r w:rsidR="004D4EC3" w:rsidRPr="00C16416">
        <w:rPr>
          <w:rStyle w:val="ad"/>
          <w:b w:val="0"/>
        </w:rPr>
        <w:t xml:space="preserve"> </w:t>
      </w:r>
      <w:r w:rsidR="004D4EC3" w:rsidRPr="00C16416">
        <w:rPr>
          <w:rStyle w:val="ad"/>
          <w:rFonts w:hint="eastAsia"/>
          <w:b w:val="0"/>
        </w:rPr>
        <w:t>（</w:t>
      </w:r>
      <w:r w:rsidR="004D4EC3" w:rsidRPr="00C16416">
        <w:rPr>
          <w:rStyle w:val="ad"/>
          <w:rFonts w:hint="eastAsia"/>
          <w:b w:val="0"/>
        </w:rPr>
        <w:t>type=2</w:t>
      </w:r>
      <w:r w:rsidR="004D4EC3" w:rsidRPr="00C16416">
        <w:rPr>
          <w:rStyle w:val="ad"/>
          <w:rFonts w:hint="eastAsia"/>
          <w:b w:val="0"/>
        </w:rPr>
        <w:t>时有效）</w:t>
      </w:r>
      <w:r w:rsidR="007877EB" w:rsidRPr="00C16416">
        <w:rPr>
          <w:rStyle w:val="ad"/>
        </w:rPr>
        <w:br/>
      </w:r>
      <w:r w:rsidR="007877EB" w:rsidRPr="007140BA">
        <w:rPr>
          <w:rStyle w:val="ad"/>
        </w:rPr>
        <w:t>}</w:t>
      </w:r>
    </w:p>
    <w:p w14:paraId="1451D113" w14:textId="30ADDCB8" w:rsidR="003E77E4" w:rsidRDefault="003E77E4" w:rsidP="003E77E4">
      <w:pPr>
        <w:pStyle w:val="3"/>
      </w:pPr>
      <w:r>
        <w:rPr>
          <w:rFonts w:hint="eastAsia"/>
        </w:rPr>
        <w:t>File</w:t>
      </w:r>
      <w:r w:rsidR="00027FC2">
        <w:t xml:space="preserve"> </w:t>
      </w:r>
      <w:r w:rsidR="00027FC2">
        <w:rPr>
          <w:rFonts w:hint="eastAsia"/>
        </w:rPr>
        <w:t>P</w:t>
      </w:r>
      <w:r>
        <w:t>ackage</w:t>
      </w:r>
    </w:p>
    <w:p w14:paraId="21CE91BB" w14:textId="0FCF4D0A" w:rsidR="003E77E4" w:rsidRPr="00612EE3" w:rsidRDefault="003E77E4" w:rsidP="000230C8">
      <w:pPr>
        <w:shd w:val="clear" w:color="auto" w:fill="D8D8D8"/>
        <w:tabs>
          <w:tab w:val="left" w:pos="426"/>
          <w:tab w:val="left" w:pos="2268"/>
          <w:tab w:val="left" w:pos="4962"/>
        </w:tabs>
        <w:rPr>
          <w:rStyle w:val="ad"/>
          <w:b w:val="0"/>
        </w:rPr>
      </w:pPr>
      <w:r>
        <w:rPr>
          <w:rStyle w:val="ad"/>
        </w:rPr>
        <w:t>@</w:t>
      </w:r>
      <w:proofErr w:type="spellStart"/>
      <w:r w:rsidR="00161C34">
        <w:rPr>
          <w:rStyle w:val="ad"/>
          <w:rFonts w:hint="eastAsia"/>
        </w:rPr>
        <w:t>file</w:t>
      </w:r>
      <w:r>
        <w:rPr>
          <w:rStyle w:val="ad"/>
        </w:rPr>
        <w:t>_package</w:t>
      </w:r>
      <w:proofErr w:type="spellEnd"/>
      <w:r>
        <w:rPr>
          <w:rStyle w:val="ad"/>
        </w:rPr>
        <w:br/>
      </w:r>
      <w:r w:rsidRPr="007140BA">
        <w:rPr>
          <w:rStyle w:val="ad"/>
        </w:rPr>
        <w:t>{</w:t>
      </w:r>
      <w:r w:rsidRPr="007140BA">
        <w:rPr>
          <w:rStyle w:val="ad"/>
        </w:rPr>
        <w:br/>
      </w:r>
      <w:r>
        <w:rPr>
          <w:rStyle w:val="ad"/>
        </w:rPr>
        <w:tab/>
        <w:t>“</w:t>
      </w:r>
      <w:r w:rsidRPr="004D4EC3">
        <w:rPr>
          <w:rStyle w:val="ad"/>
        </w:rPr>
        <w:t>id”:</w:t>
      </w:r>
      <w:r w:rsidRPr="004D4EC3">
        <w:rPr>
          <w:rStyle w:val="ad"/>
        </w:rPr>
        <w:tab/>
        <w:t>“”,</w:t>
      </w:r>
      <w:r>
        <w:rPr>
          <w:rStyle w:val="ad"/>
        </w:rPr>
        <w:tab/>
      </w:r>
      <w:r w:rsidRPr="00F825E2">
        <w:rPr>
          <w:rStyle w:val="ad"/>
          <w:b w:val="0"/>
        </w:rPr>
        <w:t xml:space="preserve">// </w:t>
      </w:r>
      <w:r w:rsidR="004806B3" w:rsidRPr="00F825E2">
        <w:rPr>
          <w:rStyle w:val="ad"/>
          <w:rFonts w:hint="eastAsia"/>
          <w:b w:val="0"/>
        </w:rPr>
        <w:t>File</w:t>
      </w:r>
      <w:r w:rsidR="004806B3" w:rsidRPr="00F825E2">
        <w:rPr>
          <w:rStyle w:val="ad"/>
          <w:b w:val="0"/>
        </w:rPr>
        <w:t xml:space="preserve"> </w:t>
      </w:r>
      <w:r w:rsidRPr="00F825E2">
        <w:rPr>
          <w:rStyle w:val="ad"/>
          <w:b w:val="0"/>
        </w:rPr>
        <w:t>ID</w:t>
      </w:r>
      <w:r w:rsidR="00612EE3">
        <w:rPr>
          <w:rStyle w:val="ad"/>
          <w:b w:val="0"/>
        </w:rPr>
        <w:br/>
      </w:r>
      <w:r w:rsidR="00612EE3">
        <w:rPr>
          <w:rStyle w:val="ad"/>
          <w:b w:val="0"/>
        </w:rPr>
        <w:tab/>
      </w:r>
      <w:r w:rsidR="00612EE3" w:rsidRPr="00612EE3">
        <w:rPr>
          <w:rStyle w:val="ad"/>
        </w:rPr>
        <w:t>“</w:t>
      </w:r>
      <w:proofErr w:type="spellStart"/>
      <w:r w:rsidR="00612EE3" w:rsidRPr="00612EE3">
        <w:rPr>
          <w:rStyle w:val="ad"/>
        </w:rPr>
        <w:t>ownerAccount</w:t>
      </w:r>
      <w:proofErr w:type="spellEnd"/>
      <w:r w:rsidR="00612EE3" w:rsidRPr="00612EE3">
        <w:rPr>
          <w:rStyle w:val="ad"/>
        </w:rPr>
        <w:t>”:</w:t>
      </w:r>
      <w:r w:rsidR="00612EE3" w:rsidRPr="00612EE3">
        <w:rPr>
          <w:rStyle w:val="ad"/>
        </w:rPr>
        <w:tab/>
      </w:r>
      <w:r w:rsidR="00612EE3">
        <w:rPr>
          <w:rStyle w:val="ad"/>
          <w:b w:val="0"/>
        </w:rPr>
        <w:t>“”</w:t>
      </w:r>
      <w:r w:rsidR="00653D2B">
        <w:rPr>
          <w:rStyle w:val="ad"/>
          <w:rFonts w:hint="eastAsia"/>
          <w:b w:val="0"/>
        </w:rPr>
        <w:t>,</w:t>
      </w:r>
      <w:r w:rsidR="00612EE3">
        <w:rPr>
          <w:rStyle w:val="ad"/>
          <w:b w:val="0"/>
        </w:rPr>
        <w:tab/>
        <w:t xml:space="preserve">// </w:t>
      </w:r>
      <w:r w:rsidR="001A0566">
        <w:rPr>
          <w:rStyle w:val="ad"/>
          <w:rFonts w:hint="eastAsia"/>
          <w:b w:val="0"/>
        </w:rPr>
        <w:t>拥有者</w:t>
      </w:r>
      <w:r w:rsidR="00612EE3">
        <w:rPr>
          <w:rStyle w:val="ad"/>
          <w:rFonts w:hint="eastAsia"/>
          <w:b w:val="0"/>
        </w:rPr>
        <w:t>Account</w:t>
      </w:r>
      <w:r w:rsidR="00612EE3">
        <w:rPr>
          <w:rStyle w:val="ad"/>
          <w:b w:val="0"/>
        </w:rPr>
        <w:t xml:space="preserve"> </w:t>
      </w:r>
      <w:r w:rsidR="00612EE3">
        <w:rPr>
          <w:rStyle w:val="ad"/>
          <w:rFonts w:hint="eastAsia"/>
          <w:b w:val="0"/>
        </w:rPr>
        <w:t>ID</w:t>
      </w:r>
      <w:r w:rsidR="001A0566">
        <w:rPr>
          <w:rStyle w:val="ad"/>
          <w:b w:val="0"/>
        </w:rPr>
        <w:br/>
      </w:r>
      <w:r w:rsidR="001A0566" w:rsidRPr="001A0566">
        <w:rPr>
          <w:rStyle w:val="ad"/>
        </w:rPr>
        <w:tab/>
        <w:t>“</w:t>
      </w:r>
      <w:proofErr w:type="spellStart"/>
      <w:r w:rsidR="001A0566" w:rsidRPr="001A0566">
        <w:rPr>
          <w:rStyle w:val="ad"/>
          <w:rFonts w:hint="eastAsia"/>
        </w:rPr>
        <w:t>lock</w:t>
      </w:r>
      <w:r w:rsidR="00F94A25">
        <w:rPr>
          <w:rStyle w:val="ad"/>
          <w:rFonts w:hint="eastAsia"/>
        </w:rPr>
        <w:t>er</w:t>
      </w:r>
      <w:r w:rsidR="001A0566" w:rsidRPr="001A0566">
        <w:rPr>
          <w:rStyle w:val="ad"/>
        </w:rPr>
        <w:t>Account</w:t>
      </w:r>
      <w:proofErr w:type="spellEnd"/>
      <w:r w:rsidR="001A0566" w:rsidRPr="001A0566">
        <w:rPr>
          <w:rStyle w:val="ad"/>
        </w:rPr>
        <w:t>”:</w:t>
      </w:r>
      <w:r w:rsidR="001A0566" w:rsidRPr="001A0566">
        <w:rPr>
          <w:rStyle w:val="ad"/>
        </w:rPr>
        <w:tab/>
        <w:t>“”,</w:t>
      </w:r>
      <w:r w:rsidR="001A0566" w:rsidRPr="001A0566">
        <w:rPr>
          <w:rStyle w:val="ad"/>
        </w:rPr>
        <w:tab/>
      </w:r>
      <w:r w:rsidR="001A0566">
        <w:rPr>
          <w:rStyle w:val="ad"/>
          <w:b w:val="0"/>
        </w:rPr>
        <w:t xml:space="preserve">// </w:t>
      </w:r>
      <w:r w:rsidR="001A0566">
        <w:rPr>
          <w:rStyle w:val="ad"/>
          <w:rFonts w:hint="eastAsia"/>
          <w:b w:val="0"/>
        </w:rPr>
        <w:t>锁定者</w:t>
      </w:r>
      <w:r w:rsidR="001A0566">
        <w:rPr>
          <w:rStyle w:val="ad"/>
          <w:rFonts w:hint="eastAsia"/>
          <w:b w:val="0"/>
        </w:rPr>
        <w:t>Account</w:t>
      </w:r>
      <w:r w:rsidR="001A0566">
        <w:rPr>
          <w:rStyle w:val="ad"/>
          <w:b w:val="0"/>
        </w:rPr>
        <w:t xml:space="preserve"> ID</w:t>
      </w:r>
      <w:r w:rsidR="001B7BDA">
        <w:rPr>
          <w:rStyle w:val="ad"/>
          <w:b w:val="0"/>
        </w:rPr>
        <w:br/>
      </w:r>
      <w:r w:rsidR="001B7BDA" w:rsidRPr="008F3F0D">
        <w:rPr>
          <w:rStyle w:val="ad"/>
        </w:rPr>
        <w:tab/>
        <w:t>“</w:t>
      </w:r>
      <w:proofErr w:type="spellStart"/>
      <w:r w:rsidR="00DC4351">
        <w:rPr>
          <w:rStyle w:val="ad"/>
          <w:rFonts w:hint="eastAsia"/>
        </w:rPr>
        <w:t>local</w:t>
      </w:r>
      <w:r w:rsidR="00DC4351">
        <w:rPr>
          <w:rStyle w:val="ad"/>
        </w:rPr>
        <w:t>V</w:t>
      </w:r>
      <w:r w:rsidR="001B7BDA" w:rsidRPr="008F3F0D">
        <w:rPr>
          <w:rStyle w:val="ad"/>
        </w:rPr>
        <w:t>ersion</w:t>
      </w:r>
      <w:proofErr w:type="spellEnd"/>
      <w:r w:rsidR="001B7BDA" w:rsidRPr="008F3F0D">
        <w:rPr>
          <w:rStyle w:val="ad"/>
        </w:rPr>
        <w:t>”:</w:t>
      </w:r>
      <w:r w:rsidR="001B7BDA" w:rsidRPr="008F3F0D">
        <w:rPr>
          <w:rStyle w:val="ad"/>
        </w:rPr>
        <w:tab/>
        <w:t>“</w:t>
      </w:r>
      <w:r w:rsidR="008F3F0D">
        <w:rPr>
          <w:rStyle w:val="ad"/>
          <w:rFonts w:hint="eastAsia"/>
        </w:rPr>
        <w:t>1</w:t>
      </w:r>
      <w:r w:rsidR="001B7BDA" w:rsidRPr="008F3F0D">
        <w:rPr>
          <w:rStyle w:val="ad"/>
        </w:rPr>
        <w:t>”</w:t>
      </w:r>
      <w:r w:rsidR="00F2333C">
        <w:rPr>
          <w:rStyle w:val="ad"/>
        </w:rPr>
        <w:t>,</w:t>
      </w:r>
      <w:r w:rsidR="001B7BDA" w:rsidRPr="008F3F0D">
        <w:rPr>
          <w:rStyle w:val="ad"/>
        </w:rPr>
        <w:tab/>
      </w:r>
      <w:r w:rsidR="001B7BDA">
        <w:rPr>
          <w:rStyle w:val="ad"/>
          <w:b w:val="0"/>
        </w:rPr>
        <w:t xml:space="preserve">// </w:t>
      </w:r>
      <w:proofErr w:type="gramStart"/>
      <w:r w:rsidR="001B7BDA">
        <w:rPr>
          <w:rStyle w:val="ad"/>
          <w:rFonts w:hint="eastAsia"/>
          <w:b w:val="0"/>
        </w:rPr>
        <w:t>文件</w:t>
      </w:r>
      <w:r w:rsidR="00A37A51">
        <w:rPr>
          <w:rStyle w:val="ad"/>
          <w:rFonts w:hint="eastAsia"/>
          <w:b w:val="0"/>
        </w:rPr>
        <w:t>本地</w:t>
      </w:r>
      <w:proofErr w:type="gramEnd"/>
      <w:r w:rsidR="001B7BDA">
        <w:rPr>
          <w:rStyle w:val="ad"/>
          <w:rFonts w:hint="eastAsia"/>
          <w:b w:val="0"/>
        </w:rPr>
        <w:t>版本号信息</w:t>
      </w:r>
      <w:r w:rsidR="008F3F0D">
        <w:rPr>
          <w:rStyle w:val="ad"/>
          <w:rFonts w:hint="eastAsia"/>
          <w:b w:val="0"/>
        </w:rPr>
        <w:t>。</w:t>
      </w:r>
      <w:proofErr w:type="gramStart"/>
      <w:r w:rsidR="008F3F0D">
        <w:rPr>
          <w:rStyle w:val="ad"/>
          <w:rFonts w:hint="eastAsia"/>
          <w:b w:val="0"/>
        </w:rPr>
        <w:t>每次签署</w:t>
      </w:r>
      <w:proofErr w:type="gramEnd"/>
      <w:r w:rsidR="008F3F0D">
        <w:rPr>
          <w:rStyle w:val="ad"/>
          <w:rFonts w:hint="eastAsia"/>
          <w:b w:val="0"/>
        </w:rPr>
        <w:t>提交、修改文件都应使版本</w:t>
      </w:r>
      <w:r w:rsidR="008F3F0D">
        <w:rPr>
          <w:rStyle w:val="ad"/>
          <w:rFonts w:hint="eastAsia"/>
          <w:b w:val="0"/>
        </w:rPr>
        <w:t>+1</w:t>
      </w:r>
      <w:r w:rsidR="00A37A51">
        <w:rPr>
          <w:rStyle w:val="ad"/>
          <w:b w:val="0"/>
        </w:rPr>
        <w:br/>
      </w:r>
      <w:r w:rsidR="00A37A51" w:rsidRPr="00A37A51">
        <w:rPr>
          <w:rStyle w:val="ad"/>
        </w:rPr>
        <w:tab/>
        <w:t>“</w:t>
      </w:r>
      <w:proofErr w:type="spellStart"/>
      <w:r w:rsidR="00A37A51" w:rsidRPr="00A37A51">
        <w:rPr>
          <w:rStyle w:val="ad"/>
        </w:rPr>
        <w:t>serverVersion</w:t>
      </w:r>
      <w:proofErr w:type="spellEnd"/>
      <w:r w:rsidR="00A37A51" w:rsidRPr="00A37A51">
        <w:rPr>
          <w:rStyle w:val="ad"/>
        </w:rPr>
        <w:t>”:</w:t>
      </w:r>
      <w:r w:rsidR="00A37A51" w:rsidRPr="00A37A51">
        <w:rPr>
          <w:rStyle w:val="ad"/>
        </w:rPr>
        <w:tab/>
        <w:t>“”,</w:t>
      </w:r>
      <w:r w:rsidR="00A37A51" w:rsidRPr="00A37A51">
        <w:rPr>
          <w:rStyle w:val="ad"/>
        </w:rPr>
        <w:tab/>
      </w:r>
      <w:r w:rsidR="00A37A51">
        <w:rPr>
          <w:rStyle w:val="ad"/>
          <w:b w:val="0"/>
        </w:rPr>
        <w:t xml:space="preserve">// </w:t>
      </w:r>
      <w:r w:rsidR="00A37A51">
        <w:rPr>
          <w:rStyle w:val="ad"/>
          <w:rFonts w:hint="eastAsia"/>
          <w:b w:val="0"/>
        </w:rPr>
        <w:t>文件服务器版本信息。该信息由服务器返回提供</w:t>
      </w:r>
      <w:r w:rsidR="00F2333C">
        <w:rPr>
          <w:rStyle w:val="ad"/>
          <w:b w:val="0"/>
        </w:rPr>
        <w:br/>
      </w:r>
      <w:r w:rsidR="00F2333C" w:rsidRPr="000230C8">
        <w:rPr>
          <w:rStyle w:val="ad"/>
        </w:rPr>
        <w:tab/>
        <w:t>“</w:t>
      </w:r>
      <w:proofErr w:type="spellStart"/>
      <w:r w:rsidR="00F2333C" w:rsidRPr="000230C8">
        <w:rPr>
          <w:rStyle w:val="ad"/>
        </w:rPr>
        <w:t>storeType</w:t>
      </w:r>
      <w:proofErr w:type="spellEnd"/>
      <w:r w:rsidR="00F2333C" w:rsidRPr="000230C8">
        <w:rPr>
          <w:rStyle w:val="ad"/>
        </w:rPr>
        <w:t>”:</w:t>
      </w:r>
      <w:r w:rsidR="00F2333C" w:rsidRPr="000230C8">
        <w:rPr>
          <w:rStyle w:val="ad"/>
        </w:rPr>
        <w:tab/>
        <w:t>“0”,</w:t>
      </w:r>
      <w:r w:rsidR="000230C8">
        <w:rPr>
          <w:rStyle w:val="ad"/>
        </w:rPr>
        <w:tab/>
      </w:r>
      <w:r w:rsidR="000230C8" w:rsidRPr="000230C8">
        <w:rPr>
          <w:rStyle w:val="ad"/>
          <w:b w:val="0"/>
        </w:rPr>
        <w:t xml:space="preserve">// </w:t>
      </w:r>
      <w:r w:rsidR="000230C8" w:rsidRPr="000230C8">
        <w:rPr>
          <w:rStyle w:val="ad"/>
          <w:rFonts w:hint="eastAsia"/>
          <w:b w:val="0"/>
        </w:rPr>
        <w:t>0</w:t>
      </w:r>
      <w:r w:rsidR="000230C8" w:rsidRPr="000230C8">
        <w:rPr>
          <w:rStyle w:val="ad"/>
          <w:rFonts w:hint="eastAsia"/>
          <w:b w:val="0"/>
        </w:rPr>
        <w:t>：未加密</w:t>
      </w:r>
      <w:r w:rsidR="000230C8">
        <w:rPr>
          <w:rStyle w:val="ad"/>
          <w:rFonts w:hint="eastAsia"/>
          <w:b w:val="0"/>
        </w:rPr>
        <w:t xml:space="preserve"> </w:t>
      </w:r>
      <w:r w:rsidR="000230C8" w:rsidRPr="000230C8">
        <w:rPr>
          <w:rStyle w:val="ad"/>
          <w:rFonts w:hint="eastAsia"/>
          <w:b w:val="0"/>
        </w:rPr>
        <w:t>1</w:t>
      </w:r>
      <w:r w:rsidR="000230C8" w:rsidRPr="000230C8">
        <w:rPr>
          <w:rStyle w:val="ad"/>
          <w:rFonts w:hint="eastAsia"/>
          <w:b w:val="0"/>
        </w:rPr>
        <w:t>：对称加密</w:t>
      </w:r>
      <w:r w:rsidR="000230C8">
        <w:rPr>
          <w:rStyle w:val="ad"/>
          <w:rFonts w:hint="eastAsia"/>
          <w:b w:val="0"/>
        </w:rPr>
        <w:t xml:space="preserve"> </w:t>
      </w:r>
      <w:r w:rsidR="000230C8" w:rsidRPr="000230C8">
        <w:rPr>
          <w:rStyle w:val="ad"/>
          <w:rFonts w:hint="eastAsia"/>
          <w:b w:val="0"/>
        </w:rPr>
        <w:t>2</w:t>
      </w:r>
      <w:r w:rsidR="000230C8" w:rsidRPr="000230C8">
        <w:rPr>
          <w:rStyle w:val="ad"/>
          <w:rFonts w:hint="eastAsia"/>
          <w:b w:val="0"/>
        </w:rPr>
        <w:t>：非对称加密</w:t>
      </w:r>
      <w:r w:rsidR="000230C8">
        <w:rPr>
          <w:rStyle w:val="ad"/>
          <w:rFonts w:hint="eastAsia"/>
          <w:b w:val="0"/>
        </w:rPr>
        <w:t xml:space="preserve"> </w:t>
      </w:r>
      <w:r w:rsidR="000230C8" w:rsidRPr="000230C8">
        <w:rPr>
          <w:rStyle w:val="ad"/>
          <w:rFonts w:hint="eastAsia"/>
          <w:b w:val="0"/>
        </w:rPr>
        <w:t>3</w:t>
      </w:r>
      <w:r w:rsidR="000230C8" w:rsidRPr="000230C8">
        <w:rPr>
          <w:rStyle w:val="ad"/>
          <w:rFonts w:hint="eastAsia"/>
          <w:b w:val="0"/>
        </w:rPr>
        <w:t>：联网签署</w:t>
      </w:r>
      <w:r w:rsidR="00ED61C8" w:rsidRPr="00F825E2">
        <w:rPr>
          <w:rStyle w:val="ad"/>
        </w:rPr>
        <w:br/>
      </w:r>
      <w:r w:rsidRPr="004D4EC3">
        <w:rPr>
          <w:rStyle w:val="ad"/>
        </w:rPr>
        <w:tab/>
        <w:t>“type”:</w:t>
      </w:r>
      <w:r w:rsidRPr="004D4EC3">
        <w:rPr>
          <w:rStyle w:val="ad"/>
        </w:rPr>
        <w:tab/>
        <w:t>“</w:t>
      </w:r>
      <w:r w:rsidR="00F71AF2">
        <w:rPr>
          <w:rStyle w:val="ad"/>
          <w:rFonts w:hint="eastAsia"/>
        </w:rPr>
        <w:t>1</w:t>
      </w:r>
      <w:r w:rsidRPr="004D4EC3">
        <w:rPr>
          <w:rStyle w:val="ad"/>
        </w:rPr>
        <w:t>”,</w:t>
      </w:r>
      <w:r>
        <w:rPr>
          <w:rStyle w:val="ad"/>
        </w:rPr>
        <w:tab/>
      </w:r>
      <w:r w:rsidRPr="00F71AF2">
        <w:rPr>
          <w:rStyle w:val="ad"/>
          <w:rFonts w:hint="eastAsia"/>
          <w:b w:val="0"/>
        </w:rPr>
        <w:t>//</w:t>
      </w:r>
      <w:r w:rsidRPr="00F71AF2">
        <w:rPr>
          <w:rStyle w:val="ad"/>
          <w:b w:val="0"/>
        </w:rPr>
        <w:t xml:space="preserve"> </w:t>
      </w:r>
      <w:r w:rsidRPr="00F71AF2">
        <w:rPr>
          <w:rStyle w:val="ad"/>
          <w:rFonts w:hint="eastAsia"/>
          <w:b w:val="0"/>
        </w:rPr>
        <w:t>0</w:t>
      </w:r>
      <w:r w:rsidRPr="00F71AF2">
        <w:rPr>
          <w:rStyle w:val="ad"/>
          <w:rFonts w:hint="eastAsia"/>
          <w:b w:val="0"/>
        </w:rPr>
        <w:t>：</w:t>
      </w:r>
      <w:r w:rsidR="00F71AF2" w:rsidRPr="00F71AF2">
        <w:rPr>
          <w:rStyle w:val="ad"/>
          <w:rFonts w:hint="eastAsia"/>
          <w:b w:val="0"/>
        </w:rPr>
        <w:t>未知</w:t>
      </w:r>
      <w:r w:rsidRPr="00F71AF2">
        <w:rPr>
          <w:rStyle w:val="ad"/>
          <w:rFonts w:hint="eastAsia"/>
          <w:b w:val="0"/>
        </w:rPr>
        <w:t xml:space="preserve"> 1</w:t>
      </w:r>
      <w:r w:rsidRPr="00F71AF2">
        <w:rPr>
          <w:rStyle w:val="ad"/>
          <w:rFonts w:hint="eastAsia"/>
          <w:b w:val="0"/>
        </w:rPr>
        <w:t>：</w:t>
      </w:r>
      <w:r w:rsidR="00F71AF2" w:rsidRPr="00F71AF2">
        <w:rPr>
          <w:rStyle w:val="ad"/>
          <w:rFonts w:hint="eastAsia"/>
          <w:b w:val="0"/>
        </w:rPr>
        <w:t>PDF</w:t>
      </w:r>
      <w:r w:rsidR="00F71AF2" w:rsidRPr="00F71AF2">
        <w:rPr>
          <w:rStyle w:val="ad"/>
          <w:rFonts w:hint="eastAsia"/>
          <w:b w:val="0"/>
        </w:rPr>
        <w:t>文件</w:t>
      </w:r>
      <w:r w:rsidRPr="00F71AF2">
        <w:rPr>
          <w:rStyle w:val="ad"/>
          <w:rFonts w:hint="eastAsia"/>
          <w:b w:val="0"/>
        </w:rPr>
        <w:t xml:space="preserve"> 2</w:t>
      </w:r>
      <w:r w:rsidRPr="00F71AF2">
        <w:rPr>
          <w:rStyle w:val="ad"/>
          <w:rFonts w:hint="eastAsia"/>
          <w:b w:val="0"/>
        </w:rPr>
        <w:t>：</w:t>
      </w:r>
      <w:r w:rsidR="00F71AF2" w:rsidRPr="00F71AF2">
        <w:rPr>
          <w:rStyle w:val="ad"/>
          <w:rFonts w:hint="eastAsia"/>
          <w:b w:val="0"/>
        </w:rPr>
        <w:t>文本</w:t>
      </w:r>
      <w:r w:rsidR="00F71AF2" w:rsidRPr="00F71AF2">
        <w:rPr>
          <w:rStyle w:val="ad"/>
          <w:rFonts w:hint="eastAsia"/>
          <w:b w:val="0"/>
        </w:rPr>
        <w:t xml:space="preserve"> 3</w:t>
      </w:r>
      <w:r w:rsidR="00F71AF2" w:rsidRPr="00F71AF2">
        <w:rPr>
          <w:rStyle w:val="ad"/>
          <w:rFonts w:hint="eastAsia"/>
          <w:b w:val="0"/>
        </w:rPr>
        <w:t>：图像</w:t>
      </w:r>
      <w:r w:rsidRPr="00F71AF2">
        <w:rPr>
          <w:rStyle w:val="ad"/>
          <w:b w:val="0"/>
        </w:rPr>
        <w:br/>
      </w:r>
      <w:r w:rsidR="00D25822" w:rsidRPr="004D4EC3">
        <w:rPr>
          <w:rStyle w:val="ad"/>
        </w:rPr>
        <w:tab/>
        <w:t>“</w:t>
      </w:r>
      <w:proofErr w:type="spellStart"/>
      <w:r w:rsidR="00D25822" w:rsidRPr="004D4EC3">
        <w:rPr>
          <w:rStyle w:val="ad"/>
        </w:rPr>
        <w:t>sign</w:t>
      </w:r>
      <w:r w:rsidR="00D25822">
        <w:rPr>
          <w:rStyle w:val="ad"/>
        </w:rPr>
        <w:t>F</w:t>
      </w:r>
      <w:r w:rsidR="00D25822" w:rsidRPr="004D4EC3">
        <w:rPr>
          <w:rStyle w:val="ad"/>
        </w:rPr>
        <w:t>low</w:t>
      </w:r>
      <w:proofErr w:type="spellEnd"/>
      <w:r w:rsidR="00D25822" w:rsidRPr="004D4EC3">
        <w:rPr>
          <w:rStyle w:val="ad"/>
        </w:rPr>
        <w:t>”:</w:t>
      </w:r>
      <w:r w:rsidR="00D25822" w:rsidRPr="004D4EC3">
        <w:rPr>
          <w:rStyle w:val="ad"/>
        </w:rPr>
        <w:tab/>
        <w:t>{</w:t>
      </w:r>
      <w:r w:rsidR="00D25822">
        <w:rPr>
          <w:rStyle w:val="ad"/>
        </w:rPr>
        <w:t>@</w:t>
      </w:r>
      <w:proofErr w:type="spellStart"/>
      <w:r w:rsidR="00D25822">
        <w:rPr>
          <w:rStyle w:val="ad"/>
        </w:rPr>
        <w:t>sign_flow_pakage</w:t>
      </w:r>
      <w:proofErr w:type="spellEnd"/>
      <w:r w:rsidR="00D25822" w:rsidRPr="004D4EC3">
        <w:rPr>
          <w:rStyle w:val="ad"/>
        </w:rPr>
        <w:t>}</w:t>
      </w:r>
      <w:r w:rsidR="00D25822">
        <w:rPr>
          <w:rStyle w:val="ad"/>
        </w:rPr>
        <w:tab/>
      </w:r>
      <w:r w:rsidR="00D25822" w:rsidRPr="0009524F">
        <w:rPr>
          <w:rStyle w:val="ad"/>
          <w:rFonts w:hint="eastAsia"/>
          <w:b w:val="0"/>
        </w:rPr>
        <w:t>//</w:t>
      </w:r>
      <w:r w:rsidR="00D25822" w:rsidRPr="0009524F">
        <w:rPr>
          <w:rStyle w:val="ad"/>
          <w:b w:val="0"/>
        </w:rPr>
        <w:t xml:space="preserve"> </w:t>
      </w:r>
      <w:r w:rsidR="00D25822" w:rsidRPr="0009524F">
        <w:rPr>
          <w:rStyle w:val="ad"/>
          <w:rFonts w:hint="eastAsia"/>
          <w:b w:val="0"/>
        </w:rPr>
        <w:t>对应签名流程</w:t>
      </w:r>
      <w:r w:rsidR="00FF35FE">
        <w:rPr>
          <w:rStyle w:val="ad"/>
          <w:rFonts w:hint="eastAsia"/>
          <w:b w:val="0"/>
        </w:rPr>
        <w:t>（</w:t>
      </w:r>
      <w:r w:rsidR="00FF35FE">
        <w:rPr>
          <w:rStyle w:val="ad"/>
          <w:rFonts w:hint="eastAsia"/>
          <w:b w:val="0"/>
        </w:rPr>
        <w:t>type=1</w:t>
      </w:r>
      <w:r w:rsidR="00FF35FE">
        <w:rPr>
          <w:rStyle w:val="ad"/>
          <w:rFonts w:hint="eastAsia"/>
          <w:b w:val="0"/>
        </w:rPr>
        <w:t>时有效）</w:t>
      </w:r>
      <w:r>
        <w:rPr>
          <w:rStyle w:val="ad"/>
        </w:rPr>
        <w:br/>
      </w:r>
      <w:r w:rsidRPr="007140BA">
        <w:rPr>
          <w:rStyle w:val="ad"/>
        </w:rPr>
        <w:t>}</w:t>
      </w:r>
    </w:p>
    <w:p w14:paraId="33DF0A9F" w14:textId="77777777" w:rsidR="007F08AA" w:rsidRDefault="007F08AA">
      <w:pPr>
        <w:rPr>
          <w:caps/>
          <w:color w:val="711411" w:themeColor="accent1" w:themeShade="7F"/>
          <w:spacing w:val="15"/>
        </w:rPr>
      </w:pPr>
      <w:r>
        <w:br w:type="page"/>
      </w:r>
    </w:p>
    <w:p w14:paraId="3410C062" w14:textId="1B6CB16B" w:rsidR="0007709A" w:rsidRDefault="0007709A" w:rsidP="007877EB">
      <w:pPr>
        <w:pStyle w:val="3"/>
      </w:pPr>
      <w:r>
        <w:lastRenderedPageBreak/>
        <w:t xml:space="preserve">Sign </w:t>
      </w:r>
      <w:r w:rsidR="00AF429B">
        <w:t xml:space="preserve">Flow </w:t>
      </w:r>
      <w:r>
        <w:t>Package</w:t>
      </w:r>
    </w:p>
    <w:p w14:paraId="6C321E5B" w14:textId="6C53BBC8" w:rsidR="007877EB" w:rsidRPr="007140BA" w:rsidRDefault="001B422D" w:rsidP="0095777B">
      <w:pPr>
        <w:shd w:val="clear" w:color="auto" w:fill="D8D8D8"/>
        <w:tabs>
          <w:tab w:val="left" w:pos="426"/>
          <w:tab w:val="left" w:pos="2268"/>
          <w:tab w:val="left" w:pos="4962"/>
        </w:tabs>
        <w:rPr>
          <w:rStyle w:val="ad"/>
        </w:rPr>
      </w:pPr>
      <w:r>
        <w:rPr>
          <w:rStyle w:val="ad"/>
        </w:rPr>
        <w:t>@</w:t>
      </w:r>
      <w:proofErr w:type="spellStart"/>
      <w:r>
        <w:rPr>
          <w:rStyle w:val="ad"/>
        </w:rPr>
        <w:t>sign_flow_package</w:t>
      </w:r>
      <w:proofErr w:type="spellEnd"/>
      <w:r>
        <w:rPr>
          <w:rStyle w:val="ad"/>
        </w:rPr>
        <w:br/>
      </w:r>
      <w:r w:rsidR="007877EB" w:rsidRPr="007140BA">
        <w:rPr>
          <w:rStyle w:val="ad"/>
        </w:rPr>
        <w:t>{</w:t>
      </w:r>
      <w:r w:rsidR="007877EB" w:rsidRPr="007140BA">
        <w:rPr>
          <w:rStyle w:val="ad"/>
        </w:rPr>
        <w:br/>
      </w:r>
      <w:r w:rsidR="007877EB" w:rsidRPr="007140BA">
        <w:rPr>
          <w:rStyle w:val="ad"/>
        </w:rPr>
        <w:tab/>
        <w:t>“</w:t>
      </w:r>
      <w:r w:rsidR="007877EB" w:rsidRPr="007140BA">
        <w:rPr>
          <w:rStyle w:val="ad"/>
          <w:rFonts w:hint="eastAsia"/>
        </w:rPr>
        <w:t>i</w:t>
      </w:r>
      <w:r w:rsidR="007877EB" w:rsidRPr="007140BA">
        <w:rPr>
          <w:rStyle w:val="ad"/>
        </w:rPr>
        <w:t>d”:</w:t>
      </w:r>
      <w:r w:rsidR="007877EB" w:rsidRPr="007140BA">
        <w:rPr>
          <w:rStyle w:val="ad"/>
        </w:rPr>
        <w:tab/>
        <w:t>“”,</w:t>
      </w:r>
      <w:r w:rsidR="007877EB" w:rsidRPr="007140BA">
        <w:rPr>
          <w:rStyle w:val="ad"/>
          <w:rFonts w:hint="eastAsia"/>
        </w:rPr>
        <w:tab/>
      </w:r>
      <w:r w:rsidR="007877EB" w:rsidRPr="00C27AC6">
        <w:rPr>
          <w:rStyle w:val="ad"/>
          <w:b w:val="0"/>
        </w:rPr>
        <w:t>//</w:t>
      </w:r>
      <w:r w:rsidR="00614BC5" w:rsidRPr="00C27AC6">
        <w:rPr>
          <w:rStyle w:val="ad"/>
          <w:b w:val="0"/>
        </w:rPr>
        <w:t xml:space="preserve"> </w:t>
      </w:r>
      <w:r w:rsidR="00614BC5" w:rsidRPr="00C27AC6">
        <w:rPr>
          <w:rStyle w:val="ad"/>
          <w:rFonts w:hint="eastAsia"/>
          <w:b w:val="0"/>
        </w:rPr>
        <w:t>Sign</w:t>
      </w:r>
      <w:r w:rsidR="00614BC5" w:rsidRPr="00C27AC6">
        <w:rPr>
          <w:rStyle w:val="ad"/>
          <w:b w:val="0"/>
        </w:rPr>
        <w:t xml:space="preserve"> </w:t>
      </w:r>
      <w:r w:rsidR="00614BC5" w:rsidRPr="00C27AC6">
        <w:rPr>
          <w:rStyle w:val="ad"/>
          <w:rFonts w:hint="eastAsia"/>
          <w:b w:val="0"/>
        </w:rPr>
        <w:t>Flow</w:t>
      </w:r>
      <w:r w:rsidR="00614BC5" w:rsidRPr="00C27AC6">
        <w:rPr>
          <w:rStyle w:val="ad"/>
          <w:b w:val="0"/>
        </w:rPr>
        <w:t xml:space="preserve"> </w:t>
      </w:r>
      <w:r w:rsidR="00614BC5" w:rsidRPr="00C27AC6">
        <w:rPr>
          <w:rStyle w:val="ad"/>
          <w:rFonts w:hint="eastAsia"/>
          <w:b w:val="0"/>
        </w:rPr>
        <w:t>ID</w:t>
      </w:r>
      <w:r w:rsidR="004E7A49">
        <w:rPr>
          <w:rStyle w:val="ad"/>
          <w:b w:val="0"/>
        </w:rPr>
        <w:br/>
      </w:r>
      <w:r w:rsidR="004E7A49" w:rsidRPr="003472A9">
        <w:rPr>
          <w:rStyle w:val="ad"/>
        </w:rPr>
        <w:tab/>
        <w:t>“</w:t>
      </w:r>
      <w:proofErr w:type="spellStart"/>
      <w:r w:rsidR="004E7A49" w:rsidRPr="003472A9">
        <w:rPr>
          <w:rStyle w:val="ad"/>
        </w:rPr>
        <w:t>start</w:t>
      </w:r>
      <w:r w:rsidR="00CA7775">
        <w:rPr>
          <w:rStyle w:val="ad"/>
          <w:rFonts w:hint="eastAsia"/>
        </w:rPr>
        <w:t>er</w:t>
      </w:r>
      <w:r w:rsidR="004E7A49" w:rsidRPr="003472A9">
        <w:rPr>
          <w:rStyle w:val="ad"/>
        </w:rPr>
        <w:t>Account</w:t>
      </w:r>
      <w:proofErr w:type="spellEnd"/>
      <w:r w:rsidR="004E7A49" w:rsidRPr="003472A9">
        <w:rPr>
          <w:rStyle w:val="ad"/>
        </w:rPr>
        <w:t>”:</w:t>
      </w:r>
      <w:r w:rsidR="004E7A49" w:rsidRPr="003472A9">
        <w:rPr>
          <w:rStyle w:val="ad"/>
        </w:rPr>
        <w:tab/>
        <w:t>“”,</w:t>
      </w:r>
      <w:r w:rsidR="004E7A49">
        <w:rPr>
          <w:rStyle w:val="ad"/>
          <w:b w:val="0"/>
        </w:rPr>
        <w:tab/>
        <w:t xml:space="preserve">// </w:t>
      </w:r>
      <w:r w:rsidR="004E7A49">
        <w:rPr>
          <w:rStyle w:val="ad"/>
          <w:rFonts w:hint="eastAsia"/>
          <w:b w:val="0"/>
        </w:rPr>
        <w:t>签名发起人账户</w:t>
      </w:r>
      <w:r w:rsidR="004E7A49">
        <w:rPr>
          <w:rStyle w:val="ad"/>
          <w:rFonts w:hint="eastAsia"/>
          <w:b w:val="0"/>
        </w:rPr>
        <w:t>ID</w:t>
      </w:r>
      <w:r w:rsidR="007877EB" w:rsidRPr="00C27AC6">
        <w:rPr>
          <w:rStyle w:val="ad"/>
          <w:b w:val="0"/>
        </w:rPr>
        <w:br/>
      </w:r>
      <w:r w:rsidR="007877EB" w:rsidRPr="007140BA">
        <w:rPr>
          <w:rStyle w:val="ad"/>
        </w:rPr>
        <w:tab/>
        <w:t>“</w:t>
      </w:r>
      <w:proofErr w:type="spellStart"/>
      <w:r w:rsidR="0072243F">
        <w:rPr>
          <w:rStyle w:val="ad"/>
          <w:rFonts w:hint="eastAsia"/>
        </w:rPr>
        <w:t>currentSequence</w:t>
      </w:r>
      <w:proofErr w:type="spellEnd"/>
      <w:r w:rsidR="007877EB" w:rsidRPr="007140BA">
        <w:rPr>
          <w:rStyle w:val="ad"/>
        </w:rPr>
        <w:t>”:</w:t>
      </w:r>
      <w:r w:rsidR="00C27AC6">
        <w:rPr>
          <w:rStyle w:val="ad"/>
        </w:rPr>
        <w:tab/>
      </w:r>
      <w:r w:rsidR="0057186C">
        <w:rPr>
          <w:rStyle w:val="ad"/>
        </w:rPr>
        <w:t>“</w:t>
      </w:r>
      <w:r w:rsidR="000B4D7E">
        <w:rPr>
          <w:rStyle w:val="ad"/>
          <w:rFonts w:hint="eastAsia"/>
        </w:rPr>
        <w:t>1</w:t>
      </w:r>
      <w:r w:rsidR="0057186C">
        <w:rPr>
          <w:rStyle w:val="ad"/>
        </w:rPr>
        <w:t>”</w:t>
      </w:r>
      <w:r w:rsidR="007877EB" w:rsidRPr="007140BA">
        <w:rPr>
          <w:rStyle w:val="ad"/>
        </w:rPr>
        <w:t>,</w:t>
      </w:r>
      <w:r w:rsidR="007877EB" w:rsidRPr="007140BA">
        <w:rPr>
          <w:rStyle w:val="ad"/>
        </w:rPr>
        <w:tab/>
      </w:r>
      <w:r w:rsidR="007877EB" w:rsidRPr="00C27AC6">
        <w:rPr>
          <w:rStyle w:val="ad"/>
          <w:b w:val="0"/>
        </w:rPr>
        <w:t>//</w:t>
      </w:r>
      <w:r w:rsidR="00C04F84" w:rsidRPr="00C27AC6">
        <w:rPr>
          <w:rStyle w:val="ad"/>
          <w:b w:val="0"/>
        </w:rPr>
        <w:t xml:space="preserve"> </w:t>
      </w:r>
      <w:r w:rsidR="00C04F84" w:rsidRPr="00C27AC6">
        <w:rPr>
          <w:rStyle w:val="ad"/>
          <w:rFonts w:hint="eastAsia"/>
          <w:b w:val="0"/>
        </w:rPr>
        <w:t>当前签名流程</w:t>
      </w:r>
      <w:r w:rsidR="00951042">
        <w:rPr>
          <w:rStyle w:val="ad"/>
          <w:rFonts w:hint="eastAsia"/>
          <w:b w:val="0"/>
        </w:rPr>
        <w:t>中走到</w:t>
      </w:r>
      <w:r w:rsidR="00C04F84" w:rsidRPr="00C27AC6">
        <w:rPr>
          <w:rStyle w:val="ad"/>
          <w:rFonts w:hint="eastAsia"/>
          <w:b w:val="0"/>
        </w:rPr>
        <w:t>的顺序号</w:t>
      </w:r>
      <w:r w:rsidR="005271A0">
        <w:rPr>
          <w:rStyle w:val="ad"/>
          <w:rFonts w:hint="eastAsia"/>
          <w:b w:val="0"/>
        </w:rPr>
        <w:t>，</w:t>
      </w:r>
      <w:r w:rsidR="005271A0">
        <w:rPr>
          <w:rStyle w:val="ad"/>
          <w:rFonts w:hint="eastAsia"/>
          <w:b w:val="0"/>
        </w:rPr>
        <w:t>0</w:t>
      </w:r>
      <w:r w:rsidR="005271A0">
        <w:rPr>
          <w:rStyle w:val="ad"/>
          <w:rFonts w:hint="eastAsia"/>
          <w:b w:val="0"/>
        </w:rPr>
        <w:t>：未开始</w:t>
      </w:r>
      <w:r w:rsidR="005271A0">
        <w:rPr>
          <w:rStyle w:val="ad"/>
          <w:rFonts w:hint="eastAsia"/>
          <w:b w:val="0"/>
        </w:rPr>
        <w:t xml:space="preserve"> 1+</w:t>
      </w:r>
      <w:r w:rsidR="005271A0">
        <w:rPr>
          <w:rStyle w:val="ad"/>
          <w:rFonts w:hint="eastAsia"/>
          <w:b w:val="0"/>
        </w:rPr>
        <w:t>：进行到的号</w:t>
      </w:r>
      <w:r w:rsidR="007877EB" w:rsidRPr="00C27AC6">
        <w:rPr>
          <w:rStyle w:val="ad"/>
          <w:b w:val="0"/>
        </w:rPr>
        <w:br/>
      </w:r>
      <w:r w:rsidR="007877EB" w:rsidRPr="007140BA">
        <w:rPr>
          <w:rStyle w:val="ad"/>
        </w:rPr>
        <w:tab/>
        <w:t>“</w:t>
      </w:r>
      <w:proofErr w:type="spellStart"/>
      <w:r w:rsidR="007A3CA1">
        <w:rPr>
          <w:rStyle w:val="ad"/>
          <w:rFonts w:hint="eastAsia"/>
        </w:rPr>
        <w:t>currentSignI</w:t>
      </w:r>
      <w:r w:rsidR="005A424A">
        <w:rPr>
          <w:rStyle w:val="ad"/>
          <w:rFonts w:hint="eastAsia"/>
        </w:rPr>
        <w:t>d</w:t>
      </w:r>
      <w:proofErr w:type="spellEnd"/>
      <w:r w:rsidR="007877EB" w:rsidRPr="007140BA">
        <w:rPr>
          <w:rStyle w:val="ad"/>
        </w:rPr>
        <w:t>”:</w:t>
      </w:r>
      <w:r w:rsidR="007877EB" w:rsidRPr="007140BA">
        <w:rPr>
          <w:rStyle w:val="ad"/>
        </w:rPr>
        <w:tab/>
        <w:t>“”,</w:t>
      </w:r>
      <w:r w:rsidR="007877EB" w:rsidRPr="007140BA">
        <w:rPr>
          <w:rStyle w:val="ad"/>
        </w:rPr>
        <w:tab/>
        <w:t>//</w:t>
      </w:r>
      <w:r w:rsidR="007A3CA1">
        <w:rPr>
          <w:rStyle w:val="ad"/>
        </w:rPr>
        <w:t xml:space="preserve"> </w:t>
      </w:r>
      <w:r w:rsidR="007A3CA1" w:rsidRPr="00F71AF2">
        <w:rPr>
          <w:rStyle w:val="ad"/>
          <w:rFonts w:hint="eastAsia"/>
          <w:b w:val="0"/>
        </w:rPr>
        <w:t>当前激活的签名包</w:t>
      </w:r>
      <w:r w:rsidR="007A3CA1">
        <w:rPr>
          <w:rStyle w:val="ad"/>
          <w:rFonts w:hint="eastAsia"/>
          <w:b w:val="0"/>
        </w:rPr>
        <w:t>ID</w:t>
      </w:r>
      <w:r w:rsidR="00BD2E9D">
        <w:rPr>
          <w:rStyle w:val="ad"/>
          <w:b w:val="0"/>
        </w:rPr>
        <w:br/>
      </w:r>
      <w:r w:rsidR="00BD2E9D" w:rsidRPr="005021C0">
        <w:rPr>
          <w:rStyle w:val="ad"/>
        </w:rPr>
        <w:tab/>
        <w:t>“</w:t>
      </w:r>
      <w:proofErr w:type="spellStart"/>
      <w:r w:rsidR="00BD2E9D" w:rsidRPr="005021C0">
        <w:rPr>
          <w:rStyle w:val="ad"/>
        </w:rPr>
        <w:t>currentSignStatus</w:t>
      </w:r>
      <w:proofErr w:type="spellEnd"/>
      <w:r w:rsidR="00BD2E9D" w:rsidRPr="005021C0">
        <w:rPr>
          <w:rStyle w:val="ad"/>
        </w:rPr>
        <w:t>”</w:t>
      </w:r>
      <w:r w:rsidR="00BD2E9D" w:rsidRPr="005021C0">
        <w:rPr>
          <w:rStyle w:val="ad"/>
        </w:rPr>
        <w:tab/>
        <w:t>“”,</w:t>
      </w:r>
      <w:r w:rsidR="00BD2E9D">
        <w:rPr>
          <w:rStyle w:val="ad"/>
          <w:b w:val="0"/>
        </w:rPr>
        <w:tab/>
        <w:t xml:space="preserve">// </w:t>
      </w:r>
      <w:r w:rsidR="00BD2E9D">
        <w:rPr>
          <w:rStyle w:val="ad"/>
          <w:rFonts w:hint="eastAsia"/>
          <w:b w:val="0"/>
        </w:rPr>
        <w:t>当前激活签名包的签署状态</w:t>
      </w:r>
      <w:r w:rsidR="0095777B" w:rsidRPr="0095777B">
        <w:rPr>
          <w:rStyle w:val="ad"/>
          <w:rFonts w:hint="eastAsia"/>
          <w:b w:val="0"/>
        </w:rPr>
        <w:t>0</w:t>
      </w:r>
      <w:r w:rsidR="0095777B" w:rsidRPr="0095777B">
        <w:rPr>
          <w:rStyle w:val="ad"/>
          <w:rFonts w:hint="eastAsia"/>
          <w:b w:val="0"/>
        </w:rPr>
        <w:t>未签署</w:t>
      </w:r>
      <w:r w:rsidR="0095777B" w:rsidRPr="0095777B">
        <w:rPr>
          <w:rStyle w:val="ad"/>
          <w:rFonts w:hint="eastAsia"/>
          <w:b w:val="0"/>
        </w:rPr>
        <w:t>1</w:t>
      </w:r>
      <w:r w:rsidR="0095777B" w:rsidRPr="0095777B">
        <w:rPr>
          <w:rStyle w:val="ad"/>
          <w:rFonts w:hint="eastAsia"/>
          <w:b w:val="0"/>
        </w:rPr>
        <w:t>已签</w:t>
      </w:r>
      <w:r w:rsidR="0095777B" w:rsidRPr="0095777B">
        <w:rPr>
          <w:rStyle w:val="ad"/>
          <w:rFonts w:hint="eastAsia"/>
          <w:b w:val="0"/>
        </w:rPr>
        <w:t>2</w:t>
      </w:r>
      <w:r w:rsidR="0095777B" w:rsidRPr="0095777B">
        <w:rPr>
          <w:rStyle w:val="ad"/>
          <w:rFonts w:hint="eastAsia"/>
          <w:b w:val="0"/>
        </w:rPr>
        <w:t>占用</w:t>
      </w:r>
      <w:r w:rsidR="0095777B" w:rsidRPr="0095777B">
        <w:rPr>
          <w:rStyle w:val="ad"/>
          <w:rFonts w:hint="eastAsia"/>
          <w:b w:val="0"/>
        </w:rPr>
        <w:t>3</w:t>
      </w:r>
      <w:r w:rsidR="0095777B" w:rsidRPr="0095777B">
        <w:rPr>
          <w:rStyle w:val="ad"/>
          <w:rFonts w:hint="eastAsia"/>
          <w:b w:val="0"/>
        </w:rPr>
        <w:t>拒签</w:t>
      </w:r>
      <w:r w:rsidR="007877EB" w:rsidRPr="007140BA">
        <w:rPr>
          <w:rStyle w:val="ad"/>
        </w:rPr>
        <w:br/>
      </w:r>
      <w:r w:rsidR="007877EB" w:rsidRPr="007140BA">
        <w:rPr>
          <w:rStyle w:val="ad"/>
        </w:rPr>
        <w:tab/>
        <w:t>“</w:t>
      </w:r>
      <w:r w:rsidR="0029041D">
        <w:rPr>
          <w:rStyle w:val="ad"/>
          <w:rFonts w:hint="eastAsia"/>
        </w:rPr>
        <w:t>sign</w:t>
      </w:r>
      <w:r w:rsidR="00C5013D">
        <w:rPr>
          <w:rStyle w:val="ad"/>
        </w:rPr>
        <w:t>s</w:t>
      </w:r>
      <w:r w:rsidR="007877EB" w:rsidRPr="007140BA">
        <w:rPr>
          <w:rStyle w:val="ad"/>
        </w:rPr>
        <w:t>”:</w:t>
      </w:r>
      <w:r w:rsidR="007877EB" w:rsidRPr="007140BA">
        <w:rPr>
          <w:rStyle w:val="ad"/>
        </w:rPr>
        <w:tab/>
      </w:r>
      <w:r w:rsidR="0029041D">
        <w:rPr>
          <w:rStyle w:val="ad"/>
        </w:rPr>
        <w:t>[{@</w:t>
      </w:r>
      <w:proofErr w:type="spellStart"/>
      <w:r w:rsidR="0029041D">
        <w:rPr>
          <w:rStyle w:val="ad"/>
        </w:rPr>
        <w:t>sign_package</w:t>
      </w:r>
      <w:proofErr w:type="spellEnd"/>
      <w:r w:rsidR="0029041D">
        <w:rPr>
          <w:rStyle w:val="ad"/>
        </w:rPr>
        <w:t>}, …]</w:t>
      </w:r>
      <w:r w:rsidR="007877EB" w:rsidRPr="007140BA">
        <w:rPr>
          <w:rStyle w:val="ad"/>
        </w:rPr>
        <w:tab/>
      </w:r>
      <w:r w:rsidR="007877EB" w:rsidRPr="00C27AC6">
        <w:rPr>
          <w:rStyle w:val="ad"/>
          <w:b w:val="0"/>
        </w:rPr>
        <w:t>//</w:t>
      </w:r>
      <w:r w:rsidR="0029041D" w:rsidRPr="00C27AC6">
        <w:rPr>
          <w:rStyle w:val="ad"/>
          <w:b w:val="0"/>
        </w:rPr>
        <w:t xml:space="preserve"> </w:t>
      </w:r>
      <w:r w:rsidR="0029041D" w:rsidRPr="00C27AC6">
        <w:rPr>
          <w:rStyle w:val="ad"/>
          <w:rFonts w:hint="eastAsia"/>
          <w:b w:val="0"/>
        </w:rPr>
        <w:t>该流程所有的</w:t>
      </w:r>
      <w:r w:rsidR="0029041D" w:rsidRPr="00C27AC6">
        <w:rPr>
          <w:rStyle w:val="ad"/>
          <w:rFonts w:hint="eastAsia"/>
          <w:b w:val="0"/>
        </w:rPr>
        <w:t>sign</w:t>
      </w:r>
      <w:r w:rsidR="0029041D" w:rsidRPr="00C27AC6">
        <w:rPr>
          <w:rStyle w:val="ad"/>
          <w:rFonts w:hint="eastAsia"/>
          <w:b w:val="0"/>
        </w:rPr>
        <w:t>节点</w:t>
      </w:r>
      <w:r w:rsidR="00424460">
        <w:rPr>
          <w:rStyle w:val="ad"/>
          <w:b w:val="0"/>
        </w:rPr>
        <w:br/>
      </w:r>
      <w:r w:rsidR="007877EB" w:rsidRPr="007140BA">
        <w:rPr>
          <w:rStyle w:val="ad"/>
        </w:rPr>
        <w:t>}</w:t>
      </w:r>
    </w:p>
    <w:p w14:paraId="4BE112C6" w14:textId="6CA7AE2C" w:rsidR="00FD2EEF" w:rsidRPr="00911373" w:rsidRDefault="00612EE3" w:rsidP="00FD2EEF">
      <w:pPr>
        <w:rPr>
          <w:rStyle w:val="a8"/>
          <w:b/>
        </w:rPr>
      </w:pPr>
      <w:r w:rsidRPr="00911373">
        <w:rPr>
          <w:rStyle w:val="a8"/>
          <w:rFonts w:hint="eastAsia"/>
          <w:b/>
        </w:rPr>
        <w:t>当前用户</w:t>
      </w:r>
      <w:r w:rsidRPr="00911373">
        <w:rPr>
          <w:rStyle w:val="a8"/>
          <w:rFonts w:hint="eastAsia"/>
          <w:b/>
        </w:rPr>
        <w:t>(start_Account)</w:t>
      </w:r>
      <w:r w:rsidR="00FD2EEF" w:rsidRPr="00911373">
        <w:rPr>
          <w:rStyle w:val="a8"/>
          <w:rFonts w:hint="eastAsia"/>
          <w:b/>
        </w:rPr>
        <w:t>如何确定</w:t>
      </w:r>
      <w:r w:rsidRPr="00911373">
        <w:rPr>
          <w:rStyle w:val="a8"/>
          <w:rFonts w:hint="eastAsia"/>
          <w:b/>
        </w:rPr>
        <w:t>通过</w:t>
      </w:r>
      <w:r w:rsidRPr="00911373">
        <w:rPr>
          <w:rStyle w:val="a8"/>
          <w:rFonts w:hint="eastAsia"/>
          <w:b/>
        </w:rPr>
        <w:t>signs</w:t>
      </w:r>
      <w:r w:rsidRPr="00911373">
        <w:rPr>
          <w:rStyle w:val="a8"/>
          <w:rFonts w:hint="eastAsia"/>
          <w:b/>
        </w:rPr>
        <w:t>和</w:t>
      </w:r>
      <w:r w:rsidRPr="00911373">
        <w:rPr>
          <w:rStyle w:val="a8"/>
          <w:rFonts w:hint="eastAsia"/>
          <w:b/>
        </w:rPr>
        <w:t>files</w:t>
      </w:r>
      <w:r w:rsidRPr="00911373">
        <w:rPr>
          <w:rStyle w:val="a8"/>
          <w:rFonts w:hint="eastAsia"/>
          <w:b/>
        </w:rPr>
        <w:t>属性共享签名文档给他人</w:t>
      </w:r>
      <w:r w:rsidR="00FD2EEF" w:rsidRPr="00911373">
        <w:rPr>
          <w:rStyle w:val="a8"/>
          <w:rFonts w:hint="eastAsia"/>
          <w:b/>
        </w:rPr>
        <w:t>：</w:t>
      </w:r>
      <w:r w:rsidR="00FD2EEF" w:rsidRPr="00911373">
        <w:rPr>
          <w:rStyle w:val="a8"/>
          <w:b/>
        </w:rPr>
        <w:t xml:space="preserve"> </w:t>
      </w:r>
    </w:p>
    <w:p w14:paraId="77D1AF03" w14:textId="02A4C198" w:rsidR="00612EE3" w:rsidRDefault="00612EE3" w:rsidP="00FD2EEF">
      <w:pPr>
        <w:rPr>
          <w:rStyle w:val="a8"/>
        </w:rPr>
      </w:pPr>
      <w:r>
        <w:rPr>
          <w:rStyle w:val="a8"/>
          <w:rFonts w:hint="eastAsia"/>
        </w:rPr>
        <w:t>当前用户选择其拥有的一个</w:t>
      </w:r>
      <w:r>
        <w:rPr>
          <w:rStyle w:val="a8"/>
          <w:rFonts w:hint="eastAsia"/>
        </w:rPr>
        <w:t>PDF</w:t>
      </w:r>
      <w:r>
        <w:rPr>
          <w:rStyle w:val="a8"/>
          <w:rFonts w:hint="eastAsia"/>
        </w:rPr>
        <w:t>文档发起签名（创建签名流程）后，</w:t>
      </w:r>
      <w:r>
        <w:rPr>
          <w:rStyle w:val="a8"/>
          <w:rFonts w:hint="eastAsia"/>
        </w:rPr>
        <w:t>signs</w:t>
      </w:r>
      <w:r>
        <w:rPr>
          <w:rStyle w:val="a8"/>
          <w:rFonts w:hint="eastAsia"/>
        </w:rPr>
        <w:t>中至少创建其自己一个用户的</w:t>
      </w:r>
      <w:r>
        <w:rPr>
          <w:rStyle w:val="a8"/>
          <w:rFonts w:hint="eastAsia"/>
        </w:rPr>
        <w:t>sign</w:t>
      </w:r>
      <w:r>
        <w:rPr>
          <w:rStyle w:val="a8"/>
          <w:rFonts w:hint="eastAsia"/>
        </w:rPr>
        <w:t>，</w:t>
      </w:r>
      <w:r>
        <w:rPr>
          <w:rStyle w:val="a8"/>
          <w:rFonts w:hint="eastAsia"/>
        </w:rPr>
        <w:t>files</w:t>
      </w:r>
      <w:r>
        <w:rPr>
          <w:rStyle w:val="a8"/>
          <w:rFonts w:hint="eastAsia"/>
        </w:rPr>
        <w:t>也至少包含一个文件。而后他可以选择更多的人、更多的文件（单人签名、单个文件也都是可以存在的）加入到流程。</w:t>
      </w:r>
      <w:r w:rsidR="00032F59">
        <w:rPr>
          <w:rStyle w:val="a8"/>
          <w:rFonts w:hint="eastAsia"/>
        </w:rPr>
        <w:t>注意，用户</w:t>
      </w:r>
      <w:r w:rsidR="00B36C88">
        <w:rPr>
          <w:rStyle w:val="a8"/>
          <w:rFonts w:hint="eastAsia"/>
        </w:rPr>
        <w:t>发起签署时，</w:t>
      </w:r>
      <w:r w:rsidR="00032F59">
        <w:rPr>
          <w:rStyle w:val="a8"/>
          <w:rFonts w:hint="eastAsia"/>
        </w:rPr>
        <w:t>仅能选择</w:t>
      </w:r>
      <w:r w:rsidR="00032F59">
        <w:rPr>
          <w:rStyle w:val="a8"/>
          <w:rFonts w:hint="eastAsia"/>
        </w:rPr>
        <w:t>owner_account</w:t>
      </w:r>
      <w:r w:rsidR="00032F59">
        <w:rPr>
          <w:rStyle w:val="a8"/>
          <w:rFonts w:hint="eastAsia"/>
        </w:rPr>
        <w:t>为自己的文件。</w:t>
      </w:r>
    </w:p>
    <w:p w14:paraId="55B3DC75" w14:textId="06A7CCDD" w:rsidR="00612EE3" w:rsidRPr="00734F5E" w:rsidRDefault="00612EE3" w:rsidP="00FD2EEF">
      <w:pPr>
        <w:rPr>
          <w:rStyle w:val="a8"/>
        </w:rPr>
      </w:pPr>
      <w:r>
        <w:rPr>
          <w:rStyle w:val="a8"/>
          <w:rFonts w:hint="eastAsia"/>
        </w:rPr>
        <w:t>服务器接收到这样一个</w:t>
      </w:r>
      <w:r>
        <w:rPr>
          <w:rStyle w:val="a8"/>
          <w:rFonts w:hint="eastAsia"/>
        </w:rPr>
        <w:t>sign_flow_package</w:t>
      </w:r>
      <w:r>
        <w:rPr>
          <w:rStyle w:val="a8"/>
          <w:rFonts w:hint="eastAsia"/>
        </w:rPr>
        <w:t>时，需要遍历</w:t>
      </w:r>
      <w:r>
        <w:rPr>
          <w:rStyle w:val="a8"/>
          <w:rFonts w:hint="eastAsia"/>
        </w:rPr>
        <w:t>signs</w:t>
      </w:r>
      <w:r>
        <w:rPr>
          <w:rStyle w:val="a8"/>
          <w:rFonts w:hint="eastAsia"/>
        </w:rPr>
        <w:t>和</w:t>
      </w:r>
      <w:r>
        <w:rPr>
          <w:rStyle w:val="a8"/>
          <w:rFonts w:hint="eastAsia"/>
        </w:rPr>
        <w:t>files</w:t>
      </w:r>
      <w:r>
        <w:rPr>
          <w:rStyle w:val="a8"/>
          <w:rFonts w:hint="eastAsia"/>
        </w:rPr>
        <w:t>，</w:t>
      </w:r>
      <w:r w:rsidR="009E5FCE">
        <w:rPr>
          <w:rStyle w:val="a8"/>
          <w:rFonts w:hint="eastAsia"/>
        </w:rPr>
        <w:t>为</w:t>
      </w:r>
      <w:r w:rsidR="009E5FCE">
        <w:rPr>
          <w:rStyle w:val="a8"/>
          <w:rFonts w:hint="eastAsia"/>
        </w:rPr>
        <w:t>sign</w:t>
      </w:r>
      <w:r w:rsidR="009E5FCE">
        <w:rPr>
          <w:rStyle w:val="a8"/>
          <w:rFonts w:hint="eastAsia"/>
        </w:rPr>
        <w:t>中的每一个</w:t>
      </w:r>
      <w:r w:rsidR="009E5FCE">
        <w:rPr>
          <w:rStyle w:val="a8"/>
          <w:rFonts w:hint="eastAsia"/>
        </w:rPr>
        <w:t>account_id</w:t>
      </w:r>
      <w:r w:rsidR="009E5FCE">
        <w:rPr>
          <w:rStyle w:val="a8"/>
          <w:rFonts w:hint="eastAsia"/>
        </w:rPr>
        <w:t>生成</w:t>
      </w:r>
      <w:r w:rsidR="009E5FCE">
        <w:rPr>
          <w:rStyle w:val="a8"/>
          <w:rFonts w:hint="eastAsia"/>
        </w:rPr>
        <w:t>target</w:t>
      </w:r>
      <w:r w:rsidR="009E5FCE">
        <w:rPr>
          <w:rStyle w:val="a8"/>
          <w:rFonts w:hint="eastAsia"/>
        </w:rPr>
        <w:t>引用到每一个</w:t>
      </w:r>
      <w:r w:rsidR="009E5FCE">
        <w:rPr>
          <w:rStyle w:val="a8"/>
          <w:rFonts w:hint="eastAsia"/>
        </w:rPr>
        <w:t>file</w:t>
      </w:r>
      <w:r w:rsidR="009E5FCE">
        <w:rPr>
          <w:rStyle w:val="a8"/>
          <w:rFonts w:hint="eastAsia"/>
        </w:rPr>
        <w:t>（当前用户已经拥有</w:t>
      </w:r>
      <w:r w:rsidR="00A40FA4">
        <w:rPr>
          <w:rStyle w:val="a8"/>
          <w:rFonts w:hint="eastAsia"/>
        </w:rPr>
        <w:t>这些</w:t>
      </w:r>
      <w:r w:rsidR="00A40FA4">
        <w:rPr>
          <w:rStyle w:val="a8"/>
          <w:rFonts w:hint="eastAsia"/>
        </w:rPr>
        <w:t>target</w:t>
      </w:r>
      <w:r w:rsidR="00A40FA4">
        <w:rPr>
          <w:rStyle w:val="a8"/>
          <w:rFonts w:hint="eastAsia"/>
        </w:rPr>
        <w:t>，不需要重复创建）</w:t>
      </w:r>
      <w:r w:rsidR="009E5FCE">
        <w:rPr>
          <w:rStyle w:val="a8"/>
          <w:rFonts w:hint="eastAsia"/>
        </w:rPr>
        <w:t>。</w:t>
      </w:r>
    </w:p>
    <w:p w14:paraId="499F56B5" w14:textId="0553D012" w:rsidR="00AA2284" w:rsidRDefault="00AA2284" w:rsidP="00AA2284">
      <w:pPr>
        <w:pStyle w:val="3"/>
      </w:pPr>
      <w:r>
        <w:t>Sign Package</w:t>
      </w:r>
    </w:p>
    <w:p w14:paraId="00CE4C5A" w14:textId="6A8513C3" w:rsidR="00AA2284" w:rsidRPr="007140BA" w:rsidRDefault="00AA2284" w:rsidP="00C27AC6">
      <w:pPr>
        <w:shd w:val="clear" w:color="auto" w:fill="D8D8D8"/>
        <w:tabs>
          <w:tab w:val="left" w:pos="426"/>
          <w:tab w:val="left" w:pos="2410"/>
          <w:tab w:val="left" w:pos="5103"/>
        </w:tabs>
        <w:rPr>
          <w:rStyle w:val="ad"/>
        </w:rPr>
      </w:pPr>
      <w:r>
        <w:rPr>
          <w:rStyle w:val="ad"/>
        </w:rPr>
        <w:t>@</w:t>
      </w:r>
      <w:proofErr w:type="spellStart"/>
      <w:r>
        <w:rPr>
          <w:rStyle w:val="ad"/>
        </w:rPr>
        <w:t>sign_package</w:t>
      </w:r>
      <w:proofErr w:type="spellEnd"/>
      <w:r>
        <w:rPr>
          <w:rStyle w:val="ad"/>
        </w:rPr>
        <w:br/>
      </w:r>
      <w:r w:rsidRPr="007140BA">
        <w:rPr>
          <w:rStyle w:val="ad"/>
        </w:rPr>
        <w:t>{</w:t>
      </w:r>
      <w:r w:rsidRPr="007140BA">
        <w:rPr>
          <w:rStyle w:val="ad"/>
        </w:rPr>
        <w:br/>
      </w:r>
      <w:r w:rsidRPr="007140BA">
        <w:rPr>
          <w:rStyle w:val="ad"/>
        </w:rPr>
        <w:tab/>
        <w:t>“</w:t>
      </w:r>
      <w:r w:rsidRPr="007140BA">
        <w:rPr>
          <w:rStyle w:val="ad"/>
          <w:rFonts w:hint="eastAsia"/>
        </w:rPr>
        <w:t>i</w:t>
      </w:r>
      <w:r w:rsidRPr="007140BA">
        <w:rPr>
          <w:rStyle w:val="ad"/>
        </w:rPr>
        <w:t>d”:</w:t>
      </w:r>
      <w:r w:rsidRPr="007140BA">
        <w:rPr>
          <w:rStyle w:val="ad"/>
        </w:rPr>
        <w:tab/>
        <w:t>“”,</w:t>
      </w:r>
      <w:r w:rsidRPr="007140BA">
        <w:rPr>
          <w:rStyle w:val="ad"/>
          <w:rFonts w:hint="eastAsia"/>
        </w:rPr>
        <w:tab/>
      </w:r>
      <w:r w:rsidRPr="00DF2987">
        <w:rPr>
          <w:rStyle w:val="ad"/>
          <w:b w:val="0"/>
        </w:rPr>
        <w:t>//</w:t>
      </w:r>
      <w:r w:rsidR="00C57769" w:rsidRPr="00DF2987">
        <w:rPr>
          <w:rStyle w:val="ad"/>
          <w:b w:val="0"/>
        </w:rPr>
        <w:t xml:space="preserve"> </w:t>
      </w:r>
      <w:r w:rsidR="00C57769" w:rsidRPr="00DF2987">
        <w:rPr>
          <w:rStyle w:val="ad"/>
          <w:rFonts w:hint="eastAsia"/>
          <w:b w:val="0"/>
        </w:rPr>
        <w:t>Sign</w:t>
      </w:r>
      <w:r w:rsidR="00C57769" w:rsidRPr="00DF2987">
        <w:rPr>
          <w:rStyle w:val="ad"/>
          <w:b w:val="0"/>
        </w:rPr>
        <w:t xml:space="preserve"> ID</w:t>
      </w:r>
      <w:r w:rsidRPr="00DF2987">
        <w:rPr>
          <w:rStyle w:val="ad"/>
          <w:b w:val="0"/>
        </w:rPr>
        <w:br/>
      </w:r>
      <w:r w:rsidR="00711450" w:rsidRPr="007140BA">
        <w:rPr>
          <w:rStyle w:val="ad"/>
        </w:rPr>
        <w:tab/>
        <w:t>“</w:t>
      </w:r>
      <w:r w:rsidR="00711450">
        <w:rPr>
          <w:rStyle w:val="ad"/>
          <w:rFonts w:hint="eastAsia"/>
        </w:rPr>
        <w:t>sequence</w:t>
      </w:r>
      <w:r w:rsidR="00711450" w:rsidRPr="007140BA">
        <w:rPr>
          <w:rStyle w:val="ad"/>
        </w:rPr>
        <w:t>”:</w:t>
      </w:r>
      <w:r w:rsidR="00711450" w:rsidRPr="007140BA">
        <w:rPr>
          <w:rStyle w:val="ad"/>
        </w:rPr>
        <w:tab/>
        <w:t>“</w:t>
      </w:r>
      <w:r w:rsidR="00B5690C">
        <w:rPr>
          <w:rStyle w:val="ad"/>
          <w:rFonts w:hint="eastAsia"/>
        </w:rPr>
        <w:t>1</w:t>
      </w:r>
      <w:r w:rsidR="00711450" w:rsidRPr="007140BA">
        <w:rPr>
          <w:rStyle w:val="ad"/>
        </w:rPr>
        <w:t>”</w:t>
      </w:r>
      <w:r w:rsidR="00926202">
        <w:rPr>
          <w:rStyle w:val="ad"/>
        </w:rPr>
        <w:t>,</w:t>
      </w:r>
      <w:r w:rsidR="00711450" w:rsidRPr="007140BA">
        <w:rPr>
          <w:rStyle w:val="ad"/>
        </w:rPr>
        <w:tab/>
        <w:t>/</w:t>
      </w:r>
      <w:r w:rsidR="00711450" w:rsidRPr="00DF2987">
        <w:rPr>
          <w:rStyle w:val="ad"/>
          <w:b w:val="0"/>
        </w:rPr>
        <w:t>/</w:t>
      </w:r>
      <w:r w:rsidR="00711450">
        <w:rPr>
          <w:rStyle w:val="ad"/>
          <w:b w:val="0"/>
        </w:rPr>
        <w:t xml:space="preserve"> </w:t>
      </w:r>
      <w:r w:rsidR="00711450">
        <w:rPr>
          <w:rStyle w:val="ad"/>
          <w:rFonts w:hint="eastAsia"/>
          <w:b w:val="0"/>
        </w:rPr>
        <w:t>该签名包的</w:t>
      </w:r>
      <w:proofErr w:type="gramStart"/>
      <w:r w:rsidR="00711450">
        <w:rPr>
          <w:rStyle w:val="ad"/>
          <w:rFonts w:hint="eastAsia"/>
          <w:b w:val="0"/>
        </w:rPr>
        <w:t>的</w:t>
      </w:r>
      <w:proofErr w:type="gramEnd"/>
      <w:r w:rsidR="00711450">
        <w:rPr>
          <w:rStyle w:val="ad"/>
          <w:rFonts w:hint="eastAsia"/>
          <w:b w:val="0"/>
        </w:rPr>
        <w:t>顺序号</w:t>
      </w:r>
      <w:r w:rsidR="00B155DF">
        <w:rPr>
          <w:rStyle w:val="ad"/>
          <w:rFonts w:hint="eastAsia"/>
          <w:b w:val="0"/>
        </w:rPr>
        <w:t>，从</w:t>
      </w:r>
      <w:r w:rsidR="00B155DF">
        <w:rPr>
          <w:rStyle w:val="ad"/>
          <w:rFonts w:hint="eastAsia"/>
          <w:b w:val="0"/>
        </w:rPr>
        <w:t>1</w:t>
      </w:r>
      <w:r w:rsidR="00B155DF">
        <w:rPr>
          <w:rStyle w:val="ad"/>
          <w:rFonts w:hint="eastAsia"/>
          <w:b w:val="0"/>
        </w:rPr>
        <w:t>开始</w:t>
      </w:r>
      <w:r w:rsidR="00711450" w:rsidRPr="00DF2987">
        <w:rPr>
          <w:rStyle w:val="ad"/>
        </w:rPr>
        <w:br/>
      </w:r>
      <w:r w:rsidR="00711450" w:rsidRPr="007140BA">
        <w:rPr>
          <w:rStyle w:val="ad"/>
        </w:rPr>
        <w:tab/>
        <w:t>“</w:t>
      </w:r>
      <w:proofErr w:type="spellStart"/>
      <w:r w:rsidR="00711450">
        <w:rPr>
          <w:rStyle w:val="ad"/>
          <w:rFonts w:hint="eastAsia"/>
        </w:rPr>
        <w:t>sign</w:t>
      </w:r>
      <w:r w:rsidR="00711450">
        <w:rPr>
          <w:rStyle w:val="ad"/>
        </w:rPr>
        <w:t>Date</w:t>
      </w:r>
      <w:proofErr w:type="spellEnd"/>
      <w:r w:rsidR="00711450" w:rsidRPr="007140BA">
        <w:rPr>
          <w:rStyle w:val="ad"/>
        </w:rPr>
        <w:t>”:</w:t>
      </w:r>
      <w:r w:rsidR="00711450" w:rsidRPr="007140BA">
        <w:rPr>
          <w:rStyle w:val="ad"/>
        </w:rPr>
        <w:tab/>
        <w:t>“”</w:t>
      </w:r>
      <w:r w:rsidR="00464B48">
        <w:rPr>
          <w:rStyle w:val="ad"/>
        </w:rPr>
        <w:t>,</w:t>
      </w:r>
      <w:r w:rsidR="00711450" w:rsidRPr="007140BA">
        <w:rPr>
          <w:rStyle w:val="ad"/>
        </w:rPr>
        <w:tab/>
        <w:t>/</w:t>
      </w:r>
      <w:r w:rsidR="00711450" w:rsidRPr="00DF2987">
        <w:rPr>
          <w:rStyle w:val="ad"/>
          <w:b w:val="0"/>
        </w:rPr>
        <w:t>/</w:t>
      </w:r>
      <w:r w:rsidR="00711450">
        <w:rPr>
          <w:rStyle w:val="ad"/>
          <w:b w:val="0"/>
        </w:rPr>
        <w:t xml:space="preserve"> </w:t>
      </w:r>
      <w:r w:rsidR="00711450">
        <w:rPr>
          <w:rStyle w:val="ad"/>
          <w:rFonts w:hint="eastAsia"/>
          <w:b w:val="0"/>
        </w:rPr>
        <w:t>签署时间</w:t>
      </w:r>
      <w:r w:rsidR="00711450" w:rsidRPr="00DF2987">
        <w:rPr>
          <w:rStyle w:val="ad"/>
        </w:rPr>
        <w:br/>
      </w:r>
      <w:r w:rsidR="00711450" w:rsidRPr="007140BA">
        <w:rPr>
          <w:rStyle w:val="ad"/>
        </w:rPr>
        <w:tab/>
        <w:t>“</w:t>
      </w:r>
      <w:proofErr w:type="spellStart"/>
      <w:r w:rsidR="00711450">
        <w:rPr>
          <w:rStyle w:val="ad"/>
        </w:rPr>
        <w:t>refuseDate</w:t>
      </w:r>
      <w:proofErr w:type="spellEnd"/>
      <w:r w:rsidR="00711450" w:rsidRPr="007140BA">
        <w:rPr>
          <w:rStyle w:val="ad"/>
        </w:rPr>
        <w:t>”:</w:t>
      </w:r>
      <w:r w:rsidR="00711450" w:rsidRPr="007140BA">
        <w:rPr>
          <w:rStyle w:val="ad"/>
        </w:rPr>
        <w:tab/>
        <w:t>“”</w:t>
      </w:r>
      <w:r w:rsidR="00464B48">
        <w:rPr>
          <w:rStyle w:val="ad"/>
        </w:rPr>
        <w:t>,</w:t>
      </w:r>
      <w:r w:rsidR="00711450" w:rsidRPr="007140BA">
        <w:rPr>
          <w:rStyle w:val="ad"/>
        </w:rPr>
        <w:tab/>
        <w:t>/</w:t>
      </w:r>
      <w:r w:rsidR="00711450" w:rsidRPr="00DF2987">
        <w:rPr>
          <w:rStyle w:val="ad"/>
          <w:b w:val="0"/>
        </w:rPr>
        <w:t>/</w:t>
      </w:r>
      <w:r w:rsidR="00711450">
        <w:rPr>
          <w:rStyle w:val="ad"/>
          <w:b w:val="0"/>
        </w:rPr>
        <w:t xml:space="preserve"> </w:t>
      </w:r>
      <w:r w:rsidR="00711450">
        <w:rPr>
          <w:rStyle w:val="ad"/>
          <w:rFonts w:hint="eastAsia"/>
          <w:b w:val="0"/>
        </w:rPr>
        <w:t>拒签时间</w:t>
      </w:r>
      <w:r w:rsidR="000447D0">
        <w:rPr>
          <w:rStyle w:val="ad"/>
          <w:b w:val="0"/>
        </w:rPr>
        <w:br/>
      </w:r>
      <w:r w:rsidR="000447D0" w:rsidRPr="007140BA">
        <w:rPr>
          <w:rStyle w:val="ad"/>
        </w:rPr>
        <w:tab/>
        <w:t>“</w:t>
      </w:r>
      <w:proofErr w:type="spellStart"/>
      <w:r w:rsidR="000447D0">
        <w:rPr>
          <w:rStyle w:val="ad"/>
          <w:rFonts w:hint="eastAsia"/>
        </w:rPr>
        <w:t>sign</w:t>
      </w:r>
      <w:r w:rsidR="000447D0">
        <w:rPr>
          <w:rStyle w:val="ad"/>
        </w:rPr>
        <w:t>erAccountID</w:t>
      </w:r>
      <w:proofErr w:type="spellEnd"/>
      <w:r w:rsidR="000447D0" w:rsidRPr="007140BA">
        <w:rPr>
          <w:rStyle w:val="ad"/>
        </w:rPr>
        <w:t>”:</w:t>
      </w:r>
      <w:r w:rsidR="000447D0" w:rsidRPr="007140BA">
        <w:rPr>
          <w:rStyle w:val="ad"/>
        </w:rPr>
        <w:tab/>
        <w:t>“”</w:t>
      </w:r>
      <w:r w:rsidR="000447D0">
        <w:rPr>
          <w:rStyle w:val="ad"/>
        </w:rPr>
        <w:t>,</w:t>
      </w:r>
      <w:r w:rsidR="000447D0" w:rsidRPr="007140BA">
        <w:rPr>
          <w:rStyle w:val="ad"/>
        </w:rPr>
        <w:tab/>
        <w:t>/</w:t>
      </w:r>
      <w:r w:rsidR="000447D0" w:rsidRPr="00DF2987">
        <w:rPr>
          <w:rStyle w:val="ad"/>
          <w:b w:val="0"/>
        </w:rPr>
        <w:t>/</w:t>
      </w:r>
      <w:r w:rsidR="000447D0">
        <w:rPr>
          <w:rStyle w:val="ad"/>
          <w:b w:val="0"/>
        </w:rPr>
        <w:t xml:space="preserve"> </w:t>
      </w:r>
      <w:r w:rsidR="000447D0" w:rsidRPr="00DF2987">
        <w:rPr>
          <w:rStyle w:val="ad"/>
          <w:rFonts w:hint="eastAsia"/>
          <w:b w:val="0"/>
        </w:rPr>
        <w:t>对应的签名人</w:t>
      </w:r>
      <w:r w:rsidR="000447D0">
        <w:rPr>
          <w:rStyle w:val="ad"/>
          <w:rFonts w:hint="eastAsia"/>
          <w:b w:val="0"/>
        </w:rPr>
        <w:t>的</w:t>
      </w:r>
      <w:proofErr w:type="gramStart"/>
      <w:r w:rsidR="000447D0">
        <w:rPr>
          <w:rStyle w:val="ad"/>
          <w:rFonts w:hint="eastAsia"/>
          <w:b w:val="0"/>
        </w:rPr>
        <w:t>帐号</w:t>
      </w:r>
      <w:proofErr w:type="gramEnd"/>
      <w:r w:rsidR="000447D0">
        <w:rPr>
          <w:rStyle w:val="ad"/>
          <w:rFonts w:hint="eastAsia"/>
          <w:b w:val="0"/>
        </w:rPr>
        <w:t>ID</w:t>
      </w:r>
      <w:r w:rsidR="000447D0">
        <w:rPr>
          <w:rStyle w:val="ad"/>
          <w:rFonts w:hint="eastAsia"/>
          <w:b w:val="0"/>
        </w:rPr>
        <w:t>（如果有）</w:t>
      </w:r>
      <w:r w:rsidR="00AF03FA">
        <w:rPr>
          <w:rStyle w:val="ad"/>
          <w:b w:val="0"/>
        </w:rPr>
        <w:br/>
      </w:r>
      <w:r w:rsidR="00975565" w:rsidRPr="007140BA">
        <w:rPr>
          <w:rStyle w:val="ad"/>
        </w:rPr>
        <w:tab/>
        <w:t>“</w:t>
      </w:r>
      <w:proofErr w:type="spellStart"/>
      <w:r w:rsidR="00975565">
        <w:rPr>
          <w:rStyle w:val="ad"/>
          <w:rFonts w:hint="eastAsia"/>
        </w:rPr>
        <w:t>sign</w:t>
      </w:r>
      <w:r w:rsidR="00975565">
        <w:rPr>
          <w:rStyle w:val="ad"/>
        </w:rPr>
        <w:t>erName</w:t>
      </w:r>
      <w:proofErr w:type="spellEnd"/>
      <w:r w:rsidR="00975565" w:rsidRPr="007140BA">
        <w:rPr>
          <w:rStyle w:val="ad"/>
        </w:rPr>
        <w:t>”:</w:t>
      </w:r>
      <w:r w:rsidR="00975565" w:rsidRPr="007140BA">
        <w:rPr>
          <w:rStyle w:val="ad"/>
        </w:rPr>
        <w:tab/>
      </w:r>
      <w:r w:rsidR="00975565">
        <w:rPr>
          <w:rStyle w:val="ad"/>
        </w:rPr>
        <w:t>“”,</w:t>
      </w:r>
      <w:r w:rsidR="00975565" w:rsidRPr="007140BA">
        <w:rPr>
          <w:rStyle w:val="ad"/>
        </w:rPr>
        <w:tab/>
      </w:r>
      <w:r w:rsidR="00975565" w:rsidRPr="00DF2987">
        <w:rPr>
          <w:rStyle w:val="ad"/>
          <w:b w:val="0"/>
        </w:rPr>
        <w:t xml:space="preserve">// </w:t>
      </w:r>
      <w:r w:rsidR="00975565" w:rsidRPr="00DF2987">
        <w:rPr>
          <w:rStyle w:val="ad"/>
          <w:rFonts w:hint="eastAsia"/>
          <w:b w:val="0"/>
        </w:rPr>
        <w:t>对应的签名人</w:t>
      </w:r>
      <w:r w:rsidR="00975565">
        <w:rPr>
          <w:rStyle w:val="ad"/>
          <w:rFonts w:hint="eastAsia"/>
          <w:b w:val="0"/>
        </w:rPr>
        <w:t>显示名称</w:t>
      </w:r>
      <w:r w:rsidR="00975565" w:rsidRPr="002C31BC">
        <w:rPr>
          <w:rFonts w:ascii="宋体" w:eastAsia="宋体" w:hAnsi="宋体" w:hint="eastAsia"/>
          <w:b/>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①</w:t>
      </w:r>
      <w:r w:rsidR="00975565" w:rsidRPr="00DF2987">
        <w:rPr>
          <w:rStyle w:val="ad"/>
        </w:rPr>
        <w:br/>
      </w:r>
      <w:r w:rsidR="00975565" w:rsidRPr="007140BA">
        <w:rPr>
          <w:rStyle w:val="ad"/>
        </w:rPr>
        <w:tab/>
        <w:t>“</w:t>
      </w:r>
      <w:proofErr w:type="spellStart"/>
      <w:r w:rsidR="00975565">
        <w:rPr>
          <w:rStyle w:val="ad"/>
          <w:rFonts w:hint="eastAsia"/>
        </w:rPr>
        <w:t>sign</w:t>
      </w:r>
      <w:r w:rsidR="00975565">
        <w:rPr>
          <w:rStyle w:val="ad"/>
        </w:rPr>
        <w:t>erAddress</w:t>
      </w:r>
      <w:proofErr w:type="spellEnd"/>
      <w:r w:rsidR="00975565" w:rsidRPr="007140BA">
        <w:rPr>
          <w:rStyle w:val="ad"/>
        </w:rPr>
        <w:t>”:</w:t>
      </w:r>
      <w:r w:rsidR="00975565" w:rsidRPr="007140BA">
        <w:rPr>
          <w:rStyle w:val="ad"/>
        </w:rPr>
        <w:tab/>
      </w:r>
      <w:r w:rsidR="00975565">
        <w:rPr>
          <w:rStyle w:val="ad"/>
        </w:rPr>
        <w:t>“”</w:t>
      </w:r>
      <w:r w:rsidR="00975565" w:rsidRPr="007140BA">
        <w:rPr>
          <w:rStyle w:val="ad"/>
        </w:rPr>
        <w:tab/>
      </w:r>
      <w:r w:rsidR="00975565" w:rsidRPr="00DF2987">
        <w:rPr>
          <w:rStyle w:val="ad"/>
          <w:b w:val="0"/>
        </w:rPr>
        <w:t xml:space="preserve">// </w:t>
      </w:r>
      <w:r w:rsidR="00975565" w:rsidRPr="00DF2987">
        <w:rPr>
          <w:rStyle w:val="ad"/>
          <w:rFonts w:hint="eastAsia"/>
          <w:b w:val="0"/>
        </w:rPr>
        <w:t>对应的签名人</w:t>
      </w:r>
      <w:r w:rsidR="00975565">
        <w:rPr>
          <w:rStyle w:val="ad"/>
          <w:rFonts w:hint="eastAsia"/>
          <w:b w:val="0"/>
        </w:rPr>
        <w:t>联系方式</w:t>
      </w:r>
      <w:r w:rsidR="00975565" w:rsidRPr="002C31BC">
        <w:rPr>
          <w:rFonts w:ascii="宋体" w:eastAsia="宋体" w:hAnsi="宋体" w:hint="eastAsia"/>
          <w:b/>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①</w:t>
      </w:r>
      <w:r w:rsidR="00975565" w:rsidRPr="00DF2987">
        <w:rPr>
          <w:rStyle w:val="ad"/>
        </w:rPr>
        <w:br/>
      </w:r>
      <w:r w:rsidRPr="007140BA">
        <w:rPr>
          <w:rStyle w:val="ad"/>
        </w:rPr>
        <w:t>}</w:t>
      </w:r>
    </w:p>
    <w:p w14:paraId="77D3B1E1" w14:textId="6790B98D" w:rsidR="00A90D83" w:rsidRDefault="00E65482" w:rsidP="009B019B">
      <w:pPr>
        <w:pStyle w:val="a5"/>
        <w:numPr>
          <w:ilvl w:val="0"/>
          <w:numId w:val="26"/>
        </w:numPr>
        <w:ind w:firstLineChars="0"/>
        <w:rPr>
          <w:rStyle w:val="a8"/>
        </w:rPr>
      </w:pPr>
      <w:r>
        <w:rPr>
          <w:rStyle w:val="a8"/>
          <w:rFonts w:hint="eastAsia"/>
        </w:rPr>
        <w:t>根据服务器传来的</w:t>
      </w:r>
      <w:r>
        <w:rPr>
          <w:rStyle w:val="a8"/>
          <w:rFonts w:hint="eastAsia"/>
        </w:rPr>
        <w:t>sign</w:t>
      </w:r>
      <w:r>
        <w:rPr>
          <w:rStyle w:val="a8"/>
          <w:rFonts w:hint="eastAsia"/>
        </w:rPr>
        <w:t>数据包，可以获取</w:t>
      </w:r>
      <w:r w:rsidR="005B44F7">
        <w:rPr>
          <w:rStyle w:val="a8"/>
          <w:rFonts w:hint="eastAsia"/>
        </w:rPr>
        <w:t>签名人</w:t>
      </w:r>
      <w:r>
        <w:rPr>
          <w:rStyle w:val="a8"/>
          <w:rFonts w:hint="eastAsia"/>
        </w:rPr>
        <w:t>信息包。</w:t>
      </w:r>
      <w:r w:rsidR="005B44F7">
        <w:rPr>
          <w:rStyle w:val="a8"/>
          <w:rFonts w:hint="eastAsia"/>
        </w:rPr>
        <w:t>签名人</w:t>
      </w:r>
      <w:r w:rsidR="000447D0">
        <w:rPr>
          <w:rStyle w:val="a8"/>
          <w:rFonts w:hint="eastAsia"/>
        </w:rPr>
        <w:t>来自于发起人的通讯录，但是并不维系完整的通讯录信息，仅保存一个显示名称和联系地址（一般选择该联系人的首要地址，如果存在）</w:t>
      </w:r>
      <w:r w:rsidR="00BE5FF1">
        <w:rPr>
          <w:rStyle w:val="a8"/>
          <w:rFonts w:hint="eastAsia"/>
        </w:rPr>
        <w:t>；当明确知道该联系人也是</w:t>
      </w:r>
      <w:r w:rsidR="00BE5FF1">
        <w:rPr>
          <w:rStyle w:val="a8"/>
          <w:rFonts w:hint="eastAsia"/>
        </w:rPr>
        <w:t>ESAP</w:t>
      </w:r>
      <w:r w:rsidR="00BE5FF1">
        <w:rPr>
          <w:rStyle w:val="a8"/>
          <w:rFonts w:hint="eastAsia"/>
        </w:rPr>
        <w:t>平台用户时，还会包含一个</w:t>
      </w:r>
      <w:r w:rsidR="00BE5FF1">
        <w:rPr>
          <w:rStyle w:val="a8"/>
          <w:rFonts w:hint="eastAsia"/>
        </w:rPr>
        <w:t>S</w:t>
      </w:r>
      <w:r w:rsidR="00BE5FF1">
        <w:rPr>
          <w:rStyle w:val="a8"/>
        </w:rPr>
        <w:t>igner Account ID</w:t>
      </w:r>
      <w:r w:rsidR="000447D0">
        <w:rPr>
          <w:rStyle w:val="a8"/>
          <w:rFonts w:hint="eastAsia"/>
        </w:rPr>
        <w:t>。接收到签名信息的用户，</w:t>
      </w:r>
      <w:r>
        <w:rPr>
          <w:rStyle w:val="a8"/>
          <w:rFonts w:hint="eastAsia"/>
        </w:rPr>
        <w:t>如果该联系人</w:t>
      </w:r>
      <w:r w:rsidR="007E3418">
        <w:rPr>
          <w:rStyle w:val="a8"/>
          <w:rFonts w:hint="eastAsia"/>
        </w:rPr>
        <w:t>具有</w:t>
      </w:r>
      <w:r w:rsidR="007E3418">
        <w:rPr>
          <w:rStyle w:val="a8"/>
          <w:rFonts w:hint="eastAsia"/>
        </w:rPr>
        <w:t>Account</w:t>
      </w:r>
      <w:r w:rsidR="007E3418">
        <w:rPr>
          <w:rStyle w:val="a8"/>
        </w:rPr>
        <w:t xml:space="preserve"> </w:t>
      </w:r>
      <w:r w:rsidR="007E3418">
        <w:rPr>
          <w:rStyle w:val="a8"/>
          <w:rFonts w:hint="eastAsia"/>
        </w:rPr>
        <w:t>ID</w:t>
      </w:r>
      <w:r w:rsidR="007E3418">
        <w:rPr>
          <w:rStyle w:val="a8"/>
          <w:rFonts w:hint="eastAsia"/>
        </w:rPr>
        <w:t>并且该</w:t>
      </w:r>
      <w:r w:rsidR="007E3418">
        <w:rPr>
          <w:rStyle w:val="a8"/>
          <w:rFonts w:hint="eastAsia"/>
        </w:rPr>
        <w:t>Account</w:t>
      </w:r>
      <w:r w:rsidR="007E3418">
        <w:rPr>
          <w:rStyle w:val="a8"/>
        </w:rPr>
        <w:t xml:space="preserve"> </w:t>
      </w:r>
      <w:r w:rsidR="007E3418">
        <w:rPr>
          <w:rStyle w:val="a8"/>
          <w:rFonts w:hint="eastAsia"/>
        </w:rPr>
        <w:t>ID</w:t>
      </w:r>
      <w:r>
        <w:rPr>
          <w:rStyle w:val="a8"/>
          <w:rFonts w:hint="eastAsia"/>
        </w:rPr>
        <w:t>在当前用户通讯录中已经存在，需要执行数据合并操作；</w:t>
      </w:r>
      <w:r w:rsidRPr="009B019B">
        <w:rPr>
          <w:rStyle w:val="a8"/>
          <w:rFonts w:hint="eastAsia"/>
          <w:color w:val="FF0000"/>
        </w:rPr>
        <w:t>如果该联系人的</w:t>
      </w:r>
      <w:r w:rsidR="007E3418">
        <w:rPr>
          <w:rStyle w:val="a8"/>
          <w:rFonts w:hint="eastAsia"/>
          <w:color w:val="FF0000"/>
        </w:rPr>
        <w:t>signer</w:t>
      </w:r>
      <w:r w:rsidR="007E3418">
        <w:rPr>
          <w:rStyle w:val="a8"/>
          <w:color w:val="FF0000"/>
        </w:rPr>
        <w:t xml:space="preserve"> Address</w:t>
      </w:r>
      <w:r w:rsidRPr="009B019B">
        <w:rPr>
          <w:rStyle w:val="a8"/>
          <w:rFonts w:hint="eastAsia"/>
          <w:color w:val="FF0000"/>
        </w:rPr>
        <w:t>与当前用户通讯录中某联系人相同，则认为是同一个人，但是不执行数据合并操作</w:t>
      </w:r>
      <w:r>
        <w:rPr>
          <w:rStyle w:val="a8"/>
          <w:rFonts w:hint="eastAsia"/>
        </w:rPr>
        <w:t>，客户端显示</w:t>
      </w:r>
      <w:proofErr w:type="gramStart"/>
      <w:r>
        <w:rPr>
          <w:rStyle w:val="a8"/>
          <w:rFonts w:hint="eastAsia"/>
        </w:rPr>
        <w:t>该签署人时</w:t>
      </w:r>
      <w:proofErr w:type="gramEnd"/>
      <w:r>
        <w:rPr>
          <w:rStyle w:val="a8"/>
          <w:rFonts w:hint="eastAsia"/>
        </w:rPr>
        <w:t>，应当以当前用户通讯录中的数据为标准显示（别人说这个文件要跟“老刘”签名，“老刘”在我的通讯录中叫“小刘”，那么我这边还是显示“小刘”</w:t>
      </w:r>
      <w:r w:rsidR="00734F5E" w:rsidRPr="00734F5E">
        <w:rPr>
          <w:rStyle w:val="a8"/>
          <w:rFonts w:hint="eastAsia"/>
        </w:rPr>
        <w:t>。</w:t>
      </w:r>
      <w:r w:rsidR="00E04BBE">
        <w:rPr>
          <w:rStyle w:val="a8"/>
          <w:rFonts w:hint="eastAsia"/>
        </w:rPr>
        <w:t>如果该联系人</w:t>
      </w:r>
      <w:r w:rsidR="00E04BBE">
        <w:rPr>
          <w:rStyle w:val="a8"/>
          <w:rFonts w:hint="eastAsia"/>
        </w:rPr>
        <w:t>ID</w:t>
      </w:r>
      <w:r w:rsidR="00E04BBE">
        <w:rPr>
          <w:rStyle w:val="a8"/>
          <w:rFonts w:hint="eastAsia"/>
        </w:rPr>
        <w:t>和</w:t>
      </w:r>
      <w:r w:rsidR="00E04BBE">
        <w:rPr>
          <w:rStyle w:val="a8"/>
          <w:rFonts w:hint="eastAsia"/>
        </w:rPr>
        <w:t>major</w:t>
      </w:r>
      <w:r w:rsidR="00E04BBE">
        <w:rPr>
          <w:rStyle w:val="a8"/>
        </w:rPr>
        <w:t>Email</w:t>
      </w:r>
      <w:r w:rsidR="00E04BBE">
        <w:rPr>
          <w:rStyle w:val="a8"/>
        </w:rPr>
        <w:t>都不存在，则在当前用户通讯录中新建一条联系人信息，该联系人</w:t>
      </w:r>
      <w:r w:rsidR="00E04BBE">
        <w:rPr>
          <w:rStyle w:val="a8"/>
        </w:rPr>
        <w:t>ID</w:t>
      </w:r>
      <w:r w:rsidR="00E04BBE">
        <w:rPr>
          <w:rStyle w:val="a8"/>
        </w:rPr>
        <w:t>需要重新生成。</w:t>
      </w:r>
    </w:p>
    <w:p w14:paraId="54708EC0" w14:textId="20801F0F" w:rsidR="00A90D83" w:rsidRDefault="00A90D83" w:rsidP="00A90D83">
      <w:pPr>
        <w:pStyle w:val="3"/>
      </w:pPr>
      <w:r w:rsidRPr="0072678F">
        <w:rPr>
          <w:rFonts w:hint="eastAsia"/>
        </w:rPr>
        <w:lastRenderedPageBreak/>
        <w:t>Sign</w:t>
      </w:r>
      <w:r w:rsidR="00A14977">
        <w:t xml:space="preserve"> </w:t>
      </w:r>
      <w:r w:rsidRPr="0072678F">
        <w:rPr>
          <w:rFonts w:hint="eastAsia"/>
        </w:rPr>
        <w:t>Pen</w:t>
      </w:r>
      <w:r>
        <w:t xml:space="preserve"> Package</w:t>
      </w:r>
    </w:p>
    <w:p w14:paraId="7D213FB3" w14:textId="1D5C5B07" w:rsidR="00A90D83" w:rsidRPr="007140BA" w:rsidRDefault="00A90D83" w:rsidP="00A90D83">
      <w:pPr>
        <w:shd w:val="clear" w:color="auto" w:fill="D8D8D8"/>
        <w:tabs>
          <w:tab w:val="left" w:pos="426"/>
          <w:tab w:val="left" w:pos="2410"/>
          <w:tab w:val="left" w:pos="5103"/>
        </w:tabs>
        <w:rPr>
          <w:rStyle w:val="ad"/>
        </w:rPr>
      </w:pPr>
      <w:r>
        <w:rPr>
          <w:rStyle w:val="ad"/>
        </w:rPr>
        <w:t>@</w:t>
      </w:r>
      <w:proofErr w:type="spellStart"/>
      <w:r>
        <w:rPr>
          <w:rStyle w:val="ad"/>
        </w:rPr>
        <w:t>sign_pen_package</w:t>
      </w:r>
      <w:proofErr w:type="spellEnd"/>
      <w:r>
        <w:rPr>
          <w:rStyle w:val="ad"/>
        </w:rPr>
        <w:br/>
      </w:r>
      <w:r w:rsidRPr="007140BA">
        <w:rPr>
          <w:rStyle w:val="ad"/>
        </w:rPr>
        <w:t>{</w:t>
      </w:r>
      <w:r>
        <w:rPr>
          <w:rStyle w:val="ad"/>
        </w:rPr>
        <w:br/>
      </w:r>
      <w:r w:rsidRPr="003523F2">
        <w:rPr>
          <w:rStyle w:val="ad"/>
        </w:rPr>
        <w:tab/>
        <w:t>“</w:t>
      </w:r>
      <w:r w:rsidR="00DE3AD1">
        <w:rPr>
          <w:rStyle w:val="ad"/>
          <w:rFonts w:hint="eastAsia"/>
        </w:rPr>
        <w:t>i</w:t>
      </w:r>
      <w:r>
        <w:rPr>
          <w:rStyle w:val="ad"/>
        </w:rPr>
        <w:t>d</w:t>
      </w:r>
      <w:r w:rsidRPr="003523F2">
        <w:rPr>
          <w:rStyle w:val="ad"/>
        </w:rPr>
        <w:t>”</w:t>
      </w:r>
      <w:r w:rsidRPr="003523F2">
        <w:rPr>
          <w:rStyle w:val="ad"/>
          <w:rFonts w:hint="eastAsia"/>
        </w:rPr>
        <w:t>:</w:t>
      </w:r>
      <w:r w:rsidRPr="003523F2">
        <w:rPr>
          <w:rStyle w:val="ad"/>
          <w:rFonts w:hint="eastAsia"/>
        </w:rPr>
        <w:tab/>
      </w:r>
      <w:proofErr w:type="gramStart"/>
      <w:r w:rsidR="00DB1A22">
        <w:rPr>
          <w:rStyle w:val="ad"/>
        </w:rPr>
        <w:t>“</w:t>
      </w:r>
      <w:proofErr w:type="gramEnd"/>
      <w:r w:rsidR="00DB1A22">
        <w:rPr>
          <w:rStyle w:val="ad"/>
        </w:rPr>
        <w:t>"</w:t>
      </w:r>
      <w:r w:rsidRPr="003523F2">
        <w:rPr>
          <w:rStyle w:val="ad"/>
        </w:rPr>
        <w:t>,</w:t>
      </w:r>
      <w:r w:rsidRPr="003523F2">
        <w:rPr>
          <w:rStyle w:val="ad"/>
        </w:rPr>
        <w:tab/>
      </w:r>
      <w:r>
        <w:rPr>
          <w:rStyle w:val="ad"/>
          <w:b w:val="0"/>
        </w:rPr>
        <w:t xml:space="preserve">// </w:t>
      </w:r>
      <w:r>
        <w:rPr>
          <w:rStyle w:val="ad"/>
          <w:rFonts w:hint="eastAsia"/>
          <w:b w:val="0"/>
        </w:rPr>
        <w:t>签名</w:t>
      </w:r>
      <w:r w:rsidR="001C063A">
        <w:rPr>
          <w:rStyle w:val="ad"/>
          <w:rFonts w:hint="eastAsia"/>
          <w:b w:val="0"/>
        </w:rPr>
        <w:t>图</w:t>
      </w:r>
      <w:r>
        <w:rPr>
          <w:rStyle w:val="ad"/>
          <w:rFonts w:hint="eastAsia"/>
          <w:b w:val="0"/>
        </w:rPr>
        <w:t>ID</w:t>
      </w:r>
      <w:r>
        <w:rPr>
          <w:rStyle w:val="ad"/>
          <w:b w:val="0"/>
        </w:rPr>
        <w:br/>
      </w:r>
      <w:r>
        <w:rPr>
          <w:rStyle w:val="ad"/>
        </w:rPr>
        <w:tab/>
        <w:t>“</w:t>
      </w:r>
      <w:r w:rsidR="00B4075A">
        <w:rPr>
          <w:rStyle w:val="ad"/>
          <w:rFonts w:hint="eastAsia"/>
        </w:rPr>
        <w:t>cert</w:t>
      </w:r>
      <w:r w:rsidRPr="003523F2">
        <w:rPr>
          <w:rStyle w:val="ad"/>
        </w:rPr>
        <w:t>”:</w:t>
      </w:r>
      <w:r w:rsidRPr="003523F2">
        <w:rPr>
          <w:rStyle w:val="ad"/>
        </w:rPr>
        <w:tab/>
      </w:r>
      <w:r w:rsidR="00B4075A">
        <w:rPr>
          <w:rStyle w:val="ad"/>
        </w:rPr>
        <w:t>“”</w:t>
      </w:r>
      <w:r w:rsidRPr="003523F2">
        <w:rPr>
          <w:rStyle w:val="ad"/>
        </w:rPr>
        <w:t>,</w:t>
      </w:r>
      <w:r w:rsidRPr="003523F2">
        <w:rPr>
          <w:rStyle w:val="ad"/>
        </w:rPr>
        <w:tab/>
      </w:r>
      <w:r>
        <w:rPr>
          <w:rStyle w:val="ad"/>
          <w:b w:val="0"/>
        </w:rPr>
        <w:t xml:space="preserve">// </w:t>
      </w:r>
      <w:r w:rsidR="00EA14A7">
        <w:rPr>
          <w:rStyle w:val="ad"/>
          <w:rFonts w:hint="eastAsia"/>
          <w:b w:val="0"/>
        </w:rPr>
        <w:t>签名图关联的证书信息</w:t>
      </w:r>
      <w:r>
        <w:rPr>
          <w:rStyle w:val="ad"/>
          <w:b w:val="0"/>
        </w:rPr>
        <w:br/>
      </w:r>
      <w:r w:rsidRPr="003523F2">
        <w:rPr>
          <w:rStyle w:val="ad"/>
        </w:rPr>
        <w:tab/>
        <w:t>“</w:t>
      </w:r>
      <w:r w:rsidR="00B4075A">
        <w:rPr>
          <w:rStyle w:val="ad"/>
        </w:rPr>
        <w:t>rule</w:t>
      </w:r>
      <w:r w:rsidRPr="003523F2">
        <w:rPr>
          <w:rStyle w:val="ad"/>
        </w:rPr>
        <w:t>”:</w:t>
      </w:r>
      <w:r w:rsidRPr="003523F2">
        <w:rPr>
          <w:rStyle w:val="ad"/>
        </w:rPr>
        <w:tab/>
        <w:t>“</w:t>
      </w:r>
      <w:r w:rsidR="00B4075A">
        <w:rPr>
          <w:rStyle w:val="ad"/>
        </w:rPr>
        <w:t>0</w:t>
      </w:r>
      <w:r w:rsidR="0058497F">
        <w:rPr>
          <w:rStyle w:val="ad"/>
        </w:rPr>
        <w:t>”</w:t>
      </w:r>
      <w:r w:rsidR="00D15F46">
        <w:rPr>
          <w:rStyle w:val="ad"/>
        </w:rPr>
        <w:t>,</w:t>
      </w:r>
      <w:r w:rsidRPr="003523F2">
        <w:rPr>
          <w:rStyle w:val="ad"/>
        </w:rPr>
        <w:tab/>
      </w:r>
      <w:r>
        <w:rPr>
          <w:rStyle w:val="ad"/>
          <w:b w:val="0"/>
        </w:rPr>
        <w:t xml:space="preserve">// </w:t>
      </w:r>
      <w:r w:rsidR="00EA14A7">
        <w:rPr>
          <w:rStyle w:val="ad"/>
          <w:rFonts w:hint="eastAsia"/>
          <w:b w:val="0"/>
        </w:rPr>
        <w:t>签名图表达的含义。</w:t>
      </w:r>
      <w:r w:rsidR="00EA14A7">
        <w:rPr>
          <w:rStyle w:val="ad"/>
          <w:rFonts w:hint="eastAsia"/>
          <w:b w:val="0"/>
        </w:rPr>
        <w:t xml:space="preserve"> 0</w:t>
      </w:r>
      <w:r w:rsidR="00EA14A7">
        <w:rPr>
          <w:rStyle w:val="ad"/>
          <w:rFonts w:hint="eastAsia"/>
          <w:b w:val="0"/>
        </w:rPr>
        <w:t>：同意（默认）</w:t>
      </w:r>
      <w:r w:rsidR="00EA14A7">
        <w:rPr>
          <w:rStyle w:val="ad"/>
          <w:rFonts w:hint="eastAsia"/>
          <w:b w:val="0"/>
        </w:rPr>
        <w:t xml:space="preserve"> 1</w:t>
      </w:r>
      <w:r w:rsidR="00EA14A7">
        <w:rPr>
          <w:rStyle w:val="ad"/>
          <w:rFonts w:hint="eastAsia"/>
          <w:b w:val="0"/>
        </w:rPr>
        <w:t>：拒绝</w:t>
      </w:r>
      <w:r w:rsidR="00D15F46">
        <w:rPr>
          <w:rStyle w:val="ad"/>
          <w:b w:val="0"/>
        </w:rPr>
        <w:br/>
      </w:r>
      <w:r w:rsidR="00D15F46" w:rsidRPr="00737B41">
        <w:rPr>
          <w:rStyle w:val="ad"/>
        </w:rPr>
        <w:tab/>
        <w:t>“</w:t>
      </w:r>
      <w:proofErr w:type="spellStart"/>
      <w:r w:rsidR="00D15F46" w:rsidRPr="00737B41">
        <w:rPr>
          <w:rStyle w:val="ad"/>
        </w:rPr>
        <w:t>picUrl</w:t>
      </w:r>
      <w:proofErr w:type="spellEnd"/>
      <w:r w:rsidR="00D15F46" w:rsidRPr="00737B41">
        <w:rPr>
          <w:rStyle w:val="ad"/>
        </w:rPr>
        <w:t>”:</w:t>
      </w:r>
      <w:r w:rsidR="00D15F46" w:rsidRPr="00737B41">
        <w:rPr>
          <w:rStyle w:val="ad"/>
        </w:rPr>
        <w:tab/>
        <w:t>“”</w:t>
      </w:r>
      <w:r w:rsidR="00D15F46" w:rsidRPr="00737B41">
        <w:rPr>
          <w:rStyle w:val="ad"/>
        </w:rPr>
        <w:tab/>
      </w:r>
      <w:r w:rsidR="00D15F46">
        <w:rPr>
          <w:rStyle w:val="ad"/>
          <w:b w:val="0"/>
        </w:rPr>
        <w:t xml:space="preserve">// </w:t>
      </w:r>
      <w:r w:rsidR="00D15F46">
        <w:rPr>
          <w:rStyle w:val="ad"/>
          <w:rFonts w:hint="eastAsia"/>
          <w:b w:val="0"/>
        </w:rPr>
        <w:t>存在服务器的</w:t>
      </w:r>
      <w:r w:rsidR="00D15F46">
        <w:rPr>
          <w:rStyle w:val="ad"/>
          <w:rFonts w:hint="eastAsia"/>
          <w:b w:val="0"/>
        </w:rPr>
        <w:t>URL</w:t>
      </w:r>
      <w:r w:rsidR="00D15F46">
        <w:rPr>
          <w:rStyle w:val="ad"/>
          <w:rFonts w:hint="eastAsia"/>
          <w:b w:val="0"/>
        </w:rPr>
        <w:t>地址</w:t>
      </w:r>
      <w:r>
        <w:rPr>
          <w:rStyle w:val="ad"/>
          <w:b w:val="0"/>
        </w:rPr>
        <w:br/>
      </w:r>
      <w:r w:rsidRPr="007140BA">
        <w:rPr>
          <w:rStyle w:val="ad"/>
        </w:rPr>
        <w:t>}</w:t>
      </w:r>
    </w:p>
    <w:p w14:paraId="2600CED8" w14:textId="60A89CE5" w:rsidR="00737B41" w:rsidRPr="00737B41" w:rsidRDefault="00737B41" w:rsidP="00737B41">
      <w:pPr>
        <w:rPr>
          <w:rStyle w:val="a8"/>
        </w:rPr>
      </w:pPr>
      <w:r>
        <w:rPr>
          <w:rStyle w:val="a8"/>
          <w:rFonts w:hint="eastAsia"/>
        </w:rPr>
        <w:t>相比较文件的上传下载需要额外判断</w:t>
      </w:r>
      <w:r>
        <w:rPr>
          <w:rStyle w:val="a8"/>
          <w:rFonts w:hint="eastAsia"/>
        </w:rPr>
        <w:t>Action</w:t>
      </w:r>
      <w:r>
        <w:rPr>
          <w:rStyle w:val="a8"/>
          <w:rFonts w:hint="eastAsia"/>
        </w:rPr>
        <w:t>返回结果中的文件版本号，然后再另调用接口完成，签名图的上传下载，直接在</w:t>
      </w:r>
      <w:r>
        <w:rPr>
          <w:rStyle w:val="a8"/>
          <w:rFonts w:hint="eastAsia"/>
        </w:rPr>
        <w:t>Action</w:t>
      </w:r>
      <w:r>
        <w:rPr>
          <w:rStyle w:val="a8"/>
          <w:rFonts w:hint="eastAsia"/>
        </w:rPr>
        <w:t>后（上传）和</w:t>
      </w:r>
      <w:r>
        <w:rPr>
          <w:rStyle w:val="a8"/>
          <w:rFonts w:hint="eastAsia"/>
        </w:rPr>
        <w:t>Update</w:t>
      </w:r>
      <w:r>
        <w:rPr>
          <w:rStyle w:val="a8"/>
          <w:rFonts w:hint="eastAsia"/>
        </w:rPr>
        <w:t>后（下载）进行，无需检查版本。故签名图没有更新操作，用户要抛弃一个旧的签名图，只能删除后重建。</w:t>
      </w:r>
      <w:r w:rsidR="0046117F">
        <w:rPr>
          <w:rStyle w:val="a8"/>
          <w:rFonts w:hint="eastAsia"/>
        </w:rPr>
        <w:t>s</w:t>
      </w:r>
      <w:r w:rsidR="0046117F">
        <w:rPr>
          <w:rStyle w:val="a8"/>
        </w:rPr>
        <w:t>ign pen packag</w:t>
      </w:r>
      <w:r w:rsidR="0046117F">
        <w:rPr>
          <w:rStyle w:val="a8"/>
          <w:rFonts w:hint="eastAsia"/>
        </w:rPr>
        <w:t>E</w:t>
      </w:r>
      <w:r w:rsidR="0046117F">
        <w:rPr>
          <w:rStyle w:val="a8"/>
          <w:rFonts w:hint="eastAsia"/>
        </w:rPr>
        <w:t>只有在</w:t>
      </w:r>
      <w:r w:rsidR="0046117F">
        <w:rPr>
          <w:rStyle w:val="a8"/>
          <w:rFonts w:hint="eastAsia"/>
        </w:rPr>
        <w:t>Update</w:t>
      </w:r>
      <w:r w:rsidR="0046117F">
        <w:rPr>
          <w:rStyle w:val="a8"/>
          <w:rFonts w:hint="eastAsia"/>
        </w:rPr>
        <w:t>操作获得全部签名图后会有</w:t>
      </w:r>
      <w:r w:rsidR="0046117F">
        <w:rPr>
          <w:rStyle w:val="a8"/>
          <w:rFonts w:hint="eastAsia"/>
        </w:rPr>
        <w:t>picURL</w:t>
      </w:r>
      <w:r w:rsidR="0046117F">
        <w:rPr>
          <w:rStyle w:val="a8"/>
          <w:rFonts w:hint="eastAsia"/>
        </w:rPr>
        <w:t>字段，用以立即下载签名图。客户端需要自行判断是否要更新签名图片的逻辑。</w:t>
      </w:r>
    </w:p>
    <w:p w14:paraId="1B800FA9" w14:textId="0F5BEBC5" w:rsidR="0007709A" w:rsidRDefault="009B019B" w:rsidP="00737B41">
      <w:pPr>
        <w:rPr>
          <w:rStyle w:val="a8"/>
        </w:rPr>
      </w:pPr>
      <w:r>
        <w:rPr>
          <w:rStyle w:val="a8"/>
        </w:rPr>
        <w:br w:type="page"/>
      </w:r>
    </w:p>
    <w:p w14:paraId="07B4B8BD" w14:textId="77777777" w:rsidR="00295073" w:rsidRDefault="00295073" w:rsidP="00295073">
      <w:pPr>
        <w:pStyle w:val="2"/>
      </w:pPr>
      <w:bookmarkStart w:id="254" w:name="_Update"/>
      <w:bookmarkEnd w:id="254"/>
      <w:r>
        <w:lastRenderedPageBreak/>
        <w:t>Update</w:t>
      </w:r>
    </w:p>
    <w:p w14:paraId="4B14263C" w14:textId="77777777" w:rsidR="00B10BA4" w:rsidRDefault="00B10BA4" w:rsidP="0007709A">
      <w:r>
        <w:rPr>
          <w:rFonts w:hint="eastAsia"/>
        </w:rPr>
        <w:t>所有的</w:t>
      </w:r>
      <w:r>
        <w:rPr>
          <w:rFonts w:hint="eastAsia"/>
        </w:rPr>
        <w:t>Action</w:t>
      </w:r>
      <w:r>
        <w:rPr>
          <w:rFonts w:hint="eastAsia"/>
        </w:rPr>
        <w:t>操作，用户仅能向服务器提出“动作请示”，然而，实际执行结果，未必会如客户端所愿，这是因为</w:t>
      </w:r>
      <w:proofErr w:type="gramStart"/>
      <w:r>
        <w:rPr>
          <w:rFonts w:hint="eastAsia"/>
        </w:rPr>
        <w:t>服务端要处理</w:t>
      </w:r>
      <w:proofErr w:type="gramEnd"/>
      <w:r>
        <w:rPr>
          <w:rFonts w:hint="eastAsia"/>
        </w:rPr>
        <w:t>多客户端的请求，这些请求可能是同一个用户在不同平台上发起的，逻辑上存在一定矛盾的。服务器处理</w:t>
      </w:r>
      <w:r>
        <w:rPr>
          <w:rFonts w:hint="eastAsia"/>
        </w:rPr>
        <w:t>Action</w:t>
      </w:r>
      <w:r>
        <w:rPr>
          <w:rFonts w:hint="eastAsia"/>
        </w:rPr>
        <w:t>需要遵循一定的准则。</w:t>
      </w:r>
    </w:p>
    <w:p w14:paraId="5DA1A717" w14:textId="5353B05E" w:rsidR="00B10BA4" w:rsidRDefault="00B10BA4" w:rsidP="0007709A">
      <w:r>
        <w:rPr>
          <w:rFonts w:hint="eastAsia"/>
        </w:rPr>
        <w:t>最终数据的结果应当通过</w:t>
      </w:r>
      <w:r>
        <w:rPr>
          <w:rFonts w:hint="eastAsia"/>
        </w:rPr>
        <w:t>Update</w:t>
      </w:r>
      <w:r>
        <w:rPr>
          <w:rFonts w:hint="eastAsia"/>
        </w:rPr>
        <w:t>接口，从服务器返回实际的最新结果。</w:t>
      </w:r>
    </w:p>
    <w:p w14:paraId="3B1FD5AC" w14:textId="6B3E7184" w:rsidR="0007709A" w:rsidRDefault="00905C00" w:rsidP="0007709A">
      <w:r>
        <w:t>在</w:t>
      </w:r>
      <w:r w:rsidR="00B10BA4">
        <w:rPr>
          <w:rFonts w:hint="eastAsia"/>
        </w:rPr>
        <w:t>Update</w:t>
      </w:r>
      <w:r>
        <w:t>接口中定义的</w:t>
      </w:r>
      <w:r>
        <w:t>JSON</w:t>
      </w:r>
      <w:r w:rsidR="00B10BA4">
        <w:t>数据包</w:t>
      </w:r>
      <w:r w:rsidR="00B10BA4">
        <w:rPr>
          <w:rFonts w:hint="eastAsia"/>
        </w:rPr>
        <w:t>如下。</w:t>
      </w:r>
    </w:p>
    <w:p w14:paraId="4F54FBFE" w14:textId="77777777" w:rsidR="00905C00" w:rsidRDefault="00295073" w:rsidP="007877EB">
      <w:pPr>
        <w:pStyle w:val="3"/>
      </w:pPr>
      <w:r>
        <w:t>Update</w:t>
      </w:r>
      <w:r w:rsidR="00905C00">
        <w:rPr>
          <w:rFonts w:hint="eastAsia"/>
        </w:rPr>
        <w:t xml:space="preserve"> Request</w:t>
      </w:r>
      <w:r w:rsidR="00905C00">
        <w:t xml:space="preserve"> Package</w:t>
      </w:r>
    </w:p>
    <w:p w14:paraId="59C38956" w14:textId="22E4E0C5" w:rsidR="007877EB" w:rsidRPr="007140BA" w:rsidRDefault="006962FF" w:rsidP="00C27AC6">
      <w:pPr>
        <w:shd w:val="clear" w:color="auto" w:fill="D8D8D8"/>
        <w:tabs>
          <w:tab w:val="left" w:pos="426"/>
          <w:tab w:val="left" w:pos="2410"/>
          <w:tab w:val="left" w:pos="5103"/>
        </w:tabs>
        <w:rPr>
          <w:rStyle w:val="ad"/>
        </w:rPr>
      </w:pPr>
      <w:r>
        <w:rPr>
          <w:rStyle w:val="ad"/>
        </w:rPr>
        <w:t>@</w:t>
      </w:r>
      <w:proofErr w:type="spellStart"/>
      <w:r>
        <w:rPr>
          <w:rStyle w:val="ad"/>
        </w:rPr>
        <w:t>update_package</w:t>
      </w:r>
      <w:proofErr w:type="spellEnd"/>
      <w:r>
        <w:rPr>
          <w:rStyle w:val="ad"/>
        </w:rPr>
        <w:t>(request)</w:t>
      </w:r>
      <w:r>
        <w:rPr>
          <w:rStyle w:val="ad"/>
        </w:rPr>
        <w:br/>
      </w:r>
      <w:r w:rsidR="007877EB" w:rsidRPr="007140BA">
        <w:rPr>
          <w:rStyle w:val="ad"/>
        </w:rPr>
        <w:t>{</w:t>
      </w:r>
      <w:r w:rsidR="007F733D">
        <w:rPr>
          <w:rStyle w:val="ad"/>
        </w:rPr>
        <w:br/>
      </w:r>
      <w:r w:rsidR="007F733D">
        <w:rPr>
          <w:rStyle w:val="ad"/>
        </w:rPr>
        <w:tab/>
        <w:t>“login”:</w:t>
      </w:r>
      <w:r w:rsidR="007F733D">
        <w:rPr>
          <w:rStyle w:val="ad"/>
        </w:rPr>
        <w:tab/>
        <w:t>{@</w:t>
      </w:r>
      <w:proofErr w:type="spellStart"/>
      <w:r w:rsidR="007F733D">
        <w:rPr>
          <w:rStyle w:val="ad"/>
        </w:rPr>
        <w:t>login_package</w:t>
      </w:r>
      <w:proofErr w:type="spellEnd"/>
      <w:r w:rsidR="007F733D">
        <w:rPr>
          <w:rStyle w:val="ad"/>
        </w:rPr>
        <w:t>(request)}</w:t>
      </w:r>
      <w:r w:rsidR="00464B48">
        <w:rPr>
          <w:rStyle w:val="ad"/>
        </w:rPr>
        <w:t>,</w:t>
      </w:r>
      <w:r w:rsidR="007F733D">
        <w:rPr>
          <w:rStyle w:val="ad"/>
        </w:rPr>
        <w:tab/>
      </w:r>
      <w:r w:rsidR="007F733D" w:rsidRPr="00614B85">
        <w:rPr>
          <w:rStyle w:val="ad"/>
          <w:b w:val="0"/>
        </w:rPr>
        <w:t xml:space="preserve">// </w:t>
      </w:r>
      <w:r w:rsidR="007F733D" w:rsidRPr="00614B85">
        <w:rPr>
          <w:rStyle w:val="ad"/>
          <w:rFonts w:hint="eastAsia"/>
          <w:b w:val="0"/>
        </w:rPr>
        <w:t>Login</w:t>
      </w:r>
      <w:r w:rsidR="007F733D" w:rsidRPr="00614B85">
        <w:rPr>
          <w:rStyle w:val="ad"/>
          <w:rFonts w:hint="eastAsia"/>
          <w:b w:val="0"/>
        </w:rPr>
        <w:t>头请求</w:t>
      </w:r>
      <w:r w:rsidR="007877EB" w:rsidRPr="006962FF">
        <w:rPr>
          <w:rStyle w:val="ad"/>
          <w:b w:val="0"/>
        </w:rPr>
        <w:br/>
      </w:r>
      <w:r w:rsidR="007877EB" w:rsidRPr="007140BA">
        <w:rPr>
          <w:rStyle w:val="ad"/>
        </w:rPr>
        <w:tab/>
        <w:t>“</w:t>
      </w:r>
      <w:r w:rsidR="0031776D">
        <w:rPr>
          <w:rStyle w:val="ad"/>
          <w:rFonts w:hint="eastAsia"/>
        </w:rPr>
        <w:t>type</w:t>
      </w:r>
      <w:r w:rsidR="007877EB" w:rsidRPr="007140BA">
        <w:rPr>
          <w:rStyle w:val="ad"/>
        </w:rPr>
        <w:t>”:</w:t>
      </w:r>
      <w:r w:rsidR="007877EB" w:rsidRPr="007140BA">
        <w:rPr>
          <w:rStyle w:val="ad"/>
        </w:rPr>
        <w:tab/>
        <w:t>“</w:t>
      </w:r>
      <w:r w:rsidR="0031776D">
        <w:rPr>
          <w:rStyle w:val="ad"/>
        </w:rPr>
        <w:t>0</w:t>
      </w:r>
      <w:r w:rsidR="007877EB" w:rsidRPr="007140BA">
        <w:rPr>
          <w:rStyle w:val="ad"/>
        </w:rPr>
        <w:t>”,</w:t>
      </w:r>
      <w:r w:rsidR="007877EB" w:rsidRPr="007140BA">
        <w:rPr>
          <w:rStyle w:val="ad"/>
        </w:rPr>
        <w:tab/>
      </w:r>
      <w:r w:rsidR="007877EB" w:rsidRPr="006962FF">
        <w:rPr>
          <w:rStyle w:val="ad"/>
          <w:b w:val="0"/>
        </w:rPr>
        <w:t>//</w:t>
      </w:r>
      <w:r w:rsidR="0031776D" w:rsidRPr="006962FF">
        <w:rPr>
          <w:rStyle w:val="ad"/>
          <w:b w:val="0"/>
        </w:rPr>
        <w:t xml:space="preserve"> </w:t>
      </w:r>
      <w:r w:rsidR="0031776D" w:rsidRPr="006962FF">
        <w:rPr>
          <w:rStyle w:val="ad"/>
          <w:rFonts w:hint="eastAsia"/>
          <w:b w:val="0"/>
        </w:rPr>
        <w:t>请求类型。</w:t>
      </w:r>
      <w:r w:rsidR="0031776D" w:rsidRPr="006962FF">
        <w:rPr>
          <w:rStyle w:val="ad"/>
          <w:rFonts w:hint="eastAsia"/>
          <w:b w:val="0"/>
        </w:rPr>
        <w:t xml:space="preserve"> 0</w:t>
      </w:r>
      <w:r w:rsidR="0031776D" w:rsidRPr="006962FF">
        <w:rPr>
          <w:rStyle w:val="ad"/>
          <w:rFonts w:hint="eastAsia"/>
          <w:b w:val="0"/>
        </w:rPr>
        <w:t>：全部更新</w:t>
      </w:r>
      <w:r w:rsidR="0031776D" w:rsidRPr="006962FF">
        <w:rPr>
          <w:rStyle w:val="ad"/>
          <w:rFonts w:hint="eastAsia"/>
          <w:b w:val="0"/>
        </w:rPr>
        <w:t xml:space="preserve"> 1</w:t>
      </w:r>
      <w:r w:rsidR="0031776D" w:rsidRPr="006962FF">
        <w:rPr>
          <w:rStyle w:val="ad"/>
          <w:rFonts w:hint="eastAsia"/>
          <w:b w:val="0"/>
        </w:rPr>
        <w:t>：更新通讯录</w:t>
      </w:r>
      <w:r w:rsidR="00FF2C7C">
        <w:rPr>
          <w:rStyle w:val="ad"/>
          <w:rFonts w:hint="eastAsia"/>
          <w:b w:val="0"/>
        </w:rPr>
        <w:t>和</w:t>
      </w:r>
      <w:r w:rsidR="0031776D" w:rsidRPr="006962FF">
        <w:rPr>
          <w:rStyle w:val="ad"/>
          <w:rFonts w:hint="eastAsia"/>
          <w:b w:val="0"/>
        </w:rPr>
        <w:t>文档</w:t>
      </w:r>
      <w:r w:rsidR="00FF2C7C">
        <w:rPr>
          <w:rStyle w:val="ad"/>
          <w:rFonts w:hint="eastAsia"/>
          <w:b w:val="0"/>
        </w:rPr>
        <w:t xml:space="preserve"> 2</w:t>
      </w:r>
      <w:r w:rsidR="00FF2C7C">
        <w:rPr>
          <w:rStyle w:val="ad"/>
          <w:rFonts w:hint="eastAsia"/>
          <w:b w:val="0"/>
        </w:rPr>
        <w:t>：更新签名图</w:t>
      </w:r>
      <w:r w:rsidR="007877EB" w:rsidRPr="006962FF">
        <w:rPr>
          <w:rStyle w:val="ad"/>
          <w:b w:val="0"/>
        </w:rPr>
        <w:br/>
      </w:r>
      <w:r w:rsidR="007877EB" w:rsidRPr="007140BA">
        <w:rPr>
          <w:rStyle w:val="ad"/>
        </w:rPr>
        <w:tab/>
        <w:t>“</w:t>
      </w:r>
      <w:r w:rsidR="0031776D">
        <w:rPr>
          <w:rStyle w:val="ad"/>
          <w:rFonts w:hint="eastAsia"/>
        </w:rPr>
        <w:t>contact</w:t>
      </w:r>
      <w:r w:rsidR="007877EB" w:rsidRPr="007140BA">
        <w:rPr>
          <w:rStyle w:val="ad"/>
        </w:rPr>
        <w:t>”:</w:t>
      </w:r>
      <w:r w:rsidR="007877EB" w:rsidRPr="007140BA">
        <w:rPr>
          <w:rStyle w:val="ad"/>
        </w:rPr>
        <w:tab/>
      </w:r>
      <w:r w:rsidR="0031776D">
        <w:rPr>
          <w:rStyle w:val="ad"/>
          <w:rFonts w:hint="eastAsia"/>
        </w:rPr>
        <w:t>{</w:t>
      </w:r>
      <w:r w:rsidR="0031776D">
        <w:rPr>
          <w:rStyle w:val="ad"/>
        </w:rPr>
        <w:t>@</w:t>
      </w:r>
      <w:proofErr w:type="spellStart"/>
      <w:r w:rsidR="0031776D">
        <w:rPr>
          <w:rStyle w:val="ad"/>
        </w:rPr>
        <w:t>contact</w:t>
      </w:r>
      <w:r w:rsidR="00A92E8F">
        <w:rPr>
          <w:rStyle w:val="ad"/>
        </w:rPr>
        <w:t>_update</w:t>
      </w:r>
      <w:proofErr w:type="spellEnd"/>
      <w:r>
        <w:rPr>
          <w:rStyle w:val="ad"/>
          <w:rFonts w:hint="eastAsia"/>
        </w:rPr>
        <w:t>(request)</w:t>
      </w:r>
      <w:r w:rsidR="0031776D">
        <w:rPr>
          <w:rStyle w:val="ad"/>
          <w:rFonts w:hint="eastAsia"/>
        </w:rPr>
        <w:t>}</w:t>
      </w:r>
      <w:r w:rsidR="007877EB" w:rsidRPr="007140BA">
        <w:rPr>
          <w:rStyle w:val="ad"/>
        </w:rPr>
        <w:t>,</w:t>
      </w:r>
      <w:r w:rsidR="007877EB" w:rsidRPr="007140BA">
        <w:rPr>
          <w:rStyle w:val="ad"/>
        </w:rPr>
        <w:tab/>
      </w:r>
      <w:r w:rsidR="007877EB" w:rsidRPr="006962FF">
        <w:rPr>
          <w:rStyle w:val="ad"/>
          <w:b w:val="0"/>
        </w:rPr>
        <w:t>//</w:t>
      </w:r>
      <w:r w:rsidR="0034671B" w:rsidRPr="006962FF">
        <w:rPr>
          <w:rStyle w:val="ad"/>
          <w:b w:val="0"/>
        </w:rPr>
        <w:t xml:space="preserve"> </w:t>
      </w:r>
      <w:r w:rsidR="00A92E8F" w:rsidRPr="006962FF">
        <w:rPr>
          <w:rStyle w:val="ad"/>
          <w:rFonts w:hint="eastAsia"/>
          <w:b w:val="0"/>
        </w:rPr>
        <w:t>请求的通讯录内容</w:t>
      </w:r>
      <w:r w:rsidR="007877EB" w:rsidRPr="006962FF">
        <w:rPr>
          <w:rStyle w:val="ad"/>
          <w:b w:val="0"/>
        </w:rPr>
        <w:br/>
      </w:r>
      <w:r w:rsidR="007877EB" w:rsidRPr="007140BA">
        <w:rPr>
          <w:rStyle w:val="ad"/>
        </w:rPr>
        <w:tab/>
        <w:t>“</w:t>
      </w:r>
      <w:r w:rsidR="0031776D">
        <w:rPr>
          <w:rStyle w:val="ad"/>
        </w:rPr>
        <w:t>target</w:t>
      </w:r>
      <w:r w:rsidR="007877EB" w:rsidRPr="007140BA">
        <w:rPr>
          <w:rStyle w:val="ad"/>
        </w:rPr>
        <w:t>”:</w:t>
      </w:r>
      <w:r w:rsidR="007877EB" w:rsidRPr="007140BA">
        <w:rPr>
          <w:rStyle w:val="ad"/>
        </w:rPr>
        <w:tab/>
      </w:r>
      <w:r w:rsidR="0031776D">
        <w:rPr>
          <w:rStyle w:val="ad"/>
        </w:rPr>
        <w:t>{@</w:t>
      </w:r>
      <w:proofErr w:type="spellStart"/>
      <w:r w:rsidR="0031776D">
        <w:rPr>
          <w:rStyle w:val="ad"/>
        </w:rPr>
        <w:t>target</w:t>
      </w:r>
      <w:r w:rsidR="00A92E8F">
        <w:rPr>
          <w:rStyle w:val="ad"/>
        </w:rPr>
        <w:t>_update</w:t>
      </w:r>
      <w:proofErr w:type="spellEnd"/>
      <w:r>
        <w:rPr>
          <w:rStyle w:val="ad"/>
        </w:rPr>
        <w:t>(request)</w:t>
      </w:r>
      <w:r w:rsidR="0031776D">
        <w:rPr>
          <w:rStyle w:val="ad"/>
        </w:rPr>
        <w:t>}</w:t>
      </w:r>
      <w:r w:rsidR="004E6D65">
        <w:rPr>
          <w:rStyle w:val="ad"/>
        </w:rPr>
        <w:t>,</w:t>
      </w:r>
      <w:r w:rsidR="007877EB" w:rsidRPr="007140BA">
        <w:rPr>
          <w:rStyle w:val="ad"/>
        </w:rPr>
        <w:tab/>
      </w:r>
      <w:r w:rsidR="007877EB" w:rsidRPr="006962FF">
        <w:rPr>
          <w:rStyle w:val="ad"/>
          <w:b w:val="0"/>
        </w:rPr>
        <w:t>//</w:t>
      </w:r>
      <w:r w:rsidR="0034671B" w:rsidRPr="006962FF">
        <w:rPr>
          <w:rStyle w:val="ad"/>
          <w:b w:val="0"/>
        </w:rPr>
        <w:t xml:space="preserve"> </w:t>
      </w:r>
      <w:r w:rsidR="00A92E8F" w:rsidRPr="006962FF">
        <w:rPr>
          <w:rStyle w:val="ad"/>
          <w:rFonts w:hint="eastAsia"/>
          <w:b w:val="0"/>
        </w:rPr>
        <w:t>请求的文档内容</w:t>
      </w:r>
      <w:r w:rsidR="004E6D65">
        <w:rPr>
          <w:rStyle w:val="ad"/>
          <w:b w:val="0"/>
        </w:rPr>
        <w:br/>
      </w:r>
      <w:r w:rsidR="004E6D65" w:rsidRPr="004E6D65">
        <w:rPr>
          <w:rStyle w:val="ad"/>
        </w:rPr>
        <w:tab/>
        <w:t>“pen”:</w:t>
      </w:r>
      <w:r w:rsidR="004E6D65" w:rsidRPr="004E6D65">
        <w:rPr>
          <w:rStyle w:val="ad"/>
        </w:rPr>
        <w:tab/>
        <w:t>{@</w:t>
      </w:r>
      <w:proofErr w:type="spellStart"/>
      <w:r w:rsidR="004E6D65" w:rsidRPr="004E6D65">
        <w:rPr>
          <w:rStyle w:val="ad"/>
        </w:rPr>
        <w:t>sign_pen</w:t>
      </w:r>
      <w:proofErr w:type="spellEnd"/>
      <w:r w:rsidR="004E6D65" w:rsidRPr="004E6D65">
        <w:rPr>
          <w:rStyle w:val="ad"/>
          <w:rFonts w:hint="eastAsia"/>
        </w:rPr>
        <w:t>(request)</w:t>
      </w:r>
      <w:r w:rsidR="004E6D65" w:rsidRPr="004E6D65">
        <w:rPr>
          <w:rStyle w:val="ad"/>
        </w:rPr>
        <w:t>}</w:t>
      </w:r>
      <w:r w:rsidR="004E6D65" w:rsidRPr="004E6D65">
        <w:rPr>
          <w:rStyle w:val="ad"/>
        </w:rPr>
        <w:tab/>
      </w:r>
      <w:r w:rsidR="004E6D65">
        <w:rPr>
          <w:rStyle w:val="ad"/>
          <w:b w:val="0"/>
        </w:rPr>
        <w:t xml:space="preserve">// </w:t>
      </w:r>
      <w:r w:rsidR="004E6D65">
        <w:rPr>
          <w:rStyle w:val="ad"/>
          <w:rFonts w:hint="eastAsia"/>
          <w:b w:val="0"/>
        </w:rPr>
        <w:t>请求的签名</w:t>
      </w:r>
      <w:proofErr w:type="gramStart"/>
      <w:r w:rsidR="004E6D65">
        <w:rPr>
          <w:rStyle w:val="ad"/>
          <w:rFonts w:hint="eastAsia"/>
          <w:b w:val="0"/>
        </w:rPr>
        <w:t>图内容</w:t>
      </w:r>
      <w:proofErr w:type="gramEnd"/>
      <w:r w:rsidR="007877EB" w:rsidRPr="006962FF">
        <w:rPr>
          <w:rStyle w:val="ad"/>
          <w:b w:val="0"/>
        </w:rPr>
        <w:br/>
      </w:r>
      <w:r w:rsidR="007877EB" w:rsidRPr="007140BA">
        <w:rPr>
          <w:rStyle w:val="ad"/>
        </w:rPr>
        <w:t>}</w:t>
      </w:r>
    </w:p>
    <w:p w14:paraId="5A289E9E" w14:textId="77777777" w:rsidR="00905C00" w:rsidRDefault="00295073" w:rsidP="007877EB">
      <w:pPr>
        <w:pStyle w:val="3"/>
      </w:pPr>
      <w:r>
        <w:t>Update</w:t>
      </w:r>
      <w:r w:rsidR="00905C00">
        <w:t xml:space="preserve"> Result Package</w:t>
      </w:r>
    </w:p>
    <w:p w14:paraId="06F2CED7" w14:textId="3CEE6752" w:rsidR="006962FF" w:rsidRPr="007140BA" w:rsidRDefault="006962FF" w:rsidP="006962FF">
      <w:pPr>
        <w:shd w:val="clear" w:color="auto" w:fill="D8D8D8"/>
        <w:tabs>
          <w:tab w:val="left" w:pos="426"/>
          <w:tab w:val="left" w:pos="2410"/>
          <w:tab w:val="left" w:pos="5103"/>
        </w:tabs>
        <w:rPr>
          <w:rStyle w:val="ad"/>
        </w:rPr>
      </w:pPr>
      <w:r>
        <w:rPr>
          <w:rStyle w:val="ad"/>
        </w:rPr>
        <w:t>@</w:t>
      </w:r>
      <w:proofErr w:type="spellStart"/>
      <w:r>
        <w:rPr>
          <w:rStyle w:val="ad"/>
        </w:rPr>
        <w:t>update_package</w:t>
      </w:r>
      <w:proofErr w:type="spellEnd"/>
      <w:r>
        <w:rPr>
          <w:rStyle w:val="ad"/>
        </w:rPr>
        <w:t>(result)</w:t>
      </w:r>
      <w:r>
        <w:rPr>
          <w:rStyle w:val="ad"/>
        </w:rPr>
        <w:br/>
      </w:r>
      <w:r w:rsidRPr="007140BA">
        <w:rPr>
          <w:rStyle w:val="ad"/>
        </w:rPr>
        <w:t>{</w:t>
      </w:r>
      <w:r w:rsidR="00614B85">
        <w:rPr>
          <w:rStyle w:val="ad"/>
        </w:rPr>
        <w:br/>
      </w:r>
      <w:r w:rsidR="007F733D">
        <w:rPr>
          <w:rStyle w:val="ad"/>
        </w:rPr>
        <w:tab/>
        <w:t>“</w:t>
      </w:r>
      <w:r w:rsidR="007F733D">
        <w:rPr>
          <w:rStyle w:val="ad"/>
          <w:rFonts w:hint="eastAsia"/>
        </w:rPr>
        <w:t>login</w:t>
      </w:r>
      <w:r w:rsidR="007F733D">
        <w:rPr>
          <w:rStyle w:val="ad"/>
        </w:rPr>
        <w:t>”:</w:t>
      </w:r>
      <w:r w:rsidR="007F733D">
        <w:rPr>
          <w:rStyle w:val="ad"/>
        </w:rPr>
        <w:tab/>
        <w:t>{@</w:t>
      </w:r>
      <w:proofErr w:type="spellStart"/>
      <w:r w:rsidR="007F733D">
        <w:rPr>
          <w:rStyle w:val="ad"/>
        </w:rPr>
        <w:t>login_pacakage</w:t>
      </w:r>
      <w:proofErr w:type="spellEnd"/>
      <w:r w:rsidR="007F733D">
        <w:rPr>
          <w:rStyle w:val="ad"/>
        </w:rPr>
        <w:t>(result)},</w:t>
      </w:r>
      <w:r w:rsidR="007F733D">
        <w:rPr>
          <w:rStyle w:val="ad"/>
        </w:rPr>
        <w:tab/>
      </w:r>
      <w:r w:rsidR="007F733D" w:rsidRPr="00614B85">
        <w:rPr>
          <w:rStyle w:val="ad"/>
          <w:b w:val="0"/>
        </w:rPr>
        <w:t xml:space="preserve">// </w:t>
      </w:r>
      <w:r w:rsidR="007F733D" w:rsidRPr="00614B85">
        <w:rPr>
          <w:rStyle w:val="ad"/>
          <w:rFonts w:hint="eastAsia"/>
          <w:b w:val="0"/>
        </w:rPr>
        <w:t>Login</w:t>
      </w:r>
      <w:r w:rsidR="007F733D" w:rsidRPr="00614B85">
        <w:rPr>
          <w:rStyle w:val="ad"/>
          <w:rFonts w:hint="eastAsia"/>
          <w:b w:val="0"/>
        </w:rPr>
        <w:t>头请求</w:t>
      </w:r>
      <w:r w:rsidRPr="006962FF">
        <w:rPr>
          <w:rStyle w:val="ad"/>
          <w:b w:val="0"/>
        </w:rPr>
        <w:br/>
      </w:r>
      <w:r w:rsidRPr="007140BA">
        <w:rPr>
          <w:rStyle w:val="ad"/>
        </w:rPr>
        <w:tab/>
        <w:t>“</w:t>
      </w:r>
      <w:r>
        <w:rPr>
          <w:rStyle w:val="ad"/>
          <w:rFonts w:hint="eastAsia"/>
        </w:rPr>
        <w:t>type</w:t>
      </w:r>
      <w:r w:rsidRPr="007140BA">
        <w:rPr>
          <w:rStyle w:val="ad"/>
        </w:rPr>
        <w:t>”:</w:t>
      </w:r>
      <w:r w:rsidRPr="007140BA">
        <w:rPr>
          <w:rStyle w:val="ad"/>
        </w:rPr>
        <w:tab/>
        <w:t>“</w:t>
      </w:r>
      <w:r>
        <w:rPr>
          <w:rStyle w:val="ad"/>
        </w:rPr>
        <w:t>0</w:t>
      </w:r>
      <w:r w:rsidRPr="007140BA">
        <w:rPr>
          <w:rStyle w:val="ad"/>
        </w:rPr>
        <w:t>”,</w:t>
      </w:r>
      <w:r w:rsidRPr="007140BA">
        <w:rPr>
          <w:rStyle w:val="ad"/>
        </w:rPr>
        <w:tab/>
      </w:r>
      <w:r w:rsidRPr="006962FF">
        <w:rPr>
          <w:rStyle w:val="ad"/>
          <w:b w:val="0"/>
        </w:rPr>
        <w:t xml:space="preserve">// </w:t>
      </w:r>
      <w:r w:rsidRPr="006962FF">
        <w:rPr>
          <w:rStyle w:val="ad"/>
          <w:rFonts w:hint="eastAsia"/>
          <w:b w:val="0"/>
        </w:rPr>
        <w:t>请求类型。</w:t>
      </w:r>
      <w:r w:rsidRPr="006962FF">
        <w:rPr>
          <w:rStyle w:val="ad"/>
          <w:rFonts w:hint="eastAsia"/>
          <w:b w:val="0"/>
        </w:rPr>
        <w:t xml:space="preserve"> 0</w:t>
      </w:r>
      <w:r w:rsidRPr="006962FF">
        <w:rPr>
          <w:rStyle w:val="ad"/>
          <w:rFonts w:hint="eastAsia"/>
          <w:b w:val="0"/>
        </w:rPr>
        <w:t>：全部更新</w:t>
      </w:r>
      <w:r w:rsidRPr="006962FF">
        <w:rPr>
          <w:rStyle w:val="ad"/>
          <w:rFonts w:hint="eastAsia"/>
          <w:b w:val="0"/>
        </w:rPr>
        <w:t xml:space="preserve"> 1</w:t>
      </w:r>
      <w:r w:rsidRPr="006962FF">
        <w:rPr>
          <w:rStyle w:val="ad"/>
          <w:rFonts w:hint="eastAsia"/>
          <w:b w:val="0"/>
        </w:rPr>
        <w:t>：更新通讯录</w:t>
      </w:r>
      <w:r w:rsidRPr="006962FF">
        <w:rPr>
          <w:rStyle w:val="ad"/>
          <w:rFonts w:hint="eastAsia"/>
          <w:b w:val="0"/>
        </w:rPr>
        <w:t xml:space="preserve"> 2</w:t>
      </w:r>
      <w:r w:rsidRPr="006962FF">
        <w:rPr>
          <w:rStyle w:val="ad"/>
          <w:rFonts w:hint="eastAsia"/>
          <w:b w:val="0"/>
        </w:rPr>
        <w:t>：更新文档</w:t>
      </w:r>
      <w:r w:rsidRPr="006962FF">
        <w:rPr>
          <w:rStyle w:val="ad"/>
          <w:b w:val="0"/>
        </w:rPr>
        <w:br/>
      </w:r>
      <w:r w:rsidRPr="007140BA">
        <w:rPr>
          <w:rStyle w:val="ad"/>
        </w:rPr>
        <w:tab/>
        <w:t>“</w:t>
      </w:r>
      <w:r>
        <w:rPr>
          <w:rStyle w:val="ad"/>
          <w:rFonts w:hint="eastAsia"/>
        </w:rPr>
        <w:t>contact</w:t>
      </w:r>
      <w:r w:rsidRPr="007140BA">
        <w:rPr>
          <w:rStyle w:val="ad"/>
        </w:rPr>
        <w:t>”:</w:t>
      </w:r>
      <w:r w:rsidRPr="007140BA">
        <w:rPr>
          <w:rStyle w:val="ad"/>
        </w:rPr>
        <w:tab/>
      </w:r>
      <w:r>
        <w:rPr>
          <w:rStyle w:val="ad"/>
          <w:rFonts w:hint="eastAsia"/>
        </w:rPr>
        <w:t>{</w:t>
      </w:r>
      <w:r>
        <w:rPr>
          <w:rStyle w:val="ad"/>
        </w:rPr>
        <w:t>@</w:t>
      </w:r>
      <w:proofErr w:type="spellStart"/>
      <w:r>
        <w:rPr>
          <w:rStyle w:val="ad"/>
        </w:rPr>
        <w:t>contact_update</w:t>
      </w:r>
      <w:proofErr w:type="spellEnd"/>
      <w:r>
        <w:rPr>
          <w:rStyle w:val="ad"/>
          <w:rFonts w:hint="eastAsia"/>
        </w:rPr>
        <w:t>(</w:t>
      </w:r>
      <w:r>
        <w:rPr>
          <w:rStyle w:val="ad"/>
        </w:rPr>
        <w:t>result</w:t>
      </w:r>
      <w:r>
        <w:rPr>
          <w:rStyle w:val="ad"/>
          <w:rFonts w:hint="eastAsia"/>
        </w:rPr>
        <w:t>)}</w:t>
      </w:r>
      <w:r w:rsidRPr="007140BA">
        <w:rPr>
          <w:rStyle w:val="ad"/>
        </w:rPr>
        <w:t>,</w:t>
      </w:r>
      <w:r w:rsidRPr="007140BA">
        <w:rPr>
          <w:rStyle w:val="ad"/>
        </w:rPr>
        <w:tab/>
      </w:r>
      <w:r w:rsidRPr="006962FF">
        <w:rPr>
          <w:rStyle w:val="ad"/>
          <w:b w:val="0"/>
        </w:rPr>
        <w:t xml:space="preserve">// </w:t>
      </w:r>
      <w:r w:rsidRPr="006962FF">
        <w:rPr>
          <w:rStyle w:val="ad"/>
          <w:rFonts w:hint="eastAsia"/>
          <w:b w:val="0"/>
        </w:rPr>
        <w:t>请求的通讯录内容</w:t>
      </w:r>
      <w:r w:rsidR="00A83E92">
        <w:rPr>
          <w:rStyle w:val="ad"/>
          <w:b w:val="0"/>
        </w:rPr>
        <w:br/>
      </w:r>
      <w:r w:rsidRPr="007140BA">
        <w:rPr>
          <w:rStyle w:val="ad"/>
        </w:rPr>
        <w:tab/>
        <w:t>“</w:t>
      </w:r>
      <w:r>
        <w:rPr>
          <w:rStyle w:val="ad"/>
        </w:rPr>
        <w:t>target</w:t>
      </w:r>
      <w:r w:rsidRPr="007140BA">
        <w:rPr>
          <w:rStyle w:val="ad"/>
        </w:rPr>
        <w:t>”:</w:t>
      </w:r>
      <w:r w:rsidRPr="007140BA">
        <w:rPr>
          <w:rStyle w:val="ad"/>
        </w:rPr>
        <w:tab/>
      </w:r>
      <w:r>
        <w:rPr>
          <w:rStyle w:val="ad"/>
        </w:rPr>
        <w:t>{@</w:t>
      </w:r>
      <w:proofErr w:type="spellStart"/>
      <w:r>
        <w:rPr>
          <w:rStyle w:val="ad"/>
        </w:rPr>
        <w:t>target_update</w:t>
      </w:r>
      <w:proofErr w:type="spellEnd"/>
      <w:r>
        <w:rPr>
          <w:rStyle w:val="ad"/>
        </w:rPr>
        <w:t>(result)}</w:t>
      </w:r>
      <w:r w:rsidRPr="007140BA">
        <w:rPr>
          <w:rStyle w:val="ad"/>
        </w:rPr>
        <w:tab/>
      </w:r>
      <w:r w:rsidRPr="006962FF">
        <w:rPr>
          <w:rStyle w:val="ad"/>
          <w:b w:val="0"/>
        </w:rPr>
        <w:t xml:space="preserve">// </w:t>
      </w:r>
      <w:r w:rsidRPr="006962FF">
        <w:rPr>
          <w:rStyle w:val="ad"/>
          <w:rFonts w:hint="eastAsia"/>
          <w:b w:val="0"/>
        </w:rPr>
        <w:t>请求的文档内容</w:t>
      </w:r>
      <w:r w:rsidR="00A83E92">
        <w:rPr>
          <w:rStyle w:val="ad"/>
          <w:b w:val="0"/>
        </w:rPr>
        <w:br/>
      </w:r>
      <w:r w:rsidR="00A83E92">
        <w:rPr>
          <w:rStyle w:val="ad"/>
          <w:b w:val="0"/>
        </w:rPr>
        <w:tab/>
      </w:r>
      <w:r w:rsidR="00A83E92" w:rsidRPr="004E6D65">
        <w:rPr>
          <w:rStyle w:val="ad"/>
        </w:rPr>
        <w:t>“pen”:</w:t>
      </w:r>
      <w:r w:rsidR="00A83E92" w:rsidRPr="004E6D65">
        <w:rPr>
          <w:rStyle w:val="ad"/>
        </w:rPr>
        <w:tab/>
        <w:t>{@</w:t>
      </w:r>
      <w:proofErr w:type="spellStart"/>
      <w:r w:rsidR="00A83E92" w:rsidRPr="004E6D65">
        <w:rPr>
          <w:rStyle w:val="ad"/>
        </w:rPr>
        <w:t>pen</w:t>
      </w:r>
      <w:r w:rsidR="000606A3">
        <w:rPr>
          <w:rStyle w:val="ad"/>
        </w:rPr>
        <w:t>_update</w:t>
      </w:r>
      <w:proofErr w:type="spellEnd"/>
      <w:r w:rsidR="00A83E92" w:rsidRPr="004E6D65">
        <w:rPr>
          <w:rStyle w:val="ad"/>
          <w:rFonts w:hint="eastAsia"/>
        </w:rPr>
        <w:t>(</w:t>
      </w:r>
      <w:r w:rsidR="00A83E92">
        <w:rPr>
          <w:rStyle w:val="ad"/>
          <w:rFonts w:hint="eastAsia"/>
        </w:rPr>
        <w:t>result</w:t>
      </w:r>
      <w:r w:rsidR="00A83E92" w:rsidRPr="004E6D65">
        <w:rPr>
          <w:rStyle w:val="ad"/>
          <w:rFonts w:hint="eastAsia"/>
        </w:rPr>
        <w:t>)</w:t>
      </w:r>
      <w:r w:rsidR="00A83E92" w:rsidRPr="004E6D65">
        <w:rPr>
          <w:rStyle w:val="ad"/>
        </w:rPr>
        <w:t>}</w:t>
      </w:r>
      <w:r w:rsidR="00A83E92" w:rsidRPr="004E6D65">
        <w:rPr>
          <w:rStyle w:val="ad"/>
        </w:rPr>
        <w:tab/>
      </w:r>
      <w:r w:rsidR="00A83E92">
        <w:rPr>
          <w:rStyle w:val="ad"/>
          <w:b w:val="0"/>
        </w:rPr>
        <w:t xml:space="preserve">// </w:t>
      </w:r>
      <w:r w:rsidR="00A83E92">
        <w:rPr>
          <w:rStyle w:val="ad"/>
          <w:rFonts w:hint="eastAsia"/>
          <w:b w:val="0"/>
        </w:rPr>
        <w:t>请求的签名</w:t>
      </w:r>
      <w:proofErr w:type="gramStart"/>
      <w:r w:rsidR="00A83E92">
        <w:rPr>
          <w:rStyle w:val="ad"/>
          <w:rFonts w:hint="eastAsia"/>
          <w:b w:val="0"/>
        </w:rPr>
        <w:t>图内容</w:t>
      </w:r>
      <w:proofErr w:type="gramEnd"/>
      <w:r w:rsidRPr="006962FF">
        <w:rPr>
          <w:rStyle w:val="ad"/>
          <w:b w:val="0"/>
        </w:rPr>
        <w:br/>
      </w:r>
      <w:r w:rsidRPr="007140BA">
        <w:rPr>
          <w:rStyle w:val="ad"/>
        </w:rPr>
        <w:t>}</w:t>
      </w:r>
    </w:p>
    <w:p w14:paraId="5E565694" w14:textId="00770C55" w:rsidR="00F50F52" w:rsidRDefault="003F4208" w:rsidP="00F50F52">
      <w:pPr>
        <w:pStyle w:val="3"/>
      </w:pPr>
      <w:r>
        <w:rPr>
          <w:rFonts w:hint="eastAsia"/>
        </w:rPr>
        <w:t>C</w:t>
      </w:r>
      <w:r w:rsidR="00F50F52">
        <w:t xml:space="preserve">ontact </w:t>
      </w:r>
      <w:r w:rsidR="008727C6">
        <w:t>U</w:t>
      </w:r>
      <w:r w:rsidR="00F50F52">
        <w:t>pdate Package</w:t>
      </w:r>
    </w:p>
    <w:p w14:paraId="314445D5" w14:textId="1BB74EA4" w:rsidR="00F50F52" w:rsidRPr="007140BA" w:rsidRDefault="00F50F52" w:rsidP="00F50F52">
      <w:pPr>
        <w:shd w:val="clear" w:color="auto" w:fill="D8D8D8"/>
        <w:tabs>
          <w:tab w:val="left" w:pos="426"/>
          <w:tab w:val="left" w:pos="2410"/>
          <w:tab w:val="left" w:pos="5103"/>
        </w:tabs>
        <w:rPr>
          <w:rStyle w:val="ad"/>
        </w:rPr>
      </w:pPr>
      <w:r>
        <w:rPr>
          <w:rStyle w:val="ad"/>
        </w:rPr>
        <w:t>@</w:t>
      </w:r>
      <w:r w:rsidRPr="00F50F52">
        <w:rPr>
          <w:rStyle w:val="ad"/>
        </w:rPr>
        <w:t xml:space="preserve"> </w:t>
      </w:r>
      <w:proofErr w:type="spellStart"/>
      <w:r w:rsidR="001F7A7B">
        <w:rPr>
          <w:rStyle w:val="ad"/>
        </w:rPr>
        <w:t>contact_update</w:t>
      </w:r>
      <w:proofErr w:type="spellEnd"/>
      <w:r>
        <w:rPr>
          <w:rStyle w:val="ad"/>
        </w:rPr>
        <w:br/>
      </w:r>
      <w:r w:rsidRPr="007140BA">
        <w:rPr>
          <w:rStyle w:val="ad"/>
        </w:rPr>
        <w:t>{</w:t>
      </w:r>
      <w:r w:rsidR="001F7A7B">
        <w:rPr>
          <w:rStyle w:val="ad"/>
        </w:rPr>
        <w:br/>
      </w:r>
      <w:r w:rsidR="001F7A7B">
        <w:rPr>
          <w:rStyle w:val="ad"/>
        </w:rPr>
        <w:tab/>
        <w:t>“</w:t>
      </w:r>
      <w:proofErr w:type="spellStart"/>
      <w:r w:rsidR="001F7A7B">
        <w:rPr>
          <w:rStyle w:val="ad"/>
        </w:rPr>
        <w:t>updateId</w:t>
      </w:r>
      <w:proofErr w:type="spellEnd"/>
      <w:r w:rsidR="001F7A7B">
        <w:rPr>
          <w:rStyle w:val="ad"/>
        </w:rPr>
        <w:t>”:</w:t>
      </w:r>
      <w:r w:rsidR="001F7A7B">
        <w:rPr>
          <w:rStyle w:val="ad"/>
        </w:rPr>
        <w:tab/>
        <w:t>“”,</w:t>
      </w:r>
      <w:r w:rsidR="001F7A7B">
        <w:rPr>
          <w:rStyle w:val="ad"/>
        </w:rPr>
        <w:tab/>
      </w:r>
      <w:r w:rsidR="001F7A7B" w:rsidRPr="001F7A7B">
        <w:rPr>
          <w:rStyle w:val="ad"/>
          <w:b w:val="0"/>
        </w:rPr>
        <w:t xml:space="preserve">// </w:t>
      </w:r>
      <w:r w:rsidR="001F7A7B" w:rsidRPr="001F7A7B">
        <w:rPr>
          <w:rStyle w:val="ad"/>
          <w:rFonts w:hint="eastAsia"/>
          <w:b w:val="0"/>
        </w:rPr>
        <w:t>指定要更新的联系人</w:t>
      </w:r>
      <w:r w:rsidR="001F7A7B" w:rsidRPr="001F7A7B">
        <w:rPr>
          <w:rStyle w:val="ad"/>
          <w:rFonts w:hint="eastAsia"/>
          <w:b w:val="0"/>
        </w:rPr>
        <w:t>ID</w:t>
      </w:r>
      <w:r w:rsidR="001F7A7B" w:rsidRPr="001F7A7B">
        <w:rPr>
          <w:rStyle w:val="ad"/>
          <w:b w:val="0"/>
        </w:rPr>
        <w:br/>
      </w:r>
      <w:r w:rsidR="001F7A7B">
        <w:rPr>
          <w:rStyle w:val="ad"/>
        </w:rPr>
        <w:tab/>
        <w:t>“contacts”:</w:t>
      </w:r>
      <w:r w:rsidR="001F7A7B">
        <w:rPr>
          <w:rStyle w:val="ad"/>
        </w:rPr>
        <w:tab/>
        <w:t>[{@</w:t>
      </w:r>
      <w:proofErr w:type="spellStart"/>
      <w:r w:rsidR="001F7A7B">
        <w:rPr>
          <w:rStyle w:val="ad"/>
        </w:rPr>
        <w:t>contact_package</w:t>
      </w:r>
      <w:proofErr w:type="spellEnd"/>
      <w:r w:rsidR="001F7A7B">
        <w:rPr>
          <w:rStyle w:val="ad"/>
        </w:rPr>
        <w:t>}, …]</w:t>
      </w:r>
      <w:r w:rsidR="001F7A7B">
        <w:rPr>
          <w:rStyle w:val="ad"/>
        </w:rPr>
        <w:tab/>
      </w:r>
      <w:r w:rsidR="001F7A7B" w:rsidRPr="001F7A7B">
        <w:rPr>
          <w:rStyle w:val="ad"/>
          <w:b w:val="0"/>
        </w:rPr>
        <w:t xml:space="preserve">// </w:t>
      </w:r>
      <w:r w:rsidR="001F7A7B" w:rsidRPr="001F7A7B">
        <w:rPr>
          <w:rStyle w:val="ad"/>
          <w:rFonts w:hint="eastAsia"/>
          <w:b w:val="0"/>
        </w:rPr>
        <w:t>返回数据</w:t>
      </w:r>
      <w:r w:rsidRPr="001F7A7B">
        <w:rPr>
          <w:rStyle w:val="ad"/>
          <w:b w:val="0"/>
        </w:rPr>
        <w:br/>
      </w:r>
      <w:r w:rsidRPr="007140BA">
        <w:rPr>
          <w:rStyle w:val="ad"/>
        </w:rPr>
        <w:t>}</w:t>
      </w:r>
    </w:p>
    <w:p w14:paraId="73204464" w14:textId="0FBBAF34" w:rsidR="00A3582F" w:rsidRPr="001F7A7B" w:rsidRDefault="001F7A7B" w:rsidP="00A3582F">
      <w:pPr>
        <w:rPr>
          <w:rStyle w:val="a8"/>
        </w:rPr>
      </w:pPr>
      <w:r w:rsidRPr="001F7A7B">
        <w:rPr>
          <w:rStyle w:val="a8"/>
        </w:rPr>
        <w:t>R</w:t>
      </w:r>
      <w:r w:rsidRPr="001F7A7B">
        <w:rPr>
          <w:rStyle w:val="a8"/>
          <w:rFonts w:hint="eastAsia"/>
        </w:rPr>
        <w:t>equest</w:t>
      </w:r>
      <w:r w:rsidRPr="001F7A7B">
        <w:rPr>
          <w:rStyle w:val="a8"/>
          <w:rFonts w:hint="eastAsia"/>
        </w:rPr>
        <w:t>时只需要提供</w:t>
      </w:r>
      <w:r w:rsidRPr="001F7A7B">
        <w:rPr>
          <w:rStyle w:val="a8"/>
          <w:rFonts w:hint="eastAsia"/>
        </w:rPr>
        <w:t>updateId</w:t>
      </w:r>
      <w:r w:rsidRPr="001F7A7B">
        <w:rPr>
          <w:rStyle w:val="a8"/>
          <w:rFonts w:hint="eastAsia"/>
        </w:rPr>
        <w:t>字段（如果不提供，表示要求获取整个通讯录更新）</w:t>
      </w:r>
    </w:p>
    <w:p w14:paraId="2E3D0CF2" w14:textId="11891F43" w:rsidR="001F7A7B" w:rsidRPr="001F7A7B" w:rsidRDefault="001F7A7B" w:rsidP="00A3582F">
      <w:pPr>
        <w:rPr>
          <w:rStyle w:val="a8"/>
        </w:rPr>
      </w:pPr>
      <w:r w:rsidRPr="001F7A7B">
        <w:rPr>
          <w:rStyle w:val="a8"/>
          <w:rFonts w:hint="eastAsia"/>
        </w:rPr>
        <w:t>Result</w:t>
      </w:r>
      <w:r>
        <w:rPr>
          <w:rStyle w:val="a8"/>
          <w:rFonts w:hint="eastAsia"/>
        </w:rPr>
        <w:t>的包中</w:t>
      </w:r>
      <w:r w:rsidRPr="001F7A7B">
        <w:rPr>
          <w:rStyle w:val="a8"/>
          <w:rFonts w:hint="eastAsia"/>
        </w:rPr>
        <w:t>只需要包括</w:t>
      </w:r>
      <w:r w:rsidRPr="001F7A7B">
        <w:rPr>
          <w:rStyle w:val="a8"/>
          <w:rFonts w:hint="eastAsia"/>
        </w:rPr>
        <w:t>contacts</w:t>
      </w:r>
      <w:r w:rsidRPr="001F7A7B">
        <w:rPr>
          <w:rStyle w:val="a8"/>
          <w:rFonts w:hint="eastAsia"/>
        </w:rPr>
        <w:t>字段及其内容即可。</w:t>
      </w:r>
    </w:p>
    <w:p w14:paraId="791689E6" w14:textId="04CE798E" w:rsidR="00EB475F" w:rsidRDefault="00EB475F" w:rsidP="00EB475F">
      <w:pPr>
        <w:pStyle w:val="3"/>
      </w:pPr>
      <w:r>
        <w:rPr>
          <w:rFonts w:hint="eastAsia"/>
        </w:rPr>
        <w:lastRenderedPageBreak/>
        <w:t>Target</w:t>
      </w:r>
      <w:r>
        <w:t xml:space="preserve"> </w:t>
      </w:r>
      <w:r w:rsidR="008727C6">
        <w:t>U</w:t>
      </w:r>
      <w:r>
        <w:t>pdate Package</w:t>
      </w:r>
    </w:p>
    <w:p w14:paraId="70B537BC" w14:textId="55BD83C8" w:rsidR="00EB475F" w:rsidRPr="007140BA" w:rsidRDefault="00EB475F" w:rsidP="00EB475F">
      <w:pPr>
        <w:shd w:val="clear" w:color="auto" w:fill="D8D8D8"/>
        <w:tabs>
          <w:tab w:val="left" w:pos="426"/>
          <w:tab w:val="left" w:pos="2410"/>
          <w:tab w:val="left" w:pos="5103"/>
        </w:tabs>
        <w:rPr>
          <w:rStyle w:val="ad"/>
        </w:rPr>
      </w:pPr>
      <w:r>
        <w:rPr>
          <w:rStyle w:val="ad"/>
        </w:rPr>
        <w:t>@</w:t>
      </w:r>
      <w:r w:rsidRPr="00F50F52">
        <w:rPr>
          <w:rStyle w:val="ad"/>
        </w:rPr>
        <w:t xml:space="preserve"> </w:t>
      </w:r>
      <w:proofErr w:type="spellStart"/>
      <w:r w:rsidR="000A5C08">
        <w:rPr>
          <w:rStyle w:val="ad"/>
          <w:rFonts w:hint="eastAsia"/>
        </w:rPr>
        <w:t>tar</w:t>
      </w:r>
      <w:r w:rsidR="000A5C08">
        <w:rPr>
          <w:rStyle w:val="ad"/>
        </w:rPr>
        <w:t>ge</w:t>
      </w:r>
      <w:r w:rsidR="001F7A7B">
        <w:rPr>
          <w:rStyle w:val="ad"/>
        </w:rPr>
        <w:t>t_update</w:t>
      </w:r>
      <w:proofErr w:type="spellEnd"/>
      <w:r>
        <w:rPr>
          <w:rStyle w:val="ad"/>
        </w:rPr>
        <w:br/>
      </w:r>
      <w:r w:rsidRPr="007140BA">
        <w:rPr>
          <w:rStyle w:val="ad"/>
        </w:rPr>
        <w:t>{</w:t>
      </w:r>
      <w:r w:rsidRPr="007140BA">
        <w:rPr>
          <w:rStyle w:val="ad"/>
        </w:rPr>
        <w:br/>
      </w:r>
      <w:r w:rsidRPr="007140BA">
        <w:rPr>
          <w:rStyle w:val="ad"/>
        </w:rPr>
        <w:tab/>
        <w:t>“</w:t>
      </w:r>
      <w:proofErr w:type="spellStart"/>
      <w:r w:rsidR="001F7A7B">
        <w:rPr>
          <w:rStyle w:val="ad"/>
        </w:rPr>
        <w:t>targetId</w:t>
      </w:r>
      <w:proofErr w:type="spellEnd"/>
      <w:r w:rsidRPr="007140BA">
        <w:rPr>
          <w:rStyle w:val="ad"/>
        </w:rPr>
        <w:t>”:</w:t>
      </w:r>
      <w:r w:rsidRPr="007140BA">
        <w:rPr>
          <w:rStyle w:val="ad"/>
        </w:rPr>
        <w:tab/>
      </w:r>
      <w:r w:rsidR="001F7A7B">
        <w:rPr>
          <w:rStyle w:val="ad"/>
        </w:rPr>
        <w:t>“”</w:t>
      </w:r>
      <w:r w:rsidRPr="007140BA">
        <w:rPr>
          <w:rStyle w:val="ad"/>
        </w:rPr>
        <w:t>,</w:t>
      </w:r>
      <w:r w:rsidRPr="007140BA">
        <w:rPr>
          <w:rStyle w:val="ad"/>
        </w:rPr>
        <w:tab/>
      </w:r>
      <w:r w:rsidRPr="006962FF">
        <w:rPr>
          <w:rStyle w:val="ad"/>
          <w:b w:val="0"/>
        </w:rPr>
        <w:t xml:space="preserve">// </w:t>
      </w:r>
      <w:r w:rsidR="001F7A7B">
        <w:rPr>
          <w:rStyle w:val="ad"/>
          <w:rFonts w:hint="eastAsia"/>
          <w:b w:val="0"/>
        </w:rPr>
        <w:t>指定要更新的对象</w:t>
      </w:r>
      <w:r w:rsidR="001F7A7B">
        <w:rPr>
          <w:rStyle w:val="ad"/>
          <w:rFonts w:hint="eastAsia"/>
          <w:b w:val="0"/>
        </w:rPr>
        <w:t>ID</w:t>
      </w:r>
      <w:r w:rsidR="001F7A7B">
        <w:rPr>
          <w:rStyle w:val="ad"/>
          <w:b w:val="0"/>
        </w:rPr>
        <w:br/>
      </w:r>
      <w:r w:rsidR="001F7A7B" w:rsidRPr="001F7A7B">
        <w:rPr>
          <w:rStyle w:val="ad"/>
        </w:rPr>
        <w:tab/>
        <w:t>“</w:t>
      </w:r>
      <w:proofErr w:type="spellStart"/>
      <w:r w:rsidR="001F7A7B" w:rsidRPr="001F7A7B">
        <w:rPr>
          <w:rStyle w:val="ad"/>
        </w:rPr>
        <w:t>requireType</w:t>
      </w:r>
      <w:proofErr w:type="spellEnd"/>
      <w:r w:rsidR="001F7A7B" w:rsidRPr="001F7A7B">
        <w:rPr>
          <w:rStyle w:val="ad"/>
        </w:rPr>
        <w:t>”:</w:t>
      </w:r>
      <w:r w:rsidR="001F7A7B" w:rsidRPr="001F7A7B">
        <w:rPr>
          <w:rStyle w:val="ad"/>
        </w:rPr>
        <w:tab/>
        <w:t>“0”,</w:t>
      </w:r>
      <w:r w:rsidR="001F7A7B" w:rsidRPr="001F7A7B">
        <w:rPr>
          <w:rStyle w:val="ad"/>
        </w:rPr>
        <w:tab/>
      </w:r>
      <w:r w:rsidR="001F7A7B">
        <w:rPr>
          <w:rStyle w:val="ad"/>
          <w:b w:val="0"/>
        </w:rPr>
        <w:t xml:space="preserve">// </w:t>
      </w:r>
      <w:r w:rsidR="001F7A7B">
        <w:rPr>
          <w:rStyle w:val="ad"/>
          <w:rFonts w:hint="eastAsia"/>
          <w:b w:val="0"/>
        </w:rPr>
        <w:t>更新结构的标识</w:t>
      </w:r>
      <w:r w:rsidR="007542CB" w:rsidRPr="002C31BC">
        <w:rPr>
          <w:rFonts w:ascii="宋体" w:eastAsia="宋体" w:hAnsi="宋体" w:hint="eastAsia"/>
          <w:b/>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①</w:t>
      </w:r>
      <w:r w:rsidR="001F7A7B">
        <w:rPr>
          <w:rStyle w:val="ad"/>
          <w:b w:val="0"/>
        </w:rPr>
        <w:br/>
      </w:r>
      <w:r w:rsidR="001F7A7B" w:rsidRPr="001F7A7B">
        <w:rPr>
          <w:rStyle w:val="ad"/>
        </w:rPr>
        <w:tab/>
        <w:t>“targets”:</w:t>
      </w:r>
      <w:r w:rsidR="001F7A7B" w:rsidRPr="001F7A7B">
        <w:rPr>
          <w:rStyle w:val="ad"/>
        </w:rPr>
        <w:tab/>
        <w:t>[{@</w:t>
      </w:r>
      <w:proofErr w:type="spellStart"/>
      <w:r w:rsidR="001F7A7B" w:rsidRPr="001F7A7B">
        <w:rPr>
          <w:rStyle w:val="ad"/>
        </w:rPr>
        <w:t>target_package</w:t>
      </w:r>
      <w:proofErr w:type="spellEnd"/>
      <w:r w:rsidR="001F7A7B" w:rsidRPr="001F7A7B">
        <w:rPr>
          <w:rStyle w:val="ad"/>
        </w:rPr>
        <w:t>}, …]</w:t>
      </w:r>
      <w:r w:rsidR="001F7A7B" w:rsidRPr="001F7A7B">
        <w:rPr>
          <w:rStyle w:val="ad"/>
        </w:rPr>
        <w:tab/>
      </w:r>
      <w:r w:rsidR="001F7A7B">
        <w:rPr>
          <w:rStyle w:val="ad"/>
          <w:rFonts w:hint="eastAsia"/>
          <w:b w:val="0"/>
        </w:rPr>
        <w:t>//</w:t>
      </w:r>
      <w:r w:rsidR="001F7A7B">
        <w:rPr>
          <w:rStyle w:val="ad"/>
          <w:b w:val="0"/>
        </w:rPr>
        <w:t xml:space="preserve"> </w:t>
      </w:r>
      <w:r w:rsidR="001F7A7B">
        <w:rPr>
          <w:rStyle w:val="ad"/>
          <w:rFonts w:hint="eastAsia"/>
          <w:b w:val="0"/>
        </w:rPr>
        <w:t>返回数据</w:t>
      </w:r>
      <w:r w:rsidRPr="006962FF">
        <w:rPr>
          <w:rStyle w:val="ad"/>
          <w:b w:val="0"/>
        </w:rPr>
        <w:br/>
      </w:r>
      <w:r w:rsidRPr="007140BA">
        <w:rPr>
          <w:rStyle w:val="ad"/>
        </w:rPr>
        <w:t>}</w:t>
      </w:r>
    </w:p>
    <w:p w14:paraId="4CECE3DA" w14:textId="77777777" w:rsidR="007542CB" w:rsidRDefault="005D3848" w:rsidP="00EB475F">
      <w:pPr>
        <w:rPr>
          <w:rStyle w:val="a8"/>
        </w:rPr>
      </w:pPr>
      <w:r w:rsidRPr="007542CB">
        <w:rPr>
          <w:rStyle w:val="a8"/>
        </w:rPr>
        <w:t>R</w:t>
      </w:r>
      <w:r w:rsidRPr="007542CB">
        <w:rPr>
          <w:rStyle w:val="a8"/>
          <w:rFonts w:hint="eastAsia"/>
        </w:rPr>
        <w:t>equest</w:t>
      </w:r>
      <w:r w:rsidRPr="007542CB">
        <w:rPr>
          <w:rStyle w:val="a8"/>
          <w:rFonts w:hint="eastAsia"/>
        </w:rPr>
        <w:t>时</w:t>
      </w:r>
      <w:r w:rsidR="007542CB" w:rsidRPr="007542CB">
        <w:rPr>
          <w:rStyle w:val="a8"/>
          <w:rFonts w:hint="eastAsia"/>
        </w:rPr>
        <w:t>需要提供</w:t>
      </w:r>
      <w:r w:rsidR="007542CB" w:rsidRPr="007542CB">
        <w:rPr>
          <w:rStyle w:val="a8"/>
          <w:rFonts w:hint="eastAsia"/>
        </w:rPr>
        <w:t>targetId</w:t>
      </w:r>
      <w:r w:rsidR="007542CB" w:rsidRPr="007542CB">
        <w:rPr>
          <w:rStyle w:val="a8"/>
          <w:rFonts w:hint="eastAsia"/>
        </w:rPr>
        <w:t>和</w:t>
      </w:r>
      <w:r w:rsidR="007542CB" w:rsidRPr="007542CB">
        <w:rPr>
          <w:rStyle w:val="a8"/>
          <w:rFonts w:hint="eastAsia"/>
        </w:rPr>
        <w:t>require</w:t>
      </w:r>
      <w:r w:rsidR="007542CB" w:rsidRPr="007542CB">
        <w:rPr>
          <w:rStyle w:val="a8"/>
        </w:rPr>
        <w:t>Type</w:t>
      </w:r>
      <w:r w:rsidR="007542CB" w:rsidRPr="007542CB">
        <w:rPr>
          <w:rStyle w:val="a8"/>
          <w:rFonts w:hint="eastAsia"/>
        </w:rPr>
        <w:t>字段。不提供</w:t>
      </w:r>
      <w:r w:rsidR="007542CB" w:rsidRPr="007542CB">
        <w:rPr>
          <w:rStyle w:val="a8"/>
          <w:rFonts w:hint="eastAsia"/>
        </w:rPr>
        <w:t>targetId</w:t>
      </w:r>
      <w:r w:rsidR="007542CB" w:rsidRPr="007542CB">
        <w:rPr>
          <w:rStyle w:val="a8"/>
          <w:rFonts w:hint="eastAsia"/>
        </w:rPr>
        <w:t>表示要更新当前用户根目录</w:t>
      </w:r>
    </w:p>
    <w:p w14:paraId="43907B6C" w14:textId="77777777" w:rsidR="007542CB" w:rsidRPr="007542CB" w:rsidRDefault="007542CB" w:rsidP="007542CB">
      <w:pPr>
        <w:rPr>
          <w:rStyle w:val="a8"/>
        </w:rPr>
      </w:pPr>
      <w:r w:rsidRPr="007542CB">
        <w:rPr>
          <w:rStyle w:val="a8"/>
          <w:rFonts w:hint="eastAsia"/>
        </w:rPr>
        <w:t>Result</w:t>
      </w:r>
      <w:r w:rsidRPr="007542CB">
        <w:rPr>
          <w:rStyle w:val="a8"/>
          <w:rFonts w:hint="eastAsia"/>
        </w:rPr>
        <w:t>的包中只要包括</w:t>
      </w:r>
      <w:r w:rsidRPr="007542CB">
        <w:rPr>
          <w:rStyle w:val="a8"/>
          <w:rFonts w:hint="eastAsia"/>
        </w:rPr>
        <w:t>targets</w:t>
      </w:r>
      <w:r w:rsidRPr="007542CB">
        <w:rPr>
          <w:rStyle w:val="a8"/>
          <w:rFonts w:hint="eastAsia"/>
        </w:rPr>
        <w:t>字段及其内容即可。</w:t>
      </w:r>
    </w:p>
    <w:p w14:paraId="732818CF" w14:textId="3CE65D2A" w:rsidR="00EB475F" w:rsidRDefault="007542CB" w:rsidP="007542CB">
      <w:pPr>
        <w:pStyle w:val="a5"/>
        <w:numPr>
          <w:ilvl w:val="0"/>
          <w:numId w:val="28"/>
        </w:numPr>
        <w:ind w:firstLineChars="0"/>
        <w:rPr>
          <w:rStyle w:val="a8"/>
        </w:rPr>
      </w:pPr>
      <w:r w:rsidRPr="007542CB">
        <w:rPr>
          <w:rStyle w:val="a8"/>
          <w:rFonts w:hint="eastAsia"/>
        </w:rPr>
        <w:t>require</w:t>
      </w:r>
      <w:r w:rsidRPr="007542CB">
        <w:rPr>
          <w:rStyle w:val="a8"/>
        </w:rPr>
        <w:t>Type</w:t>
      </w:r>
      <w:r w:rsidRPr="007542CB">
        <w:rPr>
          <w:rStyle w:val="a8"/>
          <w:rFonts w:hint="eastAsia"/>
        </w:rPr>
        <w:t>默认为</w:t>
      </w:r>
      <w:r w:rsidRPr="007542CB">
        <w:rPr>
          <w:rStyle w:val="a8"/>
          <w:rFonts w:hint="eastAsia"/>
        </w:rPr>
        <w:t>0</w:t>
      </w:r>
      <w:r w:rsidRPr="007542CB">
        <w:rPr>
          <w:rStyle w:val="a8"/>
          <w:rFonts w:hint="eastAsia"/>
        </w:rPr>
        <w:t>。</w:t>
      </w:r>
      <w:r>
        <w:rPr>
          <w:rStyle w:val="a8"/>
          <w:rFonts w:hint="eastAsia"/>
        </w:rPr>
        <w:t>如果</w:t>
      </w:r>
      <w:r>
        <w:rPr>
          <w:rStyle w:val="a8"/>
          <w:rFonts w:hint="eastAsia"/>
        </w:rPr>
        <w:t>Target</w:t>
      </w:r>
      <w:r>
        <w:rPr>
          <w:rStyle w:val="a8"/>
          <w:rFonts w:hint="eastAsia"/>
        </w:rPr>
        <w:t>是文件对象，则无须考虑这个字段；如果是文件夹，各个取值的含义是：</w:t>
      </w:r>
      <w:r>
        <w:rPr>
          <w:rStyle w:val="a8"/>
        </w:rPr>
        <w:br/>
      </w:r>
      <w:r>
        <w:rPr>
          <w:rStyle w:val="a8"/>
          <w:rFonts w:hint="eastAsia"/>
        </w:rPr>
        <w:t>0</w:t>
      </w:r>
      <w:r>
        <w:rPr>
          <w:rStyle w:val="a8"/>
          <w:rFonts w:hint="eastAsia"/>
        </w:rPr>
        <w:t>：以递归方式请求指定</w:t>
      </w:r>
      <w:r>
        <w:rPr>
          <w:rStyle w:val="a8"/>
          <w:rFonts w:hint="eastAsia"/>
        </w:rPr>
        <w:t>target</w:t>
      </w:r>
      <w:r>
        <w:rPr>
          <w:rStyle w:val="a8"/>
          <w:rFonts w:hint="eastAsia"/>
        </w:rPr>
        <w:t>之下其所有子对象</w:t>
      </w:r>
      <w:r w:rsidR="00E10210">
        <w:rPr>
          <w:rStyle w:val="a8"/>
          <w:rFonts w:hint="eastAsia"/>
        </w:rPr>
        <w:t>（不含当前</w:t>
      </w:r>
      <w:r w:rsidR="00E10210">
        <w:rPr>
          <w:rStyle w:val="a8"/>
          <w:rFonts w:hint="eastAsia"/>
        </w:rPr>
        <w:t>Target</w:t>
      </w:r>
      <w:r w:rsidR="00E10210">
        <w:rPr>
          <w:rStyle w:val="a8"/>
          <w:rFonts w:hint="eastAsia"/>
        </w:rPr>
        <w:t>）</w:t>
      </w:r>
      <w:r>
        <w:rPr>
          <w:rStyle w:val="a8"/>
        </w:rPr>
        <w:br/>
      </w:r>
      <w:r>
        <w:rPr>
          <w:rStyle w:val="a8"/>
          <w:rFonts w:hint="eastAsia"/>
        </w:rPr>
        <w:t>1</w:t>
      </w:r>
      <w:r>
        <w:rPr>
          <w:rStyle w:val="a8"/>
          <w:rFonts w:hint="eastAsia"/>
        </w:rPr>
        <w:t>：仅获取当前</w:t>
      </w:r>
      <w:r>
        <w:rPr>
          <w:rStyle w:val="a8"/>
          <w:rFonts w:hint="eastAsia"/>
        </w:rPr>
        <w:t>Target</w:t>
      </w:r>
      <w:r>
        <w:rPr>
          <w:rStyle w:val="a8"/>
          <w:rFonts w:hint="eastAsia"/>
        </w:rPr>
        <w:t>之下一层的所有子对象</w:t>
      </w:r>
      <w:r w:rsidR="00E10210">
        <w:rPr>
          <w:rStyle w:val="a8"/>
          <w:rFonts w:hint="eastAsia"/>
        </w:rPr>
        <w:t>（不含当前</w:t>
      </w:r>
      <w:r w:rsidR="00E10210">
        <w:rPr>
          <w:rStyle w:val="a8"/>
          <w:rFonts w:hint="eastAsia"/>
        </w:rPr>
        <w:t>Target</w:t>
      </w:r>
      <w:r w:rsidR="00E10210">
        <w:rPr>
          <w:rStyle w:val="a8"/>
          <w:rFonts w:hint="eastAsia"/>
        </w:rPr>
        <w:t>）</w:t>
      </w:r>
      <w:r>
        <w:rPr>
          <w:rStyle w:val="a8"/>
        </w:rPr>
        <w:br/>
      </w:r>
      <w:r>
        <w:rPr>
          <w:rStyle w:val="a8"/>
          <w:rFonts w:hint="eastAsia"/>
        </w:rPr>
        <w:t>2</w:t>
      </w:r>
      <w:r>
        <w:rPr>
          <w:rStyle w:val="a8"/>
          <w:rFonts w:hint="eastAsia"/>
        </w:rPr>
        <w:t>：仅获取当前</w:t>
      </w:r>
      <w:r>
        <w:rPr>
          <w:rStyle w:val="a8"/>
          <w:rFonts w:hint="eastAsia"/>
        </w:rPr>
        <w:t>Target</w:t>
      </w:r>
      <w:r>
        <w:rPr>
          <w:rStyle w:val="a8"/>
          <w:rFonts w:hint="eastAsia"/>
        </w:rPr>
        <w:t>之下一层的文件夹对象</w:t>
      </w:r>
      <w:r w:rsidR="00E10210">
        <w:rPr>
          <w:rStyle w:val="a8"/>
          <w:rFonts w:hint="eastAsia"/>
        </w:rPr>
        <w:t>（不含当前</w:t>
      </w:r>
      <w:r w:rsidR="00E10210">
        <w:rPr>
          <w:rStyle w:val="a8"/>
          <w:rFonts w:hint="eastAsia"/>
        </w:rPr>
        <w:t>Target</w:t>
      </w:r>
      <w:r w:rsidR="00E10210">
        <w:rPr>
          <w:rStyle w:val="a8"/>
          <w:rFonts w:hint="eastAsia"/>
        </w:rPr>
        <w:t>）</w:t>
      </w:r>
      <w:r w:rsidR="00E10210">
        <w:rPr>
          <w:rStyle w:val="a8"/>
        </w:rPr>
        <w:br/>
      </w:r>
      <w:r w:rsidR="00E10210">
        <w:rPr>
          <w:rStyle w:val="a8"/>
          <w:rFonts w:hint="eastAsia"/>
        </w:rPr>
        <w:t>3</w:t>
      </w:r>
      <w:r w:rsidR="00E10210">
        <w:rPr>
          <w:rStyle w:val="a8"/>
          <w:rFonts w:hint="eastAsia"/>
        </w:rPr>
        <w:t>：仅获取当前</w:t>
      </w:r>
      <w:r w:rsidR="00E10210">
        <w:rPr>
          <w:rStyle w:val="a8"/>
          <w:rFonts w:hint="eastAsia"/>
        </w:rPr>
        <w:t>Target</w:t>
      </w:r>
      <w:r w:rsidR="00E10210">
        <w:rPr>
          <w:rStyle w:val="a8"/>
          <w:rFonts w:hint="eastAsia"/>
        </w:rPr>
        <w:t>对象</w:t>
      </w:r>
    </w:p>
    <w:p w14:paraId="7C40C67F" w14:textId="64D30B59" w:rsidR="00766D59" w:rsidRDefault="00766D59" w:rsidP="00766D59">
      <w:pPr>
        <w:pStyle w:val="3"/>
      </w:pPr>
      <w:r>
        <w:rPr>
          <w:rFonts w:hint="eastAsia"/>
        </w:rPr>
        <w:t>Pen</w:t>
      </w:r>
      <w:r>
        <w:t xml:space="preserve"> </w:t>
      </w:r>
      <w:r w:rsidR="008727C6">
        <w:t>U</w:t>
      </w:r>
      <w:r>
        <w:t>pdate Package</w:t>
      </w:r>
    </w:p>
    <w:p w14:paraId="5C0BF73D" w14:textId="560F1E2F" w:rsidR="00766D59" w:rsidRPr="007140BA" w:rsidRDefault="00766D59" w:rsidP="00766D59">
      <w:pPr>
        <w:shd w:val="clear" w:color="auto" w:fill="D8D8D8"/>
        <w:tabs>
          <w:tab w:val="left" w:pos="426"/>
          <w:tab w:val="left" w:pos="2410"/>
          <w:tab w:val="left" w:pos="5103"/>
        </w:tabs>
        <w:rPr>
          <w:rStyle w:val="ad"/>
        </w:rPr>
      </w:pPr>
      <w:r>
        <w:rPr>
          <w:rStyle w:val="ad"/>
        </w:rPr>
        <w:t>@</w:t>
      </w:r>
      <w:r w:rsidRPr="00F50F52">
        <w:rPr>
          <w:rStyle w:val="ad"/>
        </w:rPr>
        <w:t xml:space="preserve"> </w:t>
      </w:r>
      <w:proofErr w:type="spellStart"/>
      <w:r w:rsidR="000606A3">
        <w:rPr>
          <w:rStyle w:val="ad"/>
        </w:rPr>
        <w:t>pen</w:t>
      </w:r>
      <w:r>
        <w:rPr>
          <w:rStyle w:val="ad"/>
        </w:rPr>
        <w:t>_</w:t>
      </w:r>
      <w:proofErr w:type="gramStart"/>
      <w:r>
        <w:rPr>
          <w:rStyle w:val="ad"/>
        </w:rPr>
        <w:t>update</w:t>
      </w:r>
      <w:proofErr w:type="spellEnd"/>
      <w:proofErr w:type="gramEnd"/>
      <w:r>
        <w:rPr>
          <w:rStyle w:val="ad"/>
        </w:rPr>
        <w:br/>
      </w:r>
      <w:r w:rsidRPr="007140BA">
        <w:rPr>
          <w:rStyle w:val="ad"/>
        </w:rPr>
        <w:t>{</w:t>
      </w:r>
      <w:r w:rsidRPr="007140BA">
        <w:rPr>
          <w:rStyle w:val="ad"/>
        </w:rPr>
        <w:br/>
      </w:r>
      <w:r w:rsidRPr="007140BA">
        <w:rPr>
          <w:rStyle w:val="ad"/>
        </w:rPr>
        <w:tab/>
        <w:t>“</w:t>
      </w:r>
      <w:r w:rsidR="00492BCD">
        <w:rPr>
          <w:rStyle w:val="ad"/>
          <w:rFonts w:hint="eastAsia"/>
        </w:rPr>
        <w:t>pen</w:t>
      </w:r>
      <w:r w:rsidR="00A21EBC">
        <w:rPr>
          <w:rStyle w:val="ad"/>
          <w:rFonts w:hint="eastAsia"/>
        </w:rPr>
        <w:t>s</w:t>
      </w:r>
      <w:r w:rsidRPr="007140BA">
        <w:rPr>
          <w:rStyle w:val="ad"/>
        </w:rPr>
        <w:t>”:</w:t>
      </w:r>
      <w:r w:rsidRPr="007140BA">
        <w:rPr>
          <w:rStyle w:val="ad"/>
        </w:rPr>
        <w:tab/>
      </w:r>
      <w:r w:rsidR="003C1C2B">
        <w:rPr>
          <w:rStyle w:val="ad"/>
          <w:rFonts w:hint="eastAsia"/>
        </w:rPr>
        <w:t>[</w:t>
      </w:r>
      <w:r w:rsidR="00F5273A">
        <w:rPr>
          <w:rStyle w:val="ad"/>
          <w:rFonts w:hint="eastAsia"/>
        </w:rPr>
        <w:t>{@</w:t>
      </w:r>
      <w:proofErr w:type="spellStart"/>
      <w:r w:rsidR="00F5273A">
        <w:rPr>
          <w:rStyle w:val="ad"/>
          <w:rFonts w:hint="eastAsia"/>
        </w:rPr>
        <w:t>sign_pen_package</w:t>
      </w:r>
      <w:proofErr w:type="spellEnd"/>
      <w:r w:rsidR="00F5273A">
        <w:rPr>
          <w:rStyle w:val="ad"/>
          <w:rFonts w:hint="eastAsia"/>
        </w:rPr>
        <w:t>}</w:t>
      </w:r>
      <w:r w:rsidR="003C1C2B">
        <w:rPr>
          <w:rStyle w:val="ad"/>
        </w:rPr>
        <w:t>, …</w:t>
      </w:r>
      <w:r w:rsidR="003C1C2B">
        <w:rPr>
          <w:rStyle w:val="ad"/>
          <w:rFonts w:hint="eastAsia"/>
        </w:rPr>
        <w:t>]</w:t>
      </w:r>
      <w:r w:rsidRPr="007140BA">
        <w:rPr>
          <w:rStyle w:val="ad"/>
        </w:rPr>
        <w:tab/>
      </w:r>
      <w:r w:rsidRPr="006962FF">
        <w:rPr>
          <w:rStyle w:val="ad"/>
          <w:b w:val="0"/>
        </w:rPr>
        <w:t xml:space="preserve">// </w:t>
      </w:r>
      <w:r w:rsidR="002C5D9C">
        <w:rPr>
          <w:rStyle w:val="ad"/>
          <w:rFonts w:hint="eastAsia"/>
          <w:b w:val="0"/>
        </w:rPr>
        <w:t>需要</w:t>
      </w:r>
      <w:r>
        <w:rPr>
          <w:rStyle w:val="ad"/>
          <w:rFonts w:hint="eastAsia"/>
          <w:b w:val="0"/>
        </w:rPr>
        <w:t>更新的</w:t>
      </w:r>
      <w:r w:rsidR="008A318E">
        <w:rPr>
          <w:rStyle w:val="ad"/>
          <w:rFonts w:hint="eastAsia"/>
          <w:b w:val="0"/>
        </w:rPr>
        <w:t>签名图</w:t>
      </w:r>
      <w:r w:rsidR="00AB0480">
        <w:rPr>
          <w:rStyle w:val="ad"/>
          <w:rFonts w:hint="eastAsia"/>
          <w:b w:val="0"/>
        </w:rPr>
        <w:t>列表</w:t>
      </w:r>
      <w:r>
        <w:rPr>
          <w:rStyle w:val="ad"/>
          <w:b w:val="0"/>
        </w:rPr>
        <w:br/>
      </w:r>
      <w:r w:rsidRPr="007140BA">
        <w:rPr>
          <w:rStyle w:val="ad"/>
        </w:rPr>
        <w:t>}</w:t>
      </w:r>
    </w:p>
    <w:p w14:paraId="78F498D7" w14:textId="44BBCEC4" w:rsidR="00FF2C7C" w:rsidRDefault="00FF2C7C">
      <w:r>
        <w:rPr>
          <w:rFonts w:hint="eastAsia"/>
        </w:rPr>
        <w:t>签名图更新</w:t>
      </w:r>
      <w:r w:rsidR="00D15F46">
        <w:rPr>
          <w:rFonts w:hint="eastAsia"/>
        </w:rPr>
        <w:t>无需指定要更新的</w:t>
      </w:r>
      <w:r w:rsidR="00D15F46">
        <w:rPr>
          <w:rFonts w:hint="eastAsia"/>
        </w:rPr>
        <w:t>ID</w:t>
      </w:r>
      <w:r w:rsidR="00D15F46">
        <w:rPr>
          <w:rFonts w:hint="eastAsia"/>
        </w:rPr>
        <w:t>，一定是完整更新。</w:t>
      </w:r>
    </w:p>
    <w:p w14:paraId="47D1B4F7" w14:textId="77777777" w:rsidR="005736F1" w:rsidRDefault="005736F1">
      <w:r>
        <w:br w:type="page"/>
      </w:r>
    </w:p>
    <w:p w14:paraId="0B765444" w14:textId="2BB3AC16" w:rsidR="0007709A" w:rsidDel="0014039B" w:rsidRDefault="0007709A" w:rsidP="0007709A">
      <w:pPr>
        <w:pStyle w:val="2"/>
        <w:rPr>
          <w:del w:id="255" w:author="Suzic" w:date="2014-05-30T11:54:00Z"/>
        </w:rPr>
      </w:pPr>
      <w:bookmarkStart w:id="256" w:name="_Download"/>
      <w:bookmarkEnd w:id="256"/>
      <w:del w:id="257" w:author="Suzic" w:date="2014-05-30T11:54:00Z">
        <w:r w:rsidDel="0014039B">
          <w:rPr>
            <w:rFonts w:hint="eastAsia"/>
          </w:rPr>
          <w:lastRenderedPageBreak/>
          <w:delText>Download</w:delText>
        </w:r>
      </w:del>
    </w:p>
    <w:p w14:paraId="558B7B5C" w14:textId="2E258E4A" w:rsidR="00295073" w:rsidDel="0014039B" w:rsidRDefault="00295073" w:rsidP="00295073">
      <w:pPr>
        <w:rPr>
          <w:del w:id="258" w:author="Suzic" w:date="2014-05-30T11:54:00Z"/>
        </w:rPr>
      </w:pPr>
      <w:del w:id="259" w:author="Suzic" w:date="2014-05-30T11:54:00Z">
        <w:r w:rsidDel="0014039B">
          <w:delText>在</w:delText>
        </w:r>
        <w:r w:rsidDel="0014039B">
          <w:delText>Download</w:delText>
        </w:r>
        <w:r w:rsidDel="0014039B">
          <w:delText>接口中定义的</w:delText>
        </w:r>
        <w:r w:rsidDel="0014039B">
          <w:delText>JSON</w:delText>
        </w:r>
        <w:r w:rsidDel="0014039B">
          <w:delText>数据包为</w:delText>
        </w:r>
      </w:del>
    </w:p>
    <w:p w14:paraId="63085D46" w14:textId="75D7BA7B" w:rsidR="00295073" w:rsidDel="0014039B" w:rsidRDefault="00295073" w:rsidP="007877EB">
      <w:pPr>
        <w:pStyle w:val="3"/>
        <w:rPr>
          <w:del w:id="260" w:author="Suzic" w:date="2014-05-30T11:54:00Z"/>
        </w:rPr>
      </w:pPr>
      <w:del w:id="261" w:author="Suzic" w:date="2014-05-30T11:54:00Z">
        <w:r w:rsidDel="0014039B">
          <w:delText>Download</w:delText>
        </w:r>
        <w:r w:rsidDel="0014039B">
          <w:rPr>
            <w:rFonts w:hint="eastAsia"/>
          </w:rPr>
          <w:delText xml:space="preserve"> Request</w:delText>
        </w:r>
        <w:r w:rsidDel="0014039B">
          <w:delText xml:space="preserve"> Package</w:delText>
        </w:r>
      </w:del>
    </w:p>
    <w:p w14:paraId="09BF6AD9" w14:textId="3A112232" w:rsidR="00C527D0" w:rsidRPr="007140BA" w:rsidDel="0014039B" w:rsidRDefault="00045E35" w:rsidP="00045E35">
      <w:pPr>
        <w:shd w:val="clear" w:color="auto" w:fill="D8D8D8"/>
        <w:tabs>
          <w:tab w:val="left" w:pos="426"/>
          <w:tab w:val="left" w:pos="2410"/>
          <w:tab w:val="left" w:pos="5103"/>
        </w:tabs>
        <w:rPr>
          <w:del w:id="262" w:author="Suzic" w:date="2014-05-30T11:54:00Z"/>
          <w:rStyle w:val="ad"/>
        </w:rPr>
      </w:pPr>
      <w:del w:id="263" w:author="Suzic" w:date="2014-05-30T11:54:00Z">
        <w:r w:rsidDel="0014039B">
          <w:rPr>
            <w:rStyle w:val="ad"/>
          </w:rPr>
          <w:delText>@</w:delText>
        </w:r>
        <w:r w:rsidDel="0014039B">
          <w:rPr>
            <w:rStyle w:val="ad"/>
            <w:rFonts w:hint="eastAsia"/>
          </w:rPr>
          <w:delText>download</w:delText>
        </w:r>
        <w:r w:rsidDel="0014039B">
          <w:rPr>
            <w:rStyle w:val="ad"/>
          </w:rPr>
          <w:delText>_package(</w:delText>
        </w:r>
        <w:r w:rsidR="00DF3B21" w:rsidDel="0014039B">
          <w:rPr>
            <w:rStyle w:val="ad"/>
            <w:rFonts w:hint="eastAsia"/>
          </w:rPr>
          <w:delText>request</w:delText>
        </w:r>
        <w:r w:rsidDel="0014039B">
          <w:rPr>
            <w:rStyle w:val="ad"/>
          </w:rPr>
          <w:delText>)</w:delText>
        </w:r>
        <w:r w:rsidDel="0014039B">
          <w:rPr>
            <w:rStyle w:val="ad"/>
          </w:rPr>
          <w:br/>
        </w:r>
        <w:r w:rsidRPr="007140BA" w:rsidDel="0014039B">
          <w:rPr>
            <w:rStyle w:val="ad"/>
          </w:rPr>
          <w:delText>{</w:delText>
        </w:r>
        <w:r w:rsidDel="0014039B">
          <w:rPr>
            <w:rStyle w:val="ad"/>
          </w:rPr>
          <w:br/>
        </w:r>
        <w:r w:rsidDel="0014039B">
          <w:rPr>
            <w:rStyle w:val="ad"/>
          </w:rPr>
          <w:tab/>
          <w:delText>“</w:delText>
        </w:r>
        <w:r w:rsidDel="0014039B">
          <w:rPr>
            <w:rStyle w:val="ad"/>
            <w:rFonts w:hint="eastAsia"/>
          </w:rPr>
          <w:delText>login</w:delText>
        </w:r>
        <w:r w:rsidDel="0014039B">
          <w:rPr>
            <w:rStyle w:val="ad"/>
          </w:rPr>
          <w:delText>”:</w:delText>
        </w:r>
        <w:r w:rsidDel="0014039B">
          <w:rPr>
            <w:rStyle w:val="ad"/>
          </w:rPr>
          <w:tab/>
          <w:delText>{@login_pacakage(</w:delText>
        </w:r>
        <w:r w:rsidR="00B67DD2" w:rsidDel="0014039B">
          <w:rPr>
            <w:rStyle w:val="ad"/>
          </w:rPr>
          <w:delText>request</w:delText>
        </w:r>
        <w:r w:rsidDel="0014039B">
          <w:rPr>
            <w:rStyle w:val="ad"/>
          </w:rPr>
          <w:delText>)},</w:delText>
        </w:r>
        <w:r w:rsidDel="0014039B">
          <w:rPr>
            <w:rStyle w:val="ad"/>
          </w:rPr>
          <w:tab/>
        </w:r>
        <w:r w:rsidRPr="00614B85" w:rsidDel="0014039B">
          <w:rPr>
            <w:rStyle w:val="ad"/>
            <w:b w:val="0"/>
          </w:rPr>
          <w:delText xml:space="preserve">// </w:delText>
        </w:r>
        <w:r w:rsidRPr="00614B85" w:rsidDel="0014039B">
          <w:rPr>
            <w:rStyle w:val="ad"/>
            <w:rFonts w:hint="eastAsia"/>
            <w:b w:val="0"/>
          </w:rPr>
          <w:delText>Login</w:delText>
        </w:r>
        <w:r w:rsidRPr="00614B85" w:rsidDel="0014039B">
          <w:rPr>
            <w:rStyle w:val="ad"/>
            <w:rFonts w:hint="eastAsia"/>
            <w:b w:val="0"/>
          </w:rPr>
          <w:delText>头请求</w:delText>
        </w:r>
        <w:r w:rsidRPr="006962FF" w:rsidDel="0014039B">
          <w:rPr>
            <w:rStyle w:val="ad"/>
            <w:b w:val="0"/>
          </w:rPr>
          <w:br/>
        </w:r>
        <w:r w:rsidRPr="007140BA" w:rsidDel="0014039B">
          <w:rPr>
            <w:rStyle w:val="ad"/>
          </w:rPr>
          <w:tab/>
          <w:delText>“</w:delText>
        </w:r>
        <w:r w:rsidR="00296895" w:rsidDel="0014039B">
          <w:rPr>
            <w:rStyle w:val="ad"/>
            <w:rFonts w:hint="eastAsia"/>
          </w:rPr>
          <w:delText>fileId</w:delText>
        </w:r>
        <w:r w:rsidRPr="007140BA" w:rsidDel="0014039B">
          <w:rPr>
            <w:rStyle w:val="ad"/>
          </w:rPr>
          <w:delText>”:</w:delText>
        </w:r>
        <w:r w:rsidRPr="007140BA" w:rsidDel="0014039B">
          <w:rPr>
            <w:rStyle w:val="ad"/>
          </w:rPr>
          <w:tab/>
        </w:r>
        <w:r w:rsidR="00A96867" w:rsidDel="0014039B">
          <w:rPr>
            <w:rStyle w:val="ad"/>
            <w:rFonts w:hint="eastAsia"/>
          </w:rPr>
          <w:delText>[</w:delText>
        </w:r>
        <w:r w:rsidRPr="007140BA" w:rsidDel="0014039B">
          <w:rPr>
            <w:rStyle w:val="ad"/>
          </w:rPr>
          <w:delText>“”</w:delText>
        </w:r>
        <w:r w:rsidR="00A96867" w:rsidDel="0014039B">
          <w:rPr>
            <w:rStyle w:val="ad"/>
            <w:rFonts w:hint="eastAsia"/>
          </w:rPr>
          <w:delText xml:space="preserve">, </w:delText>
        </w:r>
        <w:r w:rsidR="00A96867" w:rsidDel="0014039B">
          <w:rPr>
            <w:rStyle w:val="ad"/>
          </w:rPr>
          <w:delText>…</w:delText>
        </w:r>
        <w:r w:rsidR="00A96867" w:rsidDel="0014039B">
          <w:rPr>
            <w:rStyle w:val="ad"/>
            <w:rFonts w:hint="eastAsia"/>
          </w:rPr>
          <w:delText>]</w:delText>
        </w:r>
        <w:r w:rsidRPr="007140BA" w:rsidDel="0014039B">
          <w:rPr>
            <w:rStyle w:val="ad"/>
          </w:rPr>
          <w:delText>,</w:delText>
        </w:r>
        <w:r w:rsidRPr="007140BA" w:rsidDel="0014039B">
          <w:rPr>
            <w:rStyle w:val="ad"/>
          </w:rPr>
          <w:tab/>
        </w:r>
        <w:r w:rsidRPr="006962FF" w:rsidDel="0014039B">
          <w:rPr>
            <w:rStyle w:val="ad"/>
            <w:b w:val="0"/>
          </w:rPr>
          <w:delText xml:space="preserve">// </w:delText>
        </w:r>
        <w:r w:rsidR="00296895" w:rsidDel="0014039B">
          <w:rPr>
            <w:rStyle w:val="ad"/>
            <w:rFonts w:hint="eastAsia"/>
            <w:b w:val="0"/>
          </w:rPr>
          <w:delText>要求下载的文件</w:delText>
        </w:r>
        <w:r w:rsidR="00296895" w:rsidDel="0014039B">
          <w:rPr>
            <w:rStyle w:val="ad"/>
            <w:rFonts w:hint="eastAsia"/>
            <w:b w:val="0"/>
          </w:rPr>
          <w:delText>ID</w:delText>
        </w:r>
        <w:r w:rsidR="00A96867" w:rsidDel="0014039B">
          <w:rPr>
            <w:rStyle w:val="ad"/>
            <w:rFonts w:hint="eastAsia"/>
            <w:b w:val="0"/>
          </w:rPr>
          <w:delText>列表</w:delText>
        </w:r>
        <w:r w:rsidRPr="006962FF" w:rsidDel="0014039B">
          <w:rPr>
            <w:rStyle w:val="ad"/>
            <w:b w:val="0"/>
          </w:rPr>
          <w:br/>
        </w:r>
        <w:r w:rsidRPr="00B67DD2" w:rsidDel="0014039B">
          <w:rPr>
            <w:rStyle w:val="ad"/>
            <w:b w:val="0"/>
            <w:color w:val="BFBFBF" w:themeColor="background1" w:themeShade="BF"/>
            <w14:textOutline w14:w="0" w14:cap="flat" w14:cmpd="sng" w14:algn="ctr">
              <w14:noFill/>
              <w14:prstDash w14:val="solid"/>
              <w14:round/>
            </w14:textOutline>
          </w:rPr>
          <w:tab/>
          <w:delText>“</w:delText>
        </w:r>
        <w:r w:rsidR="006F2F12" w:rsidRPr="00B67DD2" w:rsidDel="0014039B">
          <w:rPr>
            <w:rStyle w:val="ad"/>
            <w:rFonts w:hint="eastAsia"/>
            <w:b w:val="0"/>
            <w:color w:val="BFBFBF" w:themeColor="background1" w:themeShade="BF"/>
            <w14:textOutline w14:w="0" w14:cap="flat" w14:cmpd="sng" w14:algn="ctr">
              <w14:noFill/>
              <w14:prstDash w14:val="solid"/>
              <w14:round/>
            </w14:textOutline>
          </w:rPr>
          <w:delText>add</w:delText>
        </w:r>
        <w:r w:rsidR="006F2F12" w:rsidRPr="00B67DD2" w:rsidDel="0014039B">
          <w:rPr>
            <w:rStyle w:val="ad"/>
            <w:b w:val="0"/>
            <w:color w:val="BFBFBF" w:themeColor="background1" w:themeShade="BF"/>
            <w14:textOutline w14:w="0" w14:cap="flat" w14:cmpd="sng" w14:algn="ctr">
              <w14:noFill/>
              <w14:prstDash w14:val="solid"/>
              <w14:round/>
            </w14:textOutline>
          </w:rPr>
          <w:delText>rList</w:delText>
        </w:r>
        <w:r w:rsidRPr="00B67DD2" w:rsidDel="0014039B">
          <w:rPr>
            <w:rStyle w:val="ad"/>
            <w:b w:val="0"/>
            <w:color w:val="BFBFBF" w:themeColor="background1" w:themeShade="BF"/>
            <w14:textOutline w14:w="0" w14:cap="flat" w14:cmpd="sng" w14:algn="ctr">
              <w14:noFill/>
              <w14:prstDash w14:val="solid"/>
              <w14:round/>
            </w14:textOutline>
          </w:rPr>
          <w:delText>”:</w:delText>
        </w:r>
        <w:r w:rsidRPr="00B67DD2" w:rsidDel="0014039B">
          <w:rPr>
            <w:rStyle w:val="ad"/>
            <w:b w:val="0"/>
            <w:color w:val="BFBFBF" w:themeColor="background1" w:themeShade="BF"/>
            <w14:textOutline w14:w="0" w14:cap="flat" w14:cmpd="sng" w14:algn="ctr">
              <w14:noFill/>
              <w14:prstDash w14:val="solid"/>
              <w14:round/>
            </w14:textOutline>
          </w:rPr>
          <w:tab/>
        </w:r>
        <w:r w:rsidR="006F2F12" w:rsidRPr="00B67DD2" w:rsidDel="0014039B">
          <w:rPr>
            <w:rStyle w:val="ad"/>
            <w:b w:val="0"/>
            <w:color w:val="BFBFBF" w:themeColor="background1" w:themeShade="BF"/>
            <w14:textOutline w14:w="0" w14:cap="flat" w14:cmpd="sng" w14:algn="ctr">
              <w14:noFill/>
              <w14:prstDash w14:val="solid"/>
              <w14:round/>
            </w14:textOutline>
          </w:rPr>
          <w:delText>[</w:delText>
        </w:r>
        <w:r w:rsidR="006F2F12" w:rsidRPr="00B67DD2" w:rsidDel="0014039B">
          <w:rPr>
            <w:rStyle w:val="ad"/>
            <w:rFonts w:hint="eastAsia"/>
            <w:b w:val="0"/>
            <w:color w:val="BFBFBF" w:themeColor="background1" w:themeShade="BF"/>
            <w14:textOutline w14:w="0" w14:cap="flat" w14:cmpd="sng" w14:algn="ctr">
              <w14:noFill/>
              <w14:prstDash w14:val="solid"/>
              <w14:round/>
            </w14:textOutline>
          </w:rPr>
          <w:delText>@</w:delText>
        </w:r>
        <w:r w:rsidR="006F2F12" w:rsidRPr="00B67DD2" w:rsidDel="0014039B">
          <w:rPr>
            <w:rStyle w:val="ad"/>
            <w:b w:val="0"/>
            <w:color w:val="BFBFBF" w:themeColor="background1" w:themeShade="BF"/>
            <w14:textOutline w14:w="0" w14:cap="flat" w14:cmpd="sng" w14:algn="ctr">
              <w14:noFill/>
              <w14:prstDash w14:val="solid"/>
              <w14:round/>
            </w14:textOutline>
          </w:rPr>
          <w:delText>{file_addr_package}, ...]</w:delText>
        </w:r>
        <w:r w:rsidRPr="00B67DD2" w:rsidDel="0014039B">
          <w:rPr>
            <w:rStyle w:val="ad"/>
            <w:b w:val="0"/>
            <w:color w:val="BFBFBF" w:themeColor="background1" w:themeShade="BF"/>
            <w14:textOutline w14:w="0" w14:cap="flat" w14:cmpd="sng" w14:algn="ctr">
              <w14:noFill/>
              <w14:prstDash w14:val="solid"/>
              <w14:round/>
            </w14:textOutline>
          </w:rPr>
          <w:tab/>
          <w:delText xml:space="preserve">// </w:delText>
        </w:r>
        <w:r w:rsidR="006F2F12" w:rsidRPr="00B67DD2" w:rsidDel="0014039B">
          <w:rPr>
            <w:rStyle w:val="ad"/>
            <w:rFonts w:hint="eastAsia"/>
            <w:b w:val="0"/>
            <w:color w:val="BFBFBF" w:themeColor="background1" w:themeShade="BF"/>
            <w14:textOutline w14:w="0" w14:cap="flat" w14:cmpd="sng" w14:algn="ctr">
              <w14:noFill/>
              <w14:prstDash w14:val="solid"/>
              <w14:round/>
            </w14:textOutline>
          </w:rPr>
          <w:delText>对应的下载列表</w:delText>
        </w:r>
        <w:r w:rsidRPr="00B67DD2" w:rsidDel="0014039B">
          <w:rPr>
            <w:rStyle w:val="ad"/>
            <w:b w:val="0"/>
            <w:color w:val="BFBFBF" w:themeColor="background1" w:themeShade="BF"/>
            <w14:textOutline w14:w="0" w14:cap="flat" w14:cmpd="sng" w14:algn="ctr">
              <w14:noFill/>
              <w14:prstDash w14:val="solid"/>
              <w14:round/>
            </w14:textOutline>
          </w:rPr>
          <w:br/>
        </w:r>
        <w:r w:rsidRPr="007140BA" w:rsidDel="0014039B">
          <w:rPr>
            <w:rStyle w:val="ad"/>
          </w:rPr>
          <w:delText>}</w:delText>
        </w:r>
      </w:del>
    </w:p>
    <w:p w14:paraId="3D846868" w14:textId="10487679" w:rsidR="00295073" w:rsidDel="0014039B" w:rsidRDefault="00295073" w:rsidP="007877EB">
      <w:pPr>
        <w:pStyle w:val="3"/>
        <w:rPr>
          <w:del w:id="264" w:author="Suzic" w:date="2014-05-30T11:54:00Z"/>
        </w:rPr>
      </w:pPr>
      <w:del w:id="265" w:author="Suzic" w:date="2014-05-30T11:54:00Z">
        <w:r w:rsidDel="0014039B">
          <w:delText>Download Result Package</w:delText>
        </w:r>
      </w:del>
    </w:p>
    <w:p w14:paraId="50026782" w14:textId="4E26A814" w:rsidR="00AF0055" w:rsidRPr="007140BA" w:rsidDel="0014039B" w:rsidRDefault="00AF0055" w:rsidP="00AF0055">
      <w:pPr>
        <w:shd w:val="clear" w:color="auto" w:fill="D8D8D8"/>
        <w:tabs>
          <w:tab w:val="left" w:pos="426"/>
          <w:tab w:val="left" w:pos="2410"/>
          <w:tab w:val="left" w:pos="5103"/>
        </w:tabs>
        <w:rPr>
          <w:del w:id="266" w:author="Suzic" w:date="2014-05-30T11:54:00Z"/>
          <w:rStyle w:val="ad"/>
        </w:rPr>
      </w:pPr>
      <w:del w:id="267" w:author="Suzic" w:date="2014-05-30T11:54:00Z">
        <w:r w:rsidDel="0014039B">
          <w:rPr>
            <w:rStyle w:val="ad"/>
          </w:rPr>
          <w:delText>@</w:delText>
        </w:r>
        <w:r w:rsidDel="0014039B">
          <w:rPr>
            <w:rStyle w:val="ad"/>
            <w:rFonts w:hint="eastAsia"/>
          </w:rPr>
          <w:delText>download</w:delText>
        </w:r>
        <w:r w:rsidDel="0014039B">
          <w:rPr>
            <w:rStyle w:val="ad"/>
          </w:rPr>
          <w:delText>_package(result)</w:delText>
        </w:r>
        <w:r w:rsidDel="0014039B">
          <w:rPr>
            <w:rStyle w:val="ad"/>
          </w:rPr>
          <w:br/>
        </w:r>
        <w:r w:rsidRPr="007140BA" w:rsidDel="0014039B">
          <w:rPr>
            <w:rStyle w:val="ad"/>
          </w:rPr>
          <w:delText>{</w:delText>
        </w:r>
        <w:r w:rsidDel="0014039B">
          <w:rPr>
            <w:rStyle w:val="ad"/>
          </w:rPr>
          <w:br/>
        </w:r>
        <w:r w:rsidDel="0014039B">
          <w:rPr>
            <w:rStyle w:val="ad"/>
          </w:rPr>
          <w:tab/>
          <w:delText>“</w:delText>
        </w:r>
        <w:r w:rsidDel="0014039B">
          <w:rPr>
            <w:rStyle w:val="ad"/>
            <w:rFonts w:hint="eastAsia"/>
          </w:rPr>
          <w:delText>login</w:delText>
        </w:r>
        <w:r w:rsidDel="0014039B">
          <w:rPr>
            <w:rStyle w:val="ad"/>
          </w:rPr>
          <w:delText>”:</w:delText>
        </w:r>
        <w:r w:rsidDel="0014039B">
          <w:rPr>
            <w:rStyle w:val="ad"/>
          </w:rPr>
          <w:tab/>
          <w:delText>{@login_pacakage(result)},</w:delText>
        </w:r>
        <w:r w:rsidDel="0014039B">
          <w:rPr>
            <w:rStyle w:val="ad"/>
          </w:rPr>
          <w:tab/>
        </w:r>
        <w:r w:rsidRPr="00614B85" w:rsidDel="0014039B">
          <w:rPr>
            <w:rStyle w:val="ad"/>
            <w:b w:val="0"/>
          </w:rPr>
          <w:delText xml:space="preserve">// </w:delText>
        </w:r>
        <w:r w:rsidRPr="00614B85" w:rsidDel="0014039B">
          <w:rPr>
            <w:rStyle w:val="ad"/>
            <w:rFonts w:hint="eastAsia"/>
            <w:b w:val="0"/>
          </w:rPr>
          <w:delText>Login</w:delText>
        </w:r>
        <w:r w:rsidRPr="00614B85" w:rsidDel="0014039B">
          <w:rPr>
            <w:rStyle w:val="ad"/>
            <w:rFonts w:hint="eastAsia"/>
            <w:b w:val="0"/>
          </w:rPr>
          <w:delText>头请求</w:delText>
        </w:r>
        <w:r w:rsidRPr="006962FF" w:rsidDel="0014039B">
          <w:rPr>
            <w:rStyle w:val="ad"/>
            <w:b w:val="0"/>
          </w:rPr>
          <w:br/>
        </w:r>
        <w:r w:rsidRPr="00B67DD2" w:rsidDel="0014039B">
          <w:rPr>
            <w:rStyle w:val="ad"/>
            <w:b w:val="0"/>
            <w:color w:val="BFBFBF" w:themeColor="background1" w:themeShade="BF"/>
            <w14:textOutline w14:w="0" w14:cap="flat" w14:cmpd="sng" w14:algn="ctr">
              <w14:noFill/>
              <w14:prstDash w14:val="solid"/>
              <w14:round/>
            </w14:textOutline>
          </w:rPr>
          <w:tab/>
          <w:delText>“</w:delText>
        </w:r>
        <w:r w:rsidRPr="00B67DD2" w:rsidDel="0014039B">
          <w:rPr>
            <w:rStyle w:val="ad"/>
            <w:rFonts w:hint="eastAsia"/>
            <w:b w:val="0"/>
            <w:color w:val="BFBFBF" w:themeColor="background1" w:themeShade="BF"/>
            <w14:textOutline w14:w="0" w14:cap="flat" w14:cmpd="sng" w14:algn="ctr">
              <w14:noFill/>
              <w14:prstDash w14:val="solid"/>
              <w14:round/>
            </w14:textOutline>
          </w:rPr>
          <w:delText>fileId</w:delText>
        </w:r>
        <w:r w:rsidRPr="00B67DD2" w:rsidDel="0014039B">
          <w:rPr>
            <w:rStyle w:val="ad"/>
            <w:b w:val="0"/>
            <w:color w:val="BFBFBF" w:themeColor="background1" w:themeShade="BF"/>
            <w14:textOutline w14:w="0" w14:cap="flat" w14:cmpd="sng" w14:algn="ctr">
              <w14:noFill/>
              <w14:prstDash w14:val="solid"/>
              <w14:round/>
            </w14:textOutline>
          </w:rPr>
          <w:delText>”:</w:delText>
        </w:r>
        <w:r w:rsidRPr="00B67DD2" w:rsidDel="0014039B">
          <w:rPr>
            <w:rStyle w:val="ad"/>
            <w:b w:val="0"/>
            <w:color w:val="BFBFBF" w:themeColor="background1" w:themeShade="BF"/>
            <w14:textOutline w14:w="0" w14:cap="flat" w14:cmpd="sng" w14:algn="ctr">
              <w14:noFill/>
              <w14:prstDash w14:val="solid"/>
              <w14:round/>
            </w14:textOutline>
          </w:rPr>
          <w:tab/>
        </w:r>
        <w:r w:rsidRPr="00B67DD2" w:rsidDel="0014039B">
          <w:rPr>
            <w:rStyle w:val="ad"/>
            <w:rFonts w:hint="eastAsia"/>
            <w:b w:val="0"/>
            <w:color w:val="BFBFBF" w:themeColor="background1" w:themeShade="BF"/>
            <w14:textOutline w14:w="0" w14:cap="flat" w14:cmpd="sng" w14:algn="ctr">
              <w14:noFill/>
              <w14:prstDash w14:val="solid"/>
              <w14:round/>
            </w14:textOutline>
          </w:rPr>
          <w:delText>[</w:delText>
        </w:r>
        <w:r w:rsidRPr="00B67DD2" w:rsidDel="0014039B">
          <w:rPr>
            <w:rStyle w:val="ad"/>
            <w:b w:val="0"/>
            <w:color w:val="BFBFBF" w:themeColor="background1" w:themeShade="BF"/>
            <w14:textOutline w14:w="0" w14:cap="flat" w14:cmpd="sng" w14:algn="ctr">
              <w14:noFill/>
              <w14:prstDash w14:val="solid"/>
              <w14:round/>
            </w14:textOutline>
          </w:rPr>
          <w:delText>“”</w:delText>
        </w:r>
        <w:r w:rsidRPr="00B67DD2" w:rsidDel="0014039B">
          <w:rPr>
            <w:rStyle w:val="ad"/>
            <w:rFonts w:hint="eastAsia"/>
            <w:b w:val="0"/>
            <w:color w:val="BFBFBF" w:themeColor="background1" w:themeShade="BF"/>
            <w14:textOutline w14:w="0" w14:cap="flat" w14:cmpd="sng" w14:algn="ctr">
              <w14:noFill/>
              <w14:prstDash w14:val="solid"/>
              <w14:round/>
            </w14:textOutline>
          </w:rPr>
          <w:delText xml:space="preserve">, </w:delText>
        </w:r>
        <w:r w:rsidRPr="00B67DD2" w:rsidDel="0014039B">
          <w:rPr>
            <w:rStyle w:val="ad"/>
            <w:b w:val="0"/>
            <w:color w:val="BFBFBF" w:themeColor="background1" w:themeShade="BF"/>
            <w14:textOutline w14:w="0" w14:cap="flat" w14:cmpd="sng" w14:algn="ctr">
              <w14:noFill/>
              <w14:prstDash w14:val="solid"/>
              <w14:round/>
            </w14:textOutline>
          </w:rPr>
          <w:delText>…</w:delText>
        </w:r>
        <w:r w:rsidRPr="00B67DD2" w:rsidDel="0014039B">
          <w:rPr>
            <w:rStyle w:val="ad"/>
            <w:rFonts w:hint="eastAsia"/>
            <w:b w:val="0"/>
            <w:color w:val="BFBFBF" w:themeColor="background1" w:themeShade="BF"/>
            <w14:textOutline w14:w="0" w14:cap="flat" w14:cmpd="sng" w14:algn="ctr">
              <w14:noFill/>
              <w14:prstDash w14:val="solid"/>
              <w14:round/>
            </w14:textOutline>
          </w:rPr>
          <w:delText>]</w:delText>
        </w:r>
        <w:r w:rsidRPr="00B67DD2" w:rsidDel="0014039B">
          <w:rPr>
            <w:rStyle w:val="ad"/>
            <w:b w:val="0"/>
            <w:color w:val="BFBFBF" w:themeColor="background1" w:themeShade="BF"/>
            <w14:textOutline w14:w="0" w14:cap="flat" w14:cmpd="sng" w14:algn="ctr">
              <w14:noFill/>
              <w14:prstDash w14:val="solid"/>
              <w14:round/>
            </w14:textOutline>
          </w:rPr>
          <w:delText>,</w:delText>
        </w:r>
        <w:r w:rsidRPr="00B67DD2" w:rsidDel="0014039B">
          <w:rPr>
            <w:rStyle w:val="ad"/>
            <w:b w:val="0"/>
            <w:color w:val="BFBFBF" w:themeColor="background1" w:themeShade="BF"/>
            <w14:textOutline w14:w="0" w14:cap="flat" w14:cmpd="sng" w14:algn="ctr">
              <w14:noFill/>
              <w14:prstDash w14:val="solid"/>
              <w14:round/>
            </w14:textOutline>
          </w:rPr>
          <w:tab/>
          <w:delText xml:space="preserve">// </w:delText>
        </w:r>
        <w:r w:rsidRPr="00B67DD2" w:rsidDel="0014039B">
          <w:rPr>
            <w:rStyle w:val="ad"/>
            <w:rFonts w:hint="eastAsia"/>
            <w:b w:val="0"/>
            <w:color w:val="BFBFBF" w:themeColor="background1" w:themeShade="BF"/>
            <w14:textOutline w14:w="0" w14:cap="flat" w14:cmpd="sng" w14:algn="ctr">
              <w14:noFill/>
              <w14:prstDash w14:val="solid"/>
              <w14:round/>
            </w14:textOutline>
          </w:rPr>
          <w:delText>要求下载的文件</w:delText>
        </w:r>
        <w:r w:rsidRPr="00B67DD2" w:rsidDel="0014039B">
          <w:rPr>
            <w:rStyle w:val="ad"/>
            <w:rFonts w:hint="eastAsia"/>
            <w:b w:val="0"/>
            <w:color w:val="BFBFBF" w:themeColor="background1" w:themeShade="BF"/>
            <w14:textOutline w14:w="0" w14:cap="flat" w14:cmpd="sng" w14:algn="ctr">
              <w14:noFill/>
              <w14:prstDash w14:val="solid"/>
              <w14:round/>
            </w14:textOutline>
          </w:rPr>
          <w:delText>ID</w:delText>
        </w:r>
        <w:r w:rsidRPr="00B67DD2" w:rsidDel="0014039B">
          <w:rPr>
            <w:rStyle w:val="ad"/>
            <w:rFonts w:hint="eastAsia"/>
            <w:b w:val="0"/>
            <w:color w:val="BFBFBF" w:themeColor="background1" w:themeShade="BF"/>
            <w14:textOutline w14:w="0" w14:cap="flat" w14:cmpd="sng" w14:algn="ctr">
              <w14:noFill/>
              <w14:prstDash w14:val="solid"/>
              <w14:round/>
            </w14:textOutline>
          </w:rPr>
          <w:delText>列表</w:delText>
        </w:r>
        <w:r w:rsidRPr="00B67DD2" w:rsidDel="0014039B">
          <w:rPr>
            <w:rStyle w:val="ad"/>
            <w:b w:val="0"/>
            <w:color w:val="BFBFBF" w:themeColor="background1" w:themeShade="BF"/>
            <w14:textOutline w14:w="0" w14:cap="flat" w14:cmpd="sng" w14:algn="ctr">
              <w14:noFill/>
              <w14:prstDash w14:val="solid"/>
              <w14:round/>
            </w14:textOutline>
          </w:rPr>
          <w:br/>
        </w:r>
        <w:r w:rsidRPr="007140BA" w:rsidDel="0014039B">
          <w:rPr>
            <w:rStyle w:val="ad"/>
          </w:rPr>
          <w:tab/>
          <w:delText>“</w:delText>
        </w:r>
        <w:r w:rsidDel="0014039B">
          <w:rPr>
            <w:rStyle w:val="ad"/>
            <w:rFonts w:hint="eastAsia"/>
          </w:rPr>
          <w:delText>add</w:delText>
        </w:r>
        <w:r w:rsidDel="0014039B">
          <w:rPr>
            <w:rStyle w:val="ad"/>
          </w:rPr>
          <w:delText>rList</w:delText>
        </w:r>
        <w:r w:rsidRPr="007140BA" w:rsidDel="0014039B">
          <w:rPr>
            <w:rStyle w:val="ad"/>
          </w:rPr>
          <w:delText>”:</w:delText>
        </w:r>
        <w:r w:rsidRPr="007140BA" w:rsidDel="0014039B">
          <w:rPr>
            <w:rStyle w:val="ad"/>
          </w:rPr>
          <w:tab/>
        </w:r>
        <w:r w:rsidDel="0014039B">
          <w:rPr>
            <w:rStyle w:val="ad"/>
          </w:rPr>
          <w:delText>[</w:delText>
        </w:r>
        <w:r w:rsidDel="0014039B">
          <w:rPr>
            <w:rStyle w:val="ad"/>
            <w:rFonts w:hint="eastAsia"/>
          </w:rPr>
          <w:delText>@</w:delText>
        </w:r>
        <w:r w:rsidDel="0014039B">
          <w:rPr>
            <w:rStyle w:val="ad"/>
          </w:rPr>
          <w:delText>{file_addr_package}, ...]</w:delText>
        </w:r>
        <w:r w:rsidRPr="007140BA" w:rsidDel="0014039B">
          <w:rPr>
            <w:rStyle w:val="ad"/>
          </w:rPr>
          <w:tab/>
        </w:r>
        <w:r w:rsidRPr="006962FF" w:rsidDel="0014039B">
          <w:rPr>
            <w:rStyle w:val="ad"/>
            <w:b w:val="0"/>
          </w:rPr>
          <w:delText xml:space="preserve">// </w:delText>
        </w:r>
        <w:r w:rsidDel="0014039B">
          <w:rPr>
            <w:rStyle w:val="ad"/>
            <w:rFonts w:hint="eastAsia"/>
            <w:b w:val="0"/>
          </w:rPr>
          <w:delText>对应的下载列表</w:delText>
        </w:r>
        <w:r w:rsidRPr="006962FF" w:rsidDel="0014039B">
          <w:rPr>
            <w:rStyle w:val="ad"/>
            <w:b w:val="0"/>
          </w:rPr>
          <w:br/>
        </w:r>
        <w:r w:rsidRPr="007140BA" w:rsidDel="0014039B">
          <w:rPr>
            <w:rStyle w:val="ad"/>
          </w:rPr>
          <w:delText>}</w:delText>
        </w:r>
      </w:del>
    </w:p>
    <w:p w14:paraId="27BBBC48" w14:textId="32AD33FB" w:rsidR="0007709A" w:rsidRPr="0007709A" w:rsidRDefault="0007709A" w:rsidP="0007709A">
      <w:pPr>
        <w:pStyle w:val="2"/>
      </w:pPr>
      <w:bookmarkStart w:id="268" w:name="_Upload"/>
      <w:bookmarkEnd w:id="268"/>
      <w:r>
        <w:t>Upload</w:t>
      </w:r>
      <w:ins w:id="269" w:author="Suzic" w:date="2014-05-30T11:54:00Z">
        <w:r w:rsidR="0014039B">
          <w:t xml:space="preserve"> </w:t>
        </w:r>
      </w:ins>
      <w:ins w:id="270" w:author="Suzic" w:date="2014-05-30T11:55:00Z">
        <w:r w:rsidR="0014039B">
          <w:rPr>
            <w:rFonts w:hint="eastAsia"/>
          </w:rPr>
          <w:t>Complete</w:t>
        </w:r>
        <w:r w:rsidR="009A1DFA">
          <w:t xml:space="preserve"> </w:t>
        </w:r>
        <w:r w:rsidR="009A1DFA">
          <w:rPr>
            <w:rFonts w:hint="eastAsia"/>
          </w:rPr>
          <w:t>Package</w:t>
        </w:r>
      </w:ins>
    </w:p>
    <w:p w14:paraId="6832D77E" w14:textId="4C61C806" w:rsidR="00295073" w:rsidRDefault="00D51B0B" w:rsidP="00295073">
      <w:ins w:id="271" w:author="Suzic" w:date="2014-05-30T11:55:00Z">
        <w:r>
          <w:t xml:space="preserve">Upload </w:t>
        </w:r>
        <w:r>
          <w:rPr>
            <w:rFonts w:hint="eastAsia"/>
          </w:rPr>
          <w:t>Complete</w:t>
        </w:r>
        <w:r>
          <w:t>接口</w:t>
        </w:r>
        <w:r>
          <w:rPr>
            <w:rFonts w:hint="eastAsia"/>
          </w:rPr>
          <w:t>用于客户端</w:t>
        </w:r>
      </w:ins>
      <w:ins w:id="272" w:author="Suzic" w:date="2014-05-30T11:56:00Z">
        <w:r>
          <w:rPr>
            <w:rFonts w:hint="eastAsia"/>
          </w:rPr>
          <w:t>通知服务器一个文件已经上传成功。</w:t>
        </w:r>
      </w:ins>
      <w:del w:id="273" w:author="Suzic" w:date="2014-05-30T11:56:00Z">
        <w:r w:rsidR="00295073" w:rsidDel="00D51B0B">
          <w:delText>在</w:delText>
        </w:r>
      </w:del>
      <w:del w:id="274" w:author="Suzic" w:date="2014-05-30T11:55:00Z">
        <w:r w:rsidR="00295073" w:rsidDel="00D51B0B">
          <w:delText>Upload</w:delText>
        </w:r>
        <w:r w:rsidR="00295073" w:rsidDel="00D51B0B">
          <w:delText>接口</w:delText>
        </w:r>
      </w:del>
      <w:del w:id="275" w:author="Suzic" w:date="2014-05-30T11:56:00Z">
        <w:r w:rsidR="00295073" w:rsidDel="00D51B0B">
          <w:delText>中</w:delText>
        </w:r>
      </w:del>
      <w:r w:rsidR="00295073">
        <w:t>定义的</w:t>
      </w:r>
      <w:r w:rsidR="00295073">
        <w:t>JSON</w:t>
      </w:r>
      <w:r w:rsidR="00295073">
        <w:t>数据包为</w:t>
      </w:r>
    </w:p>
    <w:p w14:paraId="0181E59A" w14:textId="77777777" w:rsidR="00295073" w:rsidRDefault="00295073" w:rsidP="007877EB">
      <w:pPr>
        <w:pStyle w:val="3"/>
      </w:pPr>
      <w:r>
        <w:t>Upload</w:t>
      </w:r>
      <w:r>
        <w:rPr>
          <w:rFonts w:hint="eastAsia"/>
        </w:rPr>
        <w:t xml:space="preserve"> Request</w:t>
      </w:r>
      <w:r>
        <w:t xml:space="preserve"> Package</w:t>
      </w:r>
    </w:p>
    <w:p w14:paraId="44B5B324" w14:textId="062D2B42" w:rsidR="00C225C3" w:rsidRPr="007140BA" w:rsidRDefault="00C225C3" w:rsidP="00C225C3">
      <w:pPr>
        <w:shd w:val="clear" w:color="auto" w:fill="D8D8D8"/>
        <w:tabs>
          <w:tab w:val="left" w:pos="426"/>
          <w:tab w:val="left" w:pos="2410"/>
          <w:tab w:val="left" w:pos="5103"/>
        </w:tabs>
        <w:rPr>
          <w:rStyle w:val="ad"/>
        </w:rPr>
      </w:pPr>
      <w:r>
        <w:rPr>
          <w:rStyle w:val="ad"/>
        </w:rPr>
        <w:t>@</w:t>
      </w:r>
      <w:proofErr w:type="spellStart"/>
      <w:r>
        <w:rPr>
          <w:rStyle w:val="ad"/>
        </w:rPr>
        <w:t>upload_</w:t>
      </w:r>
      <w:ins w:id="276" w:author="Suzic" w:date="2014-05-30T11:56:00Z">
        <w:r w:rsidR="00FC659E">
          <w:rPr>
            <w:rStyle w:val="ad"/>
            <w:rFonts w:hint="eastAsia"/>
          </w:rPr>
          <w:t>complete</w:t>
        </w:r>
        <w:r w:rsidR="00FC659E">
          <w:rPr>
            <w:rStyle w:val="ad"/>
          </w:rPr>
          <w:t>_</w:t>
        </w:r>
      </w:ins>
      <w:r>
        <w:rPr>
          <w:rStyle w:val="ad"/>
        </w:rPr>
        <w:t>package</w:t>
      </w:r>
      <w:proofErr w:type="spellEnd"/>
      <w:r>
        <w:rPr>
          <w:rStyle w:val="ad"/>
        </w:rPr>
        <w:t>(</w:t>
      </w:r>
      <w:r>
        <w:rPr>
          <w:rStyle w:val="ad"/>
          <w:rFonts w:hint="eastAsia"/>
        </w:rPr>
        <w:t>request</w:t>
      </w:r>
      <w:r>
        <w:rPr>
          <w:rStyle w:val="ad"/>
        </w:rPr>
        <w:t>)</w:t>
      </w:r>
      <w:r>
        <w:rPr>
          <w:rStyle w:val="ad"/>
        </w:rPr>
        <w:br/>
      </w:r>
      <w:r w:rsidRPr="007140BA">
        <w:rPr>
          <w:rStyle w:val="ad"/>
        </w:rPr>
        <w:t>{</w:t>
      </w:r>
      <w:r>
        <w:rPr>
          <w:rStyle w:val="ad"/>
        </w:rPr>
        <w:br/>
      </w:r>
      <w:r>
        <w:rPr>
          <w:rStyle w:val="ad"/>
        </w:rPr>
        <w:tab/>
        <w:t>“</w:t>
      </w:r>
      <w:r>
        <w:rPr>
          <w:rStyle w:val="ad"/>
          <w:rFonts w:hint="eastAsia"/>
        </w:rPr>
        <w:t>login</w:t>
      </w:r>
      <w:r>
        <w:rPr>
          <w:rStyle w:val="ad"/>
        </w:rPr>
        <w:t>”:</w:t>
      </w:r>
      <w:r>
        <w:rPr>
          <w:rStyle w:val="ad"/>
        </w:rPr>
        <w:tab/>
        <w:t>{@</w:t>
      </w:r>
      <w:proofErr w:type="spellStart"/>
      <w:r>
        <w:rPr>
          <w:rStyle w:val="ad"/>
        </w:rPr>
        <w:t>login_pacakage</w:t>
      </w:r>
      <w:proofErr w:type="spellEnd"/>
      <w:r>
        <w:rPr>
          <w:rStyle w:val="ad"/>
        </w:rPr>
        <w:t>(request)},</w:t>
      </w:r>
      <w:r>
        <w:rPr>
          <w:rStyle w:val="ad"/>
        </w:rPr>
        <w:tab/>
      </w:r>
      <w:r w:rsidRPr="00614B85">
        <w:rPr>
          <w:rStyle w:val="ad"/>
          <w:b w:val="0"/>
        </w:rPr>
        <w:t xml:space="preserve">// </w:t>
      </w:r>
      <w:r w:rsidRPr="00614B85">
        <w:rPr>
          <w:rStyle w:val="ad"/>
          <w:rFonts w:hint="eastAsia"/>
          <w:b w:val="0"/>
        </w:rPr>
        <w:t>Login</w:t>
      </w:r>
      <w:r w:rsidRPr="00614B85">
        <w:rPr>
          <w:rStyle w:val="ad"/>
          <w:rFonts w:hint="eastAsia"/>
          <w:b w:val="0"/>
        </w:rPr>
        <w:t>头请求</w:t>
      </w:r>
      <w:ins w:id="277" w:author="Suzic" w:date="2014-05-30T12:02:00Z">
        <w:r w:rsidR="005B650C">
          <w:rPr>
            <w:rStyle w:val="ad"/>
            <w:b w:val="0"/>
          </w:rPr>
          <w:br/>
        </w:r>
      </w:ins>
      <w:ins w:id="278" w:author="Suzic" w:date="2014-05-30T12:00:00Z">
        <w:r w:rsidR="005B650C" w:rsidRPr="00582226">
          <w:rPr>
            <w:rStyle w:val="ad"/>
          </w:rPr>
          <w:tab/>
        </w:r>
      </w:ins>
      <w:ins w:id="279" w:author="Suzic" w:date="2014-05-30T12:01:00Z">
        <w:r w:rsidR="005B650C" w:rsidRPr="00D31DCF">
          <w:rPr>
            <w:rStyle w:val="ad"/>
          </w:rPr>
          <w:t>“</w:t>
        </w:r>
        <w:proofErr w:type="spellStart"/>
        <w:r w:rsidR="005B650C" w:rsidRPr="00D31DCF">
          <w:rPr>
            <w:rStyle w:val="ad"/>
          </w:rPr>
          <w:t>completeType</w:t>
        </w:r>
        <w:proofErr w:type="spellEnd"/>
        <w:r w:rsidR="005B650C" w:rsidRPr="00D31DCF">
          <w:rPr>
            <w:rStyle w:val="ad"/>
          </w:rPr>
          <w:t>”:</w:t>
        </w:r>
        <w:r w:rsidR="005B650C" w:rsidRPr="00D31DCF">
          <w:rPr>
            <w:rStyle w:val="ad"/>
          </w:rPr>
          <w:tab/>
          <w:t>“0”,</w:t>
        </w:r>
        <w:r w:rsidR="005B650C" w:rsidRPr="00D31DCF">
          <w:rPr>
            <w:rStyle w:val="ad"/>
          </w:rPr>
          <w:tab/>
        </w:r>
        <w:r w:rsidR="005B650C">
          <w:rPr>
            <w:rStyle w:val="ad"/>
            <w:b w:val="0"/>
          </w:rPr>
          <w:t xml:space="preserve">// </w:t>
        </w:r>
        <w:r w:rsidR="005B650C">
          <w:rPr>
            <w:rStyle w:val="ad"/>
            <w:rFonts w:hint="eastAsia"/>
            <w:b w:val="0"/>
          </w:rPr>
          <w:t>完成的上传类型。</w:t>
        </w:r>
        <w:r w:rsidR="005B650C">
          <w:rPr>
            <w:rStyle w:val="ad"/>
            <w:rFonts w:hint="eastAsia"/>
            <w:b w:val="0"/>
          </w:rPr>
          <w:t>0</w:t>
        </w:r>
        <w:r w:rsidR="005B650C">
          <w:rPr>
            <w:rStyle w:val="ad"/>
            <w:rFonts w:hint="eastAsia"/>
            <w:b w:val="0"/>
          </w:rPr>
          <w:t>：文件上传</w:t>
        </w:r>
        <w:r w:rsidR="005B650C">
          <w:rPr>
            <w:rStyle w:val="ad"/>
            <w:rFonts w:hint="eastAsia"/>
            <w:b w:val="0"/>
          </w:rPr>
          <w:t xml:space="preserve"> 1</w:t>
        </w:r>
        <w:r w:rsidR="005B650C">
          <w:rPr>
            <w:rStyle w:val="ad"/>
            <w:rFonts w:hint="eastAsia"/>
            <w:b w:val="0"/>
          </w:rPr>
          <w:t>：签名图上传</w:t>
        </w:r>
      </w:ins>
      <w:ins w:id="280" w:author="Suzic" w:date="2014-05-30T12:02:00Z">
        <w:r w:rsidR="005B650C">
          <w:rPr>
            <w:rStyle w:val="ad"/>
            <w:b w:val="0"/>
          </w:rPr>
          <w:br/>
        </w:r>
      </w:ins>
      <w:ins w:id="281" w:author="Suzic" w:date="2014-05-30T12:01:00Z">
        <w:r w:rsidR="005B650C" w:rsidRPr="00582226">
          <w:rPr>
            <w:rStyle w:val="ad"/>
          </w:rPr>
          <w:tab/>
          <w:t>“</w:t>
        </w:r>
        <w:proofErr w:type="spellStart"/>
        <w:r w:rsidR="005B650C" w:rsidRPr="00582226">
          <w:rPr>
            <w:rStyle w:val="ad"/>
          </w:rPr>
          <w:t>complete</w:t>
        </w:r>
        <w:r w:rsidR="005B650C" w:rsidRPr="00D31DCF">
          <w:rPr>
            <w:rStyle w:val="ad"/>
          </w:rPr>
          <w:t>Id</w:t>
        </w:r>
        <w:proofErr w:type="spellEnd"/>
        <w:r w:rsidR="005B650C" w:rsidRPr="00D31DCF">
          <w:rPr>
            <w:rStyle w:val="ad"/>
          </w:rPr>
          <w:t>”</w:t>
        </w:r>
      </w:ins>
      <w:ins w:id="282" w:author="Suzic" w:date="2014-05-30T12:02:00Z">
        <w:r w:rsidR="005B650C" w:rsidRPr="00D31DCF">
          <w:rPr>
            <w:rStyle w:val="ad"/>
          </w:rPr>
          <w:t>:</w:t>
        </w:r>
        <w:r w:rsidR="005B650C" w:rsidRPr="00D31DCF">
          <w:rPr>
            <w:rStyle w:val="ad"/>
          </w:rPr>
          <w:tab/>
        </w:r>
        <w:r w:rsidR="005B650C" w:rsidRPr="005602BD">
          <w:rPr>
            <w:rStyle w:val="ad"/>
          </w:rPr>
          <w:t>“”,</w:t>
        </w:r>
        <w:r w:rsidR="005B650C" w:rsidRPr="005602BD">
          <w:rPr>
            <w:rStyle w:val="ad"/>
          </w:rPr>
          <w:tab/>
        </w:r>
        <w:r w:rsidR="005B650C">
          <w:rPr>
            <w:rStyle w:val="ad"/>
            <w:b w:val="0"/>
          </w:rPr>
          <w:t xml:space="preserve">// </w:t>
        </w:r>
        <w:r w:rsidR="005B650C">
          <w:rPr>
            <w:rStyle w:val="ad"/>
            <w:rFonts w:hint="eastAsia"/>
            <w:b w:val="0"/>
          </w:rPr>
          <w:t>完成的上传数据的</w:t>
        </w:r>
        <w:r w:rsidR="005B650C">
          <w:rPr>
            <w:rStyle w:val="ad"/>
            <w:rFonts w:hint="eastAsia"/>
            <w:b w:val="0"/>
          </w:rPr>
          <w:t>ID</w:t>
        </w:r>
      </w:ins>
      <w:r w:rsidRPr="006962FF">
        <w:rPr>
          <w:rStyle w:val="ad"/>
          <w:b w:val="0"/>
        </w:rPr>
        <w:br/>
      </w:r>
      <w:r w:rsidRPr="007140BA">
        <w:rPr>
          <w:rStyle w:val="ad"/>
        </w:rPr>
        <w:tab/>
        <w:t>“</w:t>
      </w:r>
      <w:proofErr w:type="spellStart"/>
      <w:del w:id="283" w:author="Suzic" w:date="2014-05-30T11:59:00Z">
        <w:r w:rsidDel="005B650C">
          <w:rPr>
            <w:rStyle w:val="ad"/>
            <w:rFonts w:hint="eastAsia"/>
          </w:rPr>
          <w:delText>fileId</w:delText>
        </w:r>
      </w:del>
      <w:ins w:id="284" w:author="Suzic" w:date="2014-05-30T11:59:00Z">
        <w:r w:rsidR="005B650C">
          <w:rPr>
            <w:rStyle w:val="ad"/>
          </w:rPr>
          <w:t>completeUrl</w:t>
        </w:r>
      </w:ins>
      <w:proofErr w:type="spellEnd"/>
      <w:r w:rsidRPr="007140BA">
        <w:rPr>
          <w:rStyle w:val="ad"/>
        </w:rPr>
        <w:t>”:</w:t>
      </w:r>
      <w:r w:rsidRPr="007140BA">
        <w:rPr>
          <w:rStyle w:val="ad"/>
        </w:rPr>
        <w:tab/>
      </w:r>
      <w:del w:id="285" w:author="Suzic" w:date="2014-05-30T12:00:00Z">
        <w:r w:rsidDel="005B650C">
          <w:rPr>
            <w:rStyle w:val="ad"/>
            <w:rFonts w:hint="eastAsia"/>
          </w:rPr>
          <w:delText>[</w:delText>
        </w:r>
      </w:del>
      <w:r w:rsidRPr="007140BA">
        <w:rPr>
          <w:rStyle w:val="ad"/>
        </w:rPr>
        <w:t>“”</w:t>
      </w:r>
      <w:r>
        <w:rPr>
          <w:rStyle w:val="ad"/>
          <w:rFonts w:hint="eastAsia"/>
        </w:rPr>
        <w:t>,</w:t>
      </w:r>
      <w:del w:id="286" w:author="Suzic" w:date="2014-05-30T12:00:00Z">
        <w:r w:rsidDel="005B650C">
          <w:rPr>
            <w:rStyle w:val="ad"/>
            <w:rFonts w:hint="eastAsia"/>
          </w:rPr>
          <w:delText xml:space="preserve"> </w:delText>
        </w:r>
        <w:r w:rsidDel="005B650C">
          <w:rPr>
            <w:rStyle w:val="ad"/>
          </w:rPr>
          <w:delText>…</w:delText>
        </w:r>
        <w:r w:rsidDel="005B650C">
          <w:rPr>
            <w:rStyle w:val="ad"/>
            <w:rFonts w:hint="eastAsia"/>
          </w:rPr>
          <w:delText>]</w:delText>
        </w:r>
        <w:r w:rsidRPr="007140BA" w:rsidDel="005B650C">
          <w:rPr>
            <w:rStyle w:val="ad"/>
          </w:rPr>
          <w:delText>,</w:delText>
        </w:r>
      </w:del>
      <w:r w:rsidRPr="007140BA">
        <w:rPr>
          <w:rStyle w:val="ad"/>
        </w:rPr>
        <w:tab/>
      </w:r>
      <w:r w:rsidRPr="006962FF">
        <w:rPr>
          <w:rStyle w:val="ad"/>
          <w:b w:val="0"/>
        </w:rPr>
        <w:t xml:space="preserve">// </w:t>
      </w:r>
      <w:del w:id="287" w:author="Suzic" w:date="2014-05-30T12:00:00Z">
        <w:r w:rsidDel="005B650C">
          <w:rPr>
            <w:rStyle w:val="ad"/>
            <w:rFonts w:hint="eastAsia"/>
            <w:b w:val="0"/>
          </w:rPr>
          <w:delText>要求</w:delText>
        </w:r>
      </w:del>
      <w:r w:rsidR="00CC441C">
        <w:rPr>
          <w:rStyle w:val="ad"/>
          <w:rFonts w:hint="eastAsia"/>
          <w:b w:val="0"/>
        </w:rPr>
        <w:t>上传</w:t>
      </w:r>
      <w:del w:id="288" w:author="Suzic" w:date="2014-05-30T12:00:00Z">
        <w:r w:rsidDel="005B650C">
          <w:rPr>
            <w:rStyle w:val="ad"/>
            <w:rFonts w:hint="eastAsia"/>
            <w:b w:val="0"/>
          </w:rPr>
          <w:delText>的</w:delText>
        </w:r>
      </w:del>
      <w:ins w:id="289" w:author="Suzic" w:date="2014-05-30T12:00:00Z">
        <w:r w:rsidR="005B650C">
          <w:rPr>
            <w:rStyle w:val="ad"/>
            <w:rFonts w:hint="eastAsia"/>
            <w:b w:val="0"/>
          </w:rPr>
          <w:t>完成对应</w:t>
        </w:r>
      </w:ins>
      <w:del w:id="290" w:author="Suzic" w:date="2014-05-30T12:00:00Z">
        <w:r w:rsidDel="005B650C">
          <w:rPr>
            <w:rStyle w:val="ad"/>
            <w:rFonts w:hint="eastAsia"/>
            <w:b w:val="0"/>
          </w:rPr>
          <w:delText>文件</w:delText>
        </w:r>
        <w:r w:rsidDel="005B650C">
          <w:rPr>
            <w:rStyle w:val="ad"/>
            <w:rFonts w:hint="eastAsia"/>
            <w:b w:val="0"/>
          </w:rPr>
          <w:delText>ID</w:delText>
        </w:r>
        <w:r w:rsidDel="005B650C">
          <w:rPr>
            <w:rStyle w:val="ad"/>
            <w:rFonts w:hint="eastAsia"/>
            <w:b w:val="0"/>
          </w:rPr>
          <w:delText>列表</w:delText>
        </w:r>
      </w:del>
      <w:ins w:id="291" w:author="Suzic" w:date="2014-05-30T12:00:00Z">
        <w:r w:rsidR="005B650C">
          <w:rPr>
            <w:rStyle w:val="ad"/>
            <w:rFonts w:hint="eastAsia"/>
            <w:b w:val="0"/>
          </w:rPr>
          <w:t>的</w:t>
        </w:r>
        <w:proofErr w:type="spellStart"/>
        <w:r w:rsidR="005B650C">
          <w:rPr>
            <w:rStyle w:val="ad"/>
            <w:rFonts w:hint="eastAsia"/>
            <w:b w:val="0"/>
          </w:rPr>
          <w:t>Url</w:t>
        </w:r>
        <w:proofErr w:type="spellEnd"/>
        <w:r w:rsidR="005B650C">
          <w:rPr>
            <w:rStyle w:val="ad"/>
            <w:rFonts w:hint="eastAsia"/>
            <w:b w:val="0"/>
          </w:rPr>
          <w:t>，供服务器找到对应数据</w:t>
        </w:r>
      </w:ins>
      <w:r w:rsidRPr="006962FF">
        <w:rPr>
          <w:rStyle w:val="ad"/>
          <w:b w:val="0"/>
        </w:rPr>
        <w:br/>
      </w:r>
      <w:del w:id="292" w:author="Suzic" w:date="2014-05-30T12:03:00Z">
        <w:r w:rsidRPr="00B67DD2" w:rsidDel="005B650C">
          <w:rPr>
            <w:rStyle w:val="ad"/>
            <w:b w:val="0"/>
            <w:color w:val="BFBFBF" w:themeColor="background1" w:themeShade="BF"/>
            <w14:textOutline w14:w="0" w14:cap="flat" w14:cmpd="sng" w14:algn="ctr">
              <w14:noFill/>
              <w14:prstDash w14:val="solid"/>
              <w14:round/>
            </w14:textOutline>
          </w:rPr>
          <w:tab/>
          <w:delText>“</w:delText>
        </w:r>
      </w:del>
      <w:del w:id="293" w:author="Suzic" w:date="2014-05-30T12:02:00Z">
        <w:r w:rsidRPr="00B67DD2" w:rsidDel="005B650C">
          <w:rPr>
            <w:rStyle w:val="ad"/>
            <w:rFonts w:hint="eastAsia"/>
            <w:b w:val="0"/>
            <w:color w:val="BFBFBF" w:themeColor="background1" w:themeShade="BF"/>
            <w14:textOutline w14:w="0" w14:cap="flat" w14:cmpd="sng" w14:algn="ctr">
              <w14:noFill/>
              <w14:prstDash w14:val="solid"/>
              <w14:round/>
            </w14:textOutline>
          </w:rPr>
          <w:delText>addrList</w:delText>
        </w:r>
      </w:del>
      <w:del w:id="294" w:author="Suzic" w:date="2014-05-30T12:03:00Z">
        <w:r w:rsidRPr="00B67DD2" w:rsidDel="005B650C">
          <w:rPr>
            <w:rStyle w:val="ad"/>
            <w:b w:val="0"/>
            <w:color w:val="BFBFBF" w:themeColor="background1" w:themeShade="BF"/>
            <w14:textOutline w14:w="0" w14:cap="flat" w14:cmpd="sng" w14:algn="ctr">
              <w14:noFill/>
              <w14:prstDash w14:val="solid"/>
              <w14:round/>
            </w14:textOutline>
          </w:rPr>
          <w:delText>”:</w:delText>
        </w:r>
        <w:r w:rsidRPr="00B67DD2" w:rsidDel="005B650C">
          <w:rPr>
            <w:rStyle w:val="ad"/>
            <w:b w:val="0"/>
            <w:color w:val="BFBFBF" w:themeColor="background1" w:themeShade="BF"/>
            <w14:textOutline w14:w="0" w14:cap="flat" w14:cmpd="sng" w14:algn="ctr">
              <w14:noFill/>
              <w14:prstDash w14:val="solid"/>
              <w14:round/>
            </w14:textOutline>
          </w:rPr>
          <w:tab/>
        </w:r>
      </w:del>
      <w:del w:id="295" w:author="Suzic" w:date="2014-05-30T12:02:00Z">
        <w:r w:rsidRPr="00B67DD2" w:rsidDel="005B650C">
          <w:rPr>
            <w:rStyle w:val="ad"/>
            <w:rFonts w:hint="eastAsia"/>
            <w:b w:val="0"/>
            <w:color w:val="BFBFBF" w:themeColor="background1" w:themeShade="BF"/>
            <w14:textOutline w14:w="0" w14:cap="flat" w14:cmpd="sng" w14:algn="ctr">
              <w14:noFill/>
              <w14:prstDash w14:val="solid"/>
              <w14:round/>
            </w14:textOutline>
          </w:rPr>
          <w:delText>[@</w:delText>
        </w:r>
        <w:r w:rsidR="00464B48" w:rsidDel="005B650C">
          <w:rPr>
            <w:rStyle w:val="ad"/>
            <w:rFonts w:hint="eastAsia"/>
            <w:b w:val="0"/>
            <w:color w:val="BFBFBF" w:themeColor="background1" w:themeShade="BF"/>
            <w14:textOutline w14:w="0" w14:cap="flat" w14:cmpd="sng" w14:algn="ctr">
              <w14:noFill/>
              <w14:prstDash w14:val="solid"/>
              <w14:round/>
            </w14:textOutline>
          </w:rPr>
          <w:delText>{file_addr_package}, ...]</w:delText>
        </w:r>
      </w:del>
      <w:del w:id="296" w:author="Suzic" w:date="2014-05-30T12:03:00Z">
        <w:r w:rsidRPr="00B67DD2" w:rsidDel="005B650C">
          <w:rPr>
            <w:rStyle w:val="ad"/>
            <w:b w:val="0"/>
            <w:color w:val="BFBFBF" w:themeColor="background1" w:themeShade="BF"/>
            <w14:textOutline w14:w="0" w14:cap="flat" w14:cmpd="sng" w14:algn="ctr">
              <w14:noFill/>
              <w14:prstDash w14:val="solid"/>
              <w14:round/>
            </w14:textOutline>
          </w:rPr>
          <w:tab/>
          <w:delText xml:space="preserve">// </w:delText>
        </w:r>
      </w:del>
      <w:del w:id="297" w:author="Suzic" w:date="2014-05-30T12:02:00Z">
        <w:r w:rsidRPr="00B67DD2" w:rsidDel="005B650C">
          <w:rPr>
            <w:rStyle w:val="ad"/>
            <w:rFonts w:hint="eastAsia"/>
            <w:b w:val="0"/>
            <w:color w:val="BFBFBF" w:themeColor="background1" w:themeShade="BF"/>
            <w14:textOutline w14:w="0" w14:cap="flat" w14:cmpd="sng" w14:algn="ctr">
              <w14:noFill/>
              <w14:prstDash w14:val="solid"/>
              <w14:round/>
            </w14:textOutline>
          </w:rPr>
          <w:delText>对应的</w:delText>
        </w:r>
        <w:r w:rsidR="00935F85" w:rsidDel="005B650C">
          <w:rPr>
            <w:rStyle w:val="ad"/>
            <w:rFonts w:hint="eastAsia"/>
            <w:b w:val="0"/>
            <w:color w:val="BFBFBF" w:themeColor="background1" w:themeShade="BF"/>
            <w14:textOutline w14:w="0" w14:cap="flat" w14:cmpd="sng" w14:algn="ctr">
              <w14:noFill/>
              <w14:prstDash w14:val="solid"/>
              <w14:round/>
            </w14:textOutline>
          </w:rPr>
          <w:delText>上传</w:delText>
        </w:r>
        <w:r w:rsidRPr="00B67DD2" w:rsidDel="005B650C">
          <w:rPr>
            <w:rStyle w:val="ad"/>
            <w:rFonts w:hint="eastAsia"/>
            <w:b w:val="0"/>
            <w:color w:val="BFBFBF" w:themeColor="background1" w:themeShade="BF"/>
            <w14:textOutline w14:w="0" w14:cap="flat" w14:cmpd="sng" w14:algn="ctr">
              <w14:noFill/>
              <w14:prstDash w14:val="solid"/>
              <w14:round/>
            </w14:textOutline>
          </w:rPr>
          <w:delText>列表</w:delText>
        </w:r>
      </w:del>
      <w:del w:id="298" w:author="Suzic" w:date="2014-05-30T12:03:00Z">
        <w:r w:rsidRPr="00B67DD2" w:rsidDel="005B650C">
          <w:rPr>
            <w:rStyle w:val="ad"/>
            <w:b w:val="0"/>
            <w:color w:val="BFBFBF" w:themeColor="background1" w:themeShade="BF"/>
            <w14:textOutline w14:w="0" w14:cap="flat" w14:cmpd="sng" w14:algn="ctr">
              <w14:noFill/>
              <w14:prstDash w14:val="solid"/>
              <w14:round/>
            </w14:textOutline>
          </w:rPr>
          <w:br/>
        </w:r>
      </w:del>
      <w:r w:rsidRPr="007140BA">
        <w:rPr>
          <w:rStyle w:val="ad"/>
        </w:rPr>
        <w:t>}</w:t>
      </w:r>
    </w:p>
    <w:p w14:paraId="375DB147" w14:textId="77777777" w:rsidR="00295073" w:rsidRDefault="00295073" w:rsidP="007877EB">
      <w:pPr>
        <w:pStyle w:val="3"/>
      </w:pPr>
      <w:r>
        <w:t>Upload Result Package</w:t>
      </w:r>
    </w:p>
    <w:p w14:paraId="31E364A3" w14:textId="1DCA9AE9" w:rsidR="005B650C" w:rsidRDefault="005B650C" w:rsidP="0070708F">
      <w:pPr>
        <w:shd w:val="clear" w:color="auto" w:fill="D8D8D8"/>
        <w:tabs>
          <w:tab w:val="left" w:pos="426"/>
          <w:tab w:val="left" w:pos="2410"/>
          <w:tab w:val="left" w:pos="5103"/>
        </w:tabs>
        <w:rPr>
          <w:ins w:id="299" w:author="Suzic" w:date="2014-05-30T12:03:00Z"/>
          <w:rStyle w:val="ad"/>
        </w:rPr>
      </w:pPr>
      <w:ins w:id="300" w:author="Suzic" w:date="2014-05-30T12:03:00Z">
        <w:r>
          <w:rPr>
            <w:rStyle w:val="ad"/>
            <w:rFonts w:hint="eastAsia"/>
          </w:rPr>
          <w:t>作为一个状态通知，该操作不需要特定的结果返回。</w:t>
        </w:r>
      </w:ins>
    </w:p>
    <w:p w14:paraId="5570D3F8" w14:textId="1EE7AE0C" w:rsidR="0070708F" w:rsidRPr="007140BA" w:rsidRDefault="0070708F" w:rsidP="0070708F">
      <w:pPr>
        <w:shd w:val="clear" w:color="auto" w:fill="D8D8D8"/>
        <w:tabs>
          <w:tab w:val="left" w:pos="426"/>
          <w:tab w:val="left" w:pos="2410"/>
          <w:tab w:val="left" w:pos="5103"/>
        </w:tabs>
        <w:rPr>
          <w:rStyle w:val="ad"/>
        </w:rPr>
      </w:pPr>
      <w:r>
        <w:rPr>
          <w:rStyle w:val="ad"/>
        </w:rPr>
        <w:lastRenderedPageBreak/>
        <w:t>@</w:t>
      </w:r>
      <w:proofErr w:type="spellStart"/>
      <w:r>
        <w:rPr>
          <w:rStyle w:val="ad"/>
          <w:rFonts w:hint="eastAsia"/>
        </w:rPr>
        <w:t>upload</w:t>
      </w:r>
      <w:r>
        <w:rPr>
          <w:rStyle w:val="ad"/>
        </w:rPr>
        <w:t>_</w:t>
      </w:r>
      <w:ins w:id="301" w:author="Suzic" w:date="2014-05-30T11:56:00Z">
        <w:r w:rsidR="00557E34">
          <w:rPr>
            <w:rStyle w:val="ad"/>
          </w:rPr>
          <w:t>complete_</w:t>
        </w:r>
      </w:ins>
      <w:proofErr w:type="gramStart"/>
      <w:r>
        <w:rPr>
          <w:rStyle w:val="ad"/>
        </w:rPr>
        <w:t>package</w:t>
      </w:r>
      <w:proofErr w:type="spellEnd"/>
      <w:r>
        <w:rPr>
          <w:rStyle w:val="ad"/>
        </w:rPr>
        <w:t>(</w:t>
      </w:r>
      <w:proofErr w:type="gramEnd"/>
      <w:r>
        <w:rPr>
          <w:rStyle w:val="ad"/>
        </w:rPr>
        <w:t>result)</w:t>
      </w:r>
      <w:r>
        <w:rPr>
          <w:rStyle w:val="ad"/>
        </w:rPr>
        <w:br/>
      </w:r>
      <w:r w:rsidRPr="007140BA">
        <w:rPr>
          <w:rStyle w:val="ad"/>
        </w:rPr>
        <w:t>{</w:t>
      </w:r>
      <w:r>
        <w:rPr>
          <w:rStyle w:val="ad"/>
        </w:rPr>
        <w:br/>
      </w:r>
      <w:r w:rsidRPr="007140BA">
        <w:rPr>
          <w:rStyle w:val="ad"/>
        </w:rPr>
        <w:t>}</w:t>
      </w:r>
    </w:p>
    <w:p w14:paraId="2EDA4CB6" w14:textId="10178F3E" w:rsidR="00085A64" w:rsidDel="00B96955" w:rsidRDefault="002828DB" w:rsidP="002828DB">
      <w:pPr>
        <w:pStyle w:val="3"/>
        <w:rPr>
          <w:del w:id="302" w:author="Suzic" w:date="2014-05-30T12:04:00Z"/>
        </w:rPr>
      </w:pPr>
      <w:del w:id="303" w:author="Suzic" w:date="2014-05-30T12:04:00Z">
        <w:r w:rsidDel="00B96955">
          <w:delText>F</w:delText>
        </w:r>
        <w:r w:rsidDel="00B96955">
          <w:rPr>
            <w:rFonts w:hint="eastAsia"/>
          </w:rPr>
          <w:delText>ile</w:delText>
        </w:r>
        <w:r w:rsidDel="00B96955">
          <w:delText xml:space="preserve"> A</w:delText>
        </w:r>
        <w:r w:rsidDel="00B96955">
          <w:rPr>
            <w:rFonts w:hint="eastAsia"/>
          </w:rPr>
          <w:delText>ddr</w:delText>
        </w:r>
        <w:r w:rsidDel="00B96955">
          <w:delText xml:space="preserve"> P</w:delText>
        </w:r>
        <w:r w:rsidDel="00B96955">
          <w:rPr>
            <w:rFonts w:hint="eastAsia"/>
          </w:rPr>
          <w:delText>ackage</w:delText>
        </w:r>
      </w:del>
    </w:p>
    <w:p w14:paraId="07BDA81B" w14:textId="005EA9F1" w:rsidR="00085A64" w:rsidRPr="007140BA" w:rsidDel="00B96955" w:rsidRDefault="00085A64" w:rsidP="00085A64">
      <w:pPr>
        <w:shd w:val="clear" w:color="auto" w:fill="D8D8D8"/>
        <w:tabs>
          <w:tab w:val="left" w:pos="426"/>
          <w:tab w:val="left" w:pos="2410"/>
          <w:tab w:val="left" w:pos="5103"/>
        </w:tabs>
        <w:rPr>
          <w:del w:id="304" w:author="Suzic" w:date="2014-05-30T12:04:00Z"/>
          <w:rStyle w:val="ad"/>
        </w:rPr>
      </w:pPr>
      <w:del w:id="305" w:author="Suzic" w:date="2014-05-30T12:04:00Z">
        <w:r w:rsidDel="00B96955">
          <w:rPr>
            <w:rStyle w:val="ad"/>
          </w:rPr>
          <w:delText>@file_addr_package</w:delText>
        </w:r>
        <w:r w:rsidDel="00B96955">
          <w:rPr>
            <w:rStyle w:val="ad"/>
          </w:rPr>
          <w:br/>
        </w:r>
        <w:r w:rsidRPr="007140BA" w:rsidDel="00B96955">
          <w:rPr>
            <w:rStyle w:val="ad"/>
          </w:rPr>
          <w:delText>{</w:delText>
        </w:r>
        <w:r w:rsidDel="00B96955">
          <w:rPr>
            <w:rStyle w:val="ad"/>
          </w:rPr>
          <w:br/>
        </w:r>
        <w:r w:rsidDel="00B96955">
          <w:rPr>
            <w:rStyle w:val="ad"/>
          </w:rPr>
          <w:tab/>
          <w:delText>“fileId”:</w:delText>
        </w:r>
        <w:r w:rsidDel="00B96955">
          <w:rPr>
            <w:rStyle w:val="ad"/>
          </w:rPr>
          <w:tab/>
          <w:delText>“”,</w:delText>
        </w:r>
        <w:r w:rsidDel="00B96955">
          <w:rPr>
            <w:rStyle w:val="ad"/>
          </w:rPr>
          <w:tab/>
        </w:r>
        <w:r w:rsidRPr="00614B85" w:rsidDel="00B96955">
          <w:rPr>
            <w:rStyle w:val="ad"/>
            <w:b w:val="0"/>
          </w:rPr>
          <w:delText xml:space="preserve">// </w:delText>
        </w:r>
        <w:r w:rsidR="00DF2D29" w:rsidDel="00B96955">
          <w:rPr>
            <w:rStyle w:val="ad"/>
            <w:rFonts w:hint="eastAsia"/>
            <w:b w:val="0"/>
          </w:rPr>
          <w:delText>文件</w:delText>
        </w:r>
        <w:r w:rsidR="00DF2D29" w:rsidDel="00B96955">
          <w:rPr>
            <w:rStyle w:val="ad"/>
            <w:rFonts w:hint="eastAsia"/>
            <w:b w:val="0"/>
          </w:rPr>
          <w:delText>ID</w:delText>
        </w:r>
        <w:r w:rsidR="003523F2" w:rsidDel="00B96955">
          <w:rPr>
            <w:rStyle w:val="ad"/>
            <w:b w:val="0"/>
          </w:rPr>
          <w:br/>
        </w:r>
        <w:r w:rsidR="003523F2" w:rsidRPr="003523F2" w:rsidDel="00B96955">
          <w:rPr>
            <w:rStyle w:val="ad"/>
          </w:rPr>
          <w:tab/>
          <w:delText>“locker</w:delText>
        </w:r>
        <w:r w:rsidR="003523F2" w:rsidRPr="003523F2" w:rsidDel="00B96955">
          <w:rPr>
            <w:rStyle w:val="ad"/>
            <w:rFonts w:hint="eastAsia"/>
          </w:rPr>
          <w:delText>Id</w:delText>
        </w:r>
        <w:r w:rsidR="003523F2" w:rsidRPr="003523F2" w:rsidDel="00B96955">
          <w:rPr>
            <w:rStyle w:val="ad"/>
          </w:rPr>
          <w:delText>”</w:delText>
        </w:r>
        <w:r w:rsidR="003523F2" w:rsidRPr="003523F2" w:rsidDel="00B96955">
          <w:rPr>
            <w:rStyle w:val="ad"/>
            <w:rFonts w:hint="eastAsia"/>
          </w:rPr>
          <w:delText>:</w:delText>
        </w:r>
        <w:r w:rsidR="003523F2" w:rsidRPr="003523F2" w:rsidDel="00B96955">
          <w:rPr>
            <w:rStyle w:val="ad"/>
            <w:rFonts w:hint="eastAsia"/>
          </w:rPr>
          <w:tab/>
        </w:r>
        <w:r w:rsidR="003523F2" w:rsidRPr="003523F2" w:rsidDel="00B96955">
          <w:rPr>
            <w:rStyle w:val="ad"/>
          </w:rPr>
          <w:delText>“”,</w:delText>
        </w:r>
        <w:r w:rsidR="003523F2" w:rsidRPr="003523F2" w:rsidDel="00B96955">
          <w:rPr>
            <w:rStyle w:val="ad"/>
          </w:rPr>
          <w:tab/>
        </w:r>
        <w:r w:rsidR="003523F2" w:rsidDel="00B96955">
          <w:rPr>
            <w:rStyle w:val="ad"/>
            <w:b w:val="0"/>
          </w:rPr>
          <w:delText xml:space="preserve">// </w:delText>
        </w:r>
        <w:r w:rsidR="003523F2" w:rsidDel="00B96955">
          <w:rPr>
            <w:rStyle w:val="ad"/>
            <w:rFonts w:hint="eastAsia"/>
            <w:b w:val="0"/>
          </w:rPr>
          <w:delText>锁定文件者</w:delText>
        </w:r>
        <w:r w:rsidR="003523F2" w:rsidDel="00B96955">
          <w:rPr>
            <w:rStyle w:val="ad"/>
            <w:rFonts w:hint="eastAsia"/>
            <w:b w:val="0"/>
          </w:rPr>
          <w:delText>ID</w:delText>
        </w:r>
        <w:r w:rsidR="003523F2" w:rsidDel="00B96955">
          <w:rPr>
            <w:rStyle w:val="ad"/>
            <w:b w:val="0"/>
          </w:rPr>
          <w:br/>
        </w:r>
        <w:r w:rsidR="00366A5D" w:rsidDel="00B96955">
          <w:rPr>
            <w:rStyle w:val="ad"/>
          </w:rPr>
          <w:tab/>
          <w:delText>“serverV</w:delText>
        </w:r>
        <w:r w:rsidR="003523F2" w:rsidRPr="003523F2" w:rsidDel="00B96955">
          <w:rPr>
            <w:rStyle w:val="ad"/>
          </w:rPr>
          <w:delText>ersion”:</w:delText>
        </w:r>
        <w:r w:rsidR="003523F2" w:rsidRPr="003523F2" w:rsidDel="00B96955">
          <w:rPr>
            <w:rStyle w:val="ad"/>
          </w:rPr>
          <w:tab/>
          <w:delText>“”,</w:delText>
        </w:r>
        <w:r w:rsidR="003523F2" w:rsidRPr="003523F2" w:rsidDel="00B96955">
          <w:rPr>
            <w:rStyle w:val="ad"/>
          </w:rPr>
          <w:tab/>
        </w:r>
        <w:r w:rsidR="003523F2" w:rsidDel="00B96955">
          <w:rPr>
            <w:rStyle w:val="ad"/>
            <w:b w:val="0"/>
          </w:rPr>
          <w:delText xml:space="preserve">// </w:delText>
        </w:r>
        <w:r w:rsidR="003523F2" w:rsidDel="00B96955">
          <w:rPr>
            <w:rStyle w:val="ad"/>
            <w:rFonts w:hint="eastAsia"/>
            <w:b w:val="0"/>
          </w:rPr>
          <w:delText>服务器当前版本</w:delText>
        </w:r>
        <w:r w:rsidR="003523F2" w:rsidDel="00B96955">
          <w:rPr>
            <w:rStyle w:val="ad"/>
            <w:b w:val="0"/>
          </w:rPr>
          <w:br/>
        </w:r>
        <w:r w:rsidR="003523F2" w:rsidRPr="003523F2" w:rsidDel="00B96955">
          <w:rPr>
            <w:rStyle w:val="ad"/>
          </w:rPr>
          <w:tab/>
          <w:delText>“version</w:delText>
        </w:r>
        <w:r w:rsidR="00366A5D" w:rsidDel="00B96955">
          <w:rPr>
            <w:rStyle w:val="ad"/>
          </w:rPr>
          <w:delText>G</w:delText>
        </w:r>
        <w:r w:rsidR="00343ABF" w:rsidDel="00B96955">
          <w:rPr>
            <w:rStyle w:val="ad"/>
            <w:rFonts w:hint="eastAsia"/>
          </w:rPr>
          <w:delText>uid</w:delText>
        </w:r>
        <w:r w:rsidR="003523F2" w:rsidRPr="003523F2" w:rsidDel="00B96955">
          <w:rPr>
            <w:rStyle w:val="ad"/>
          </w:rPr>
          <w:delText>”:</w:delText>
        </w:r>
        <w:r w:rsidR="003523F2" w:rsidRPr="003523F2" w:rsidDel="00B96955">
          <w:rPr>
            <w:rStyle w:val="ad"/>
          </w:rPr>
          <w:tab/>
          <w:delText>“”,</w:delText>
        </w:r>
        <w:r w:rsidR="003523F2" w:rsidRPr="003523F2" w:rsidDel="00B96955">
          <w:rPr>
            <w:rStyle w:val="ad"/>
          </w:rPr>
          <w:tab/>
        </w:r>
        <w:r w:rsidR="003523F2" w:rsidDel="00B96955">
          <w:rPr>
            <w:rStyle w:val="ad"/>
            <w:b w:val="0"/>
          </w:rPr>
          <w:delText xml:space="preserve">// </w:delText>
        </w:r>
        <w:r w:rsidR="003523F2" w:rsidDel="00B96955">
          <w:rPr>
            <w:rStyle w:val="ad"/>
            <w:rFonts w:hint="eastAsia"/>
            <w:b w:val="0"/>
          </w:rPr>
          <w:delText>服务器上传的中间临时版本号</w:delText>
        </w:r>
        <w:r w:rsidR="00D67C86" w:rsidDel="00B96955">
          <w:rPr>
            <w:rStyle w:val="ad"/>
            <w:rFonts w:hint="eastAsia"/>
            <w:b w:val="0"/>
          </w:rPr>
          <w:delText>（非整形，</w:delText>
        </w:r>
        <w:r w:rsidR="00D67C86" w:rsidDel="00B96955">
          <w:rPr>
            <w:rStyle w:val="ad"/>
            <w:rFonts w:hint="eastAsia"/>
            <w:b w:val="0"/>
          </w:rPr>
          <w:delText>GUID</w:delText>
        </w:r>
        <w:r w:rsidR="00D67C86" w:rsidDel="00B96955">
          <w:rPr>
            <w:rStyle w:val="ad"/>
            <w:rFonts w:hint="eastAsia"/>
            <w:b w:val="0"/>
          </w:rPr>
          <w:delText>类型）</w:delText>
        </w:r>
        <w:r w:rsidR="007D487F" w:rsidDel="00B96955">
          <w:rPr>
            <w:rStyle w:val="ad"/>
            <w:b w:val="0"/>
          </w:rPr>
          <w:br/>
        </w:r>
        <w:r w:rsidR="007D487F" w:rsidRPr="007D487F" w:rsidDel="00B96955">
          <w:rPr>
            <w:rStyle w:val="ad"/>
          </w:rPr>
          <w:tab/>
          <w:delText>“</w:delText>
        </w:r>
        <w:r w:rsidR="007D487F" w:rsidRPr="007D487F" w:rsidDel="00B96955">
          <w:rPr>
            <w:rStyle w:val="ad"/>
            <w:rFonts w:hint="eastAsia"/>
          </w:rPr>
          <w:delText>upload</w:delText>
        </w:r>
        <w:r w:rsidR="007D487F" w:rsidRPr="007D487F" w:rsidDel="00B96955">
          <w:rPr>
            <w:rStyle w:val="ad"/>
          </w:rPr>
          <w:delText>Size”:</w:delText>
        </w:r>
        <w:r w:rsidR="007D487F" w:rsidRPr="007D487F" w:rsidDel="00B96955">
          <w:rPr>
            <w:rStyle w:val="ad"/>
          </w:rPr>
          <w:tab/>
          <w:delText>“0”,</w:delText>
        </w:r>
        <w:r w:rsidR="007D487F" w:rsidRPr="007D487F" w:rsidDel="00B96955">
          <w:rPr>
            <w:rStyle w:val="ad"/>
          </w:rPr>
          <w:tab/>
        </w:r>
        <w:r w:rsidR="007D487F" w:rsidDel="00B96955">
          <w:rPr>
            <w:rStyle w:val="ad"/>
            <w:b w:val="0"/>
          </w:rPr>
          <w:delText xml:space="preserve">// </w:delText>
        </w:r>
        <w:r w:rsidR="007D487F" w:rsidDel="00B96955">
          <w:rPr>
            <w:rStyle w:val="ad"/>
            <w:rFonts w:hint="eastAsia"/>
            <w:b w:val="0"/>
          </w:rPr>
          <w:delText>服务器上的传输的中间位置</w:delText>
        </w:r>
        <w:r w:rsidRPr="006962FF" w:rsidDel="00B96955">
          <w:rPr>
            <w:rStyle w:val="ad"/>
            <w:b w:val="0"/>
          </w:rPr>
          <w:br/>
        </w:r>
        <w:r w:rsidRPr="007140BA" w:rsidDel="00B96955">
          <w:rPr>
            <w:rStyle w:val="ad"/>
          </w:rPr>
          <w:tab/>
          <w:delText>“</w:delText>
        </w:r>
        <w:r w:rsidR="007D487F" w:rsidDel="00B96955">
          <w:rPr>
            <w:rStyle w:val="ad"/>
            <w:rFonts w:hint="eastAsia"/>
          </w:rPr>
          <w:delText>path</w:delText>
        </w:r>
        <w:r w:rsidRPr="007140BA" w:rsidDel="00B96955">
          <w:rPr>
            <w:rStyle w:val="ad"/>
          </w:rPr>
          <w:delText>”:</w:delText>
        </w:r>
        <w:r w:rsidRPr="007140BA" w:rsidDel="00B96955">
          <w:rPr>
            <w:rStyle w:val="ad"/>
          </w:rPr>
          <w:tab/>
        </w:r>
        <w:r w:rsidR="007D487F" w:rsidDel="00B96955">
          <w:rPr>
            <w:rStyle w:val="ad"/>
          </w:rPr>
          <w:delText>“”</w:delText>
        </w:r>
        <w:r w:rsidRPr="007140BA" w:rsidDel="00B96955">
          <w:rPr>
            <w:rStyle w:val="ad"/>
          </w:rPr>
          <w:tab/>
        </w:r>
        <w:r w:rsidRPr="006962FF" w:rsidDel="00B96955">
          <w:rPr>
            <w:rStyle w:val="ad"/>
            <w:b w:val="0"/>
          </w:rPr>
          <w:delText xml:space="preserve">// </w:delText>
        </w:r>
        <w:r w:rsidDel="00B96955">
          <w:rPr>
            <w:rStyle w:val="ad"/>
            <w:rFonts w:hint="eastAsia"/>
            <w:b w:val="0"/>
          </w:rPr>
          <w:delText>对应的</w:delText>
        </w:r>
        <w:r w:rsidR="00995E46" w:rsidDel="00B96955">
          <w:rPr>
            <w:rStyle w:val="ad"/>
            <w:rFonts w:hint="eastAsia"/>
            <w:b w:val="0"/>
          </w:rPr>
          <w:delText>上传</w:delText>
        </w:r>
        <w:r w:rsidR="00995E46" w:rsidDel="00B96955">
          <w:rPr>
            <w:rStyle w:val="ad"/>
            <w:rFonts w:hint="eastAsia"/>
            <w:b w:val="0"/>
          </w:rPr>
          <w:delText>/</w:delText>
        </w:r>
        <w:r w:rsidR="00995E46" w:rsidDel="00B96955">
          <w:rPr>
            <w:rStyle w:val="ad"/>
            <w:rFonts w:hint="eastAsia"/>
            <w:b w:val="0"/>
          </w:rPr>
          <w:delText>下载路径</w:delText>
        </w:r>
        <w:r w:rsidRPr="006962FF" w:rsidDel="00B96955">
          <w:rPr>
            <w:rStyle w:val="ad"/>
            <w:b w:val="0"/>
          </w:rPr>
          <w:br/>
        </w:r>
        <w:r w:rsidRPr="007140BA" w:rsidDel="00B96955">
          <w:rPr>
            <w:rStyle w:val="ad"/>
          </w:rPr>
          <w:delText>}</w:delText>
        </w:r>
      </w:del>
    </w:p>
    <w:p w14:paraId="22337DA1" w14:textId="482C1063" w:rsidR="008B4F5C" w:rsidDel="00B96955" w:rsidRDefault="00B366C9" w:rsidP="008B4F5C">
      <w:pPr>
        <w:rPr>
          <w:del w:id="306" w:author="Suzic" w:date="2014-05-30T12:04:00Z"/>
          <w:rStyle w:val="a8"/>
        </w:rPr>
      </w:pPr>
      <w:del w:id="307" w:author="Suzic" w:date="2014-05-30T12:04:00Z">
        <w:r w:rsidRPr="003523F2" w:rsidDel="00B96955">
          <w:rPr>
            <w:rStyle w:val="a8"/>
          </w:rPr>
          <w:delText>U</w:delText>
        </w:r>
        <w:r w:rsidRPr="003523F2" w:rsidDel="00B96955">
          <w:rPr>
            <w:rStyle w:val="a8"/>
            <w:rFonts w:hint="eastAsia"/>
          </w:rPr>
          <w:delText xml:space="preserve">pload </w:delText>
        </w:r>
        <w:r w:rsidRPr="003523F2" w:rsidDel="00B96955">
          <w:rPr>
            <w:rStyle w:val="a8"/>
          </w:rPr>
          <w:delText>size</w:delText>
        </w:r>
        <w:r w:rsidRPr="003523F2" w:rsidDel="00B96955">
          <w:rPr>
            <w:rStyle w:val="a8"/>
            <w:rFonts w:hint="eastAsia"/>
          </w:rPr>
          <w:delText>应当由服务器提供，记录上一次的上传断点位置，以便客户端进行断点续传上载文件。</w:delText>
        </w:r>
      </w:del>
    </w:p>
    <w:p w14:paraId="5BF35C3D" w14:textId="0C7B4762" w:rsidR="009B64A8" w:rsidDel="00B96955" w:rsidRDefault="009B64A8" w:rsidP="008B4F5C">
      <w:pPr>
        <w:rPr>
          <w:del w:id="308" w:author="Suzic" w:date="2014-05-30T12:04:00Z"/>
          <w:rStyle w:val="a8"/>
        </w:rPr>
      </w:pPr>
      <w:del w:id="309" w:author="Suzic" w:date="2014-05-30T12:04:00Z">
        <w:r w:rsidDel="00B96955">
          <w:rPr>
            <w:rStyle w:val="a8"/>
            <w:rFonts w:hint="eastAsia"/>
          </w:rPr>
          <w:delText>File</w:delText>
        </w:r>
        <w:r w:rsidDel="00B96955">
          <w:rPr>
            <w:rStyle w:val="a8"/>
          </w:rPr>
          <w:delText xml:space="preserve"> </w:delText>
        </w:r>
        <w:r w:rsidDel="00B96955">
          <w:rPr>
            <w:rStyle w:val="a8"/>
            <w:rFonts w:hint="eastAsia"/>
          </w:rPr>
          <w:delText>addr</w:delText>
        </w:r>
        <w:r w:rsidDel="00B96955">
          <w:rPr>
            <w:rStyle w:val="a8"/>
          </w:rPr>
          <w:delText xml:space="preserve"> </w:delText>
        </w:r>
        <w:r w:rsidDel="00B96955">
          <w:rPr>
            <w:rStyle w:val="a8"/>
            <w:rFonts w:hint="eastAsia"/>
          </w:rPr>
          <w:delText>package</w:delText>
        </w:r>
        <w:r w:rsidDel="00B96955">
          <w:rPr>
            <w:rStyle w:val="a8"/>
            <w:rFonts w:hint="eastAsia"/>
          </w:rPr>
          <w:delText>可供</w:delText>
        </w:r>
        <w:r w:rsidDel="00B96955">
          <w:rPr>
            <w:rStyle w:val="a8"/>
            <w:rFonts w:hint="eastAsia"/>
          </w:rPr>
          <w:delText>Download</w:delText>
        </w:r>
        <w:r w:rsidDel="00B96955">
          <w:rPr>
            <w:rStyle w:val="a8"/>
            <w:rFonts w:hint="eastAsia"/>
          </w:rPr>
          <w:delText>、</w:delText>
        </w:r>
        <w:r w:rsidDel="00B96955">
          <w:rPr>
            <w:rStyle w:val="a8"/>
            <w:rFonts w:hint="eastAsia"/>
          </w:rPr>
          <w:delText>upload</w:delText>
        </w:r>
        <w:r w:rsidDel="00B96955">
          <w:rPr>
            <w:rStyle w:val="a8"/>
            <w:rFonts w:hint="eastAsia"/>
          </w:rPr>
          <w:delText>两个接口使用；相对来说，在</w:delText>
        </w:r>
        <w:r w:rsidDel="00B96955">
          <w:rPr>
            <w:rStyle w:val="a8"/>
            <w:rFonts w:hint="eastAsia"/>
          </w:rPr>
          <w:delText>upload</w:delText>
        </w:r>
        <w:r w:rsidDel="00B96955">
          <w:rPr>
            <w:rStyle w:val="a8"/>
            <w:rFonts w:hint="eastAsia"/>
          </w:rPr>
          <w:delText>时，情况比较复杂，</w:delText>
        </w:r>
        <w:r w:rsidR="004E2226" w:rsidDel="00B96955">
          <w:rPr>
            <w:rStyle w:val="a8"/>
            <w:rFonts w:hint="eastAsia"/>
          </w:rPr>
          <w:delText>客户端</w:delText>
        </w:r>
        <w:r w:rsidDel="00B96955">
          <w:rPr>
            <w:rStyle w:val="a8"/>
            <w:rFonts w:hint="eastAsia"/>
          </w:rPr>
          <w:delText>首先要判断返回包裹中的多个字段：</w:delText>
        </w:r>
      </w:del>
    </w:p>
    <w:p w14:paraId="127D5020" w14:textId="051AE3FE" w:rsidR="009B64A8" w:rsidDel="00B96955" w:rsidRDefault="009B64A8" w:rsidP="00343ABF">
      <w:pPr>
        <w:pStyle w:val="a5"/>
        <w:numPr>
          <w:ilvl w:val="0"/>
          <w:numId w:val="36"/>
        </w:numPr>
        <w:ind w:firstLineChars="0"/>
        <w:rPr>
          <w:del w:id="310" w:author="Suzic" w:date="2014-05-30T12:04:00Z"/>
          <w:rStyle w:val="a8"/>
        </w:rPr>
      </w:pPr>
      <w:del w:id="311" w:author="Suzic" w:date="2014-05-30T12:04:00Z">
        <w:r w:rsidDel="00B96955">
          <w:rPr>
            <w:rStyle w:val="a8"/>
            <w:rFonts w:hint="eastAsia"/>
          </w:rPr>
          <w:delText>上传时必须符合</w:delText>
        </w:r>
        <w:r w:rsidDel="00B96955">
          <w:rPr>
            <w:rStyle w:val="a8"/>
            <w:rFonts w:hint="eastAsia"/>
          </w:rPr>
          <w:delText>locker</w:delText>
        </w:r>
        <w:r w:rsidDel="00B96955">
          <w:rPr>
            <w:rStyle w:val="a8"/>
          </w:rPr>
          <w:delText xml:space="preserve"> </w:delText>
        </w:r>
        <w:r w:rsidDel="00B96955">
          <w:rPr>
            <w:rStyle w:val="a8"/>
            <w:rFonts w:hint="eastAsia"/>
          </w:rPr>
          <w:delText>ID</w:delText>
        </w:r>
        <w:r w:rsidDel="00B96955">
          <w:rPr>
            <w:rStyle w:val="a8"/>
            <w:rFonts w:hint="eastAsia"/>
          </w:rPr>
          <w:delText>为本人的原则才能继续进行；</w:delText>
        </w:r>
      </w:del>
    </w:p>
    <w:p w14:paraId="4765AB44" w14:textId="38EC4C9D" w:rsidR="006D11E2" w:rsidDel="00B96955" w:rsidRDefault="004E2226" w:rsidP="00227682">
      <w:pPr>
        <w:pStyle w:val="a5"/>
        <w:numPr>
          <w:ilvl w:val="0"/>
          <w:numId w:val="36"/>
        </w:numPr>
        <w:ind w:firstLineChars="0"/>
        <w:rPr>
          <w:del w:id="312" w:author="Suzic" w:date="2014-05-30T12:04:00Z"/>
          <w:rStyle w:val="a8"/>
        </w:rPr>
      </w:pPr>
      <w:del w:id="313" w:author="Suzic" w:date="2014-05-30T12:04:00Z">
        <w:r w:rsidDel="00B96955">
          <w:rPr>
            <w:rStyle w:val="a8"/>
            <w:rFonts w:hint="eastAsia"/>
          </w:rPr>
          <w:delText>本地版本需大于服务器版本</w:delText>
        </w:r>
        <w:r w:rsidR="00CF627C" w:rsidDel="00B96955">
          <w:rPr>
            <w:rStyle w:val="a8"/>
            <w:rFonts w:hint="eastAsia"/>
          </w:rPr>
          <w:delText>serverV</w:delText>
        </w:r>
        <w:r w:rsidR="00343ABF" w:rsidDel="00B96955">
          <w:rPr>
            <w:rStyle w:val="a8"/>
            <w:rFonts w:hint="eastAsia"/>
          </w:rPr>
          <w:delText>ersion</w:delText>
        </w:r>
        <w:r w:rsidDel="00B96955">
          <w:rPr>
            <w:rStyle w:val="a8"/>
            <w:rFonts w:hint="eastAsia"/>
          </w:rPr>
          <w:delText>才能继续</w:delText>
        </w:r>
      </w:del>
    </w:p>
    <w:p w14:paraId="6786C203" w14:textId="710CB3D0" w:rsidR="00E876A5" w:rsidRDefault="00E876A5" w:rsidP="008B4F5C">
      <w:r>
        <w:br w:type="page"/>
      </w:r>
    </w:p>
    <w:p w14:paraId="2C6752B2" w14:textId="77777777" w:rsidR="00FE0D81" w:rsidRDefault="00652D34" w:rsidP="00FE0D81">
      <w:pPr>
        <w:pStyle w:val="1"/>
      </w:pPr>
      <w:r>
        <w:rPr>
          <w:rFonts w:hint="eastAsia"/>
        </w:rPr>
        <w:lastRenderedPageBreak/>
        <w:t>D</w:t>
      </w:r>
      <w:r>
        <w:t>ata</w:t>
      </w:r>
      <w:r w:rsidR="00983B73">
        <w:t>b</w:t>
      </w:r>
      <w:r w:rsidR="00DC33EB">
        <w:t>ase</w:t>
      </w:r>
      <w:r w:rsidR="00983B73">
        <w:t xml:space="preserve"> Reference</w:t>
      </w:r>
    </w:p>
    <w:p w14:paraId="484F85AA" w14:textId="5FA9B246" w:rsidR="00BC211F" w:rsidRDefault="00BC211F" w:rsidP="00BC211F">
      <w:r>
        <w:rPr>
          <w:rFonts w:hint="eastAsia"/>
        </w:rPr>
        <w:t>这一部分是数据库设计的参考。所有的功能基于以下给出的数据设计。由于后台服务的复杂行，该部分的数据未必与服务器承载的数据库格式完全一致，但这部分数据可以视为服务器数据的一个重要子集。</w:t>
      </w:r>
    </w:p>
    <w:p w14:paraId="37421C14" w14:textId="77777777" w:rsidR="009D1DD3" w:rsidRDefault="00464B48" w:rsidP="00BC211F">
      <w:r>
        <w:rPr>
          <w:rFonts w:hint="eastAsia"/>
        </w:rPr>
        <w:t>关于当前设计局限性声明</w:t>
      </w:r>
      <w:r w:rsidRPr="00464B48">
        <w:rPr>
          <w:rFonts w:hint="eastAsia"/>
        </w:rPr>
        <w:t>：</w:t>
      </w:r>
      <w:r w:rsidR="009D1DD3">
        <w:rPr>
          <w:rFonts w:hint="eastAsia"/>
        </w:rPr>
        <w:t>以通讯录为例，当前客户端的数据设计并不是</w:t>
      </w:r>
      <w:proofErr w:type="gramStart"/>
      <w:r w:rsidR="009D1DD3">
        <w:rPr>
          <w:rFonts w:hint="eastAsia"/>
        </w:rPr>
        <w:t>最臻</w:t>
      </w:r>
      <w:proofErr w:type="gramEnd"/>
      <w:r w:rsidR="009D1DD3">
        <w:rPr>
          <w:rFonts w:hint="eastAsia"/>
        </w:rPr>
        <w:t>完善的状态。</w:t>
      </w:r>
    </w:p>
    <w:p w14:paraId="45E495DD" w14:textId="441F9F7C" w:rsidR="00464B48" w:rsidRPr="00464B48" w:rsidRDefault="009D1DD3" w:rsidP="00BC211F">
      <w:r>
        <w:rPr>
          <w:rFonts w:hint="eastAsia"/>
        </w:rPr>
        <w:t>比如，</w:t>
      </w:r>
      <w:r w:rsidR="00464B48" w:rsidRPr="00464B48">
        <w:rPr>
          <w:rFonts w:hint="eastAsia"/>
        </w:rPr>
        <w:t>目前的设计中的通讯录并不是万全，用户姓、名区分，但没有昵称、西方人名中的</w:t>
      </w:r>
      <w:r w:rsidR="00464B48" w:rsidRPr="00464B48">
        <w:rPr>
          <w:rFonts w:hint="eastAsia"/>
        </w:rPr>
        <w:t>MIDDLE NAME</w:t>
      </w:r>
      <w:r w:rsidR="00464B48" w:rsidRPr="00464B48">
        <w:rPr>
          <w:rFonts w:hint="eastAsia"/>
        </w:rPr>
        <w:t>等更复杂的划分，也不存储联系人个性头像，客户端可以根据性别使用两种默认头像，也可以仅作本地的头像保存信息（即在网络通讯中</w:t>
      </w:r>
      <w:proofErr w:type="gramStart"/>
      <w:r w:rsidR="00464B48" w:rsidRPr="00464B48">
        <w:rPr>
          <w:rFonts w:hint="eastAsia"/>
        </w:rPr>
        <w:t>不</w:t>
      </w:r>
      <w:proofErr w:type="gramEnd"/>
      <w:r w:rsidR="00464B48" w:rsidRPr="00464B48">
        <w:rPr>
          <w:rFonts w:hint="eastAsia"/>
        </w:rPr>
        <w:t>传输头像图片信息）</w:t>
      </w:r>
    </w:p>
    <w:p w14:paraId="12DC3BE7" w14:textId="77777777" w:rsidR="00FE0D81" w:rsidRDefault="00FE0D81" w:rsidP="00FE0D81">
      <w:pPr>
        <w:pStyle w:val="2"/>
      </w:pPr>
      <w:r>
        <w:rPr>
          <w:rFonts w:hint="eastAsia"/>
        </w:rPr>
        <w:t>Client Account</w:t>
      </w:r>
    </w:p>
    <w:p w14:paraId="25F2BA1A" w14:textId="77777777" w:rsidR="00FE0D81" w:rsidRDefault="00FE0D81" w:rsidP="00FE0D81">
      <w:r>
        <w:rPr>
          <w:rFonts w:hint="eastAsia"/>
        </w:rPr>
        <w:t>客户端用户表——用以保存当前登录的用户</w:t>
      </w:r>
    </w:p>
    <w:tbl>
      <w:tblPr>
        <w:tblStyle w:val="af3"/>
        <w:tblW w:w="0" w:type="auto"/>
        <w:tblLook w:val="04A0" w:firstRow="1" w:lastRow="0" w:firstColumn="1" w:lastColumn="0" w:noHBand="0" w:noVBand="1"/>
      </w:tblPr>
      <w:tblGrid>
        <w:gridCol w:w="1696"/>
        <w:gridCol w:w="1985"/>
        <w:gridCol w:w="1701"/>
        <w:gridCol w:w="2268"/>
        <w:gridCol w:w="2830"/>
      </w:tblGrid>
      <w:tr w:rsidR="00FE0D81" w:rsidRPr="00F956A2" w14:paraId="2DD02557" w14:textId="77777777" w:rsidTr="000E469C">
        <w:trPr>
          <w:cantSplit/>
          <w:tblHeader/>
        </w:trPr>
        <w:tc>
          <w:tcPr>
            <w:tcW w:w="1696" w:type="dxa"/>
            <w:shd w:val="clear" w:color="auto" w:fill="F2F2F2" w:themeFill="background1" w:themeFillShade="F2"/>
          </w:tcPr>
          <w:p w14:paraId="6BDA3F39" w14:textId="77777777" w:rsidR="00FE0D81" w:rsidRPr="00F956A2" w:rsidRDefault="00FE0D81" w:rsidP="0007709A">
            <w:pPr>
              <w:jc w:val="center"/>
              <w:rPr>
                <w:b/>
              </w:rPr>
            </w:pPr>
            <w:r w:rsidRPr="00F956A2">
              <w:rPr>
                <w:b/>
              </w:rPr>
              <w:t>Field</w:t>
            </w:r>
          </w:p>
        </w:tc>
        <w:tc>
          <w:tcPr>
            <w:tcW w:w="1985" w:type="dxa"/>
            <w:shd w:val="clear" w:color="auto" w:fill="F2F2F2" w:themeFill="background1" w:themeFillShade="F2"/>
          </w:tcPr>
          <w:p w14:paraId="2EB86E5C" w14:textId="77777777" w:rsidR="00FE0D81" w:rsidRPr="00F956A2" w:rsidRDefault="00FE0D81" w:rsidP="0007709A">
            <w:pPr>
              <w:jc w:val="center"/>
              <w:rPr>
                <w:b/>
              </w:rPr>
            </w:pPr>
            <w:r w:rsidRPr="00F956A2">
              <w:rPr>
                <w:b/>
              </w:rPr>
              <w:t>Data type</w:t>
            </w:r>
          </w:p>
        </w:tc>
        <w:tc>
          <w:tcPr>
            <w:tcW w:w="1701" w:type="dxa"/>
            <w:shd w:val="clear" w:color="auto" w:fill="F2F2F2" w:themeFill="background1" w:themeFillShade="F2"/>
          </w:tcPr>
          <w:p w14:paraId="746E949D" w14:textId="77777777" w:rsidR="00FE0D81" w:rsidRPr="00F956A2" w:rsidRDefault="00FE0D81" w:rsidP="0007709A">
            <w:pPr>
              <w:jc w:val="center"/>
              <w:rPr>
                <w:b/>
              </w:rPr>
            </w:pPr>
            <w:r w:rsidRPr="00F956A2">
              <w:rPr>
                <w:rFonts w:hint="eastAsia"/>
                <w:b/>
              </w:rPr>
              <w:t>Default Value</w:t>
            </w:r>
          </w:p>
        </w:tc>
        <w:tc>
          <w:tcPr>
            <w:tcW w:w="2268" w:type="dxa"/>
            <w:shd w:val="clear" w:color="auto" w:fill="F2F2F2" w:themeFill="background1" w:themeFillShade="F2"/>
          </w:tcPr>
          <w:p w14:paraId="51483907" w14:textId="77777777" w:rsidR="00FE0D81" w:rsidRPr="00F956A2" w:rsidRDefault="00FE0D81" w:rsidP="0007709A">
            <w:pPr>
              <w:jc w:val="center"/>
              <w:rPr>
                <w:b/>
              </w:rPr>
            </w:pPr>
            <w:r w:rsidRPr="00F956A2">
              <w:rPr>
                <w:b/>
              </w:rPr>
              <w:t>Description</w:t>
            </w:r>
          </w:p>
        </w:tc>
        <w:tc>
          <w:tcPr>
            <w:tcW w:w="2830" w:type="dxa"/>
            <w:shd w:val="clear" w:color="auto" w:fill="F2F2F2" w:themeFill="background1" w:themeFillShade="F2"/>
          </w:tcPr>
          <w:p w14:paraId="5AC0B442" w14:textId="77777777" w:rsidR="00FE0D81" w:rsidRPr="00F956A2" w:rsidRDefault="00FE0D81" w:rsidP="0007709A">
            <w:pPr>
              <w:jc w:val="center"/>
              <w:rPr>
                <w:b/>
              </w:rPr>
            </w:pPr>
            <w:r w:rsidRPr="00F956A2">
              <w:rPr>
                <w:b/>
              </w:rPr>
              <w:t>Usage</w:t>
            </w:r>
          </w:p>
        </w:tc>
      </w:tr>
      <w:tr w:rsidR="00FE0D81" w14:paraId="77046CEA" w14:textId="77777777" w:rsidTr="000E469C">
        <w:trPr>
          <w:cantSplit/>
        </w:trPr>
        <w:tc>
          <w:tcPr>
            <w:tcW w:w="1696" w:type="dxa"/>
          </w:tcPr>
          <w:p w14:paraId="25353A85" w14:textId="77777777" w:rsidR="00FE0D81" w:rsidRDefault="00FE0D81" w:rsidP="0007709A">
            <w:r>
              <w:t>id</w:t>
            </w:r>
          </w:p>
        </w:tc>
        <w:tc>
          <w:tcPr>
            <w:tcW w:w="1985" w:type="dxa"/>
          </w:tcPr>
          <w:p w14:paraId="0612D7D6" w14:textId="77777777" w:rsidR="00FE0D81" w:rsidRDefault="00FE0D81" w:rsidP="0007709A">
            <w:proofErr w:type="spellStart"/>
            <w:r>
              <w:t>unique_identifier</w:t>
            </w:r>
            <w:proofErr w:type="spellEnd"/>
          </w:p>
        </w:tc>
        <w:tc>
          <w:tcPr>
            <w:tcW w:w="1701" w:type="dxa"/>
          </w:tcPr>
          <w:p w14:paraId="1BEEE637" w14:textId="77777777" w:rsidR="00FE0D81" w:rsidRDefault="00FE0D81" w:rsidP="0007709A">
            <w:r>
              <w:rPr>
                <w:rFonts w:hint="eastAsia"/>
              </w:rPr>
              <w:t>-</w:t>
            </w:r>
          </w:p>
        </w:tc>
        <w:tc>
          <w:tcPr>
            <w:tcW w:w="2268" w:type="dxa"/>
          </w:tcPr>
          <w:p w14:paraId="37028BAC" w14:textId="77777777" w:rsidR="00FE0D81" w:rsidRDefault="00FE0D81" w:rsidP="0007709A"/>
        </w:tc>
        <w:tc>
          <w:tcPr>
            <w:tcW w:w="2830" w:type="dxa"/>
          </w:tcPr>
          <w:p w14:paraId="77B50818" w14:textId="77777777" w:rsidR="00FE0D81" w:rsidRDefault="00FE0D81" w:rsidP="0007709A">
            <w:r>
              <w:rPr>
                <w:rFonts w:hint="eastAsia"/>
              </w:rPr>
              <w:t>Primary Key</w:t>
            </w:r>
          </w:p>
        </w:tc>
      </w:tr>
      <w:tr w:rsidR="00FE0D81" w14:paraId="29E81DA0" w14:textId="77777777" w:rsidTr="000E469C">
        <w:trPr>
          <w:cantSplit/>
        </w:trPr>
        <w:tc>
          <w:tcPr>
            <w:tcW w:w="1696" w:type="dxa"/>
          </w:tcPr>
          <w:p w14:paraId="7FD331EF" w14:textId="77777777" w:rsidR="00FE0D81" w:rsidRDefault="00FE0D81" w:rsidP="0007709A">
            <w:r>
              <w:t>name</w:t>
            </w:r>
          </w:p>
        </w:tc>
        <w:tc>
          <w:tcPr>
            <w:tcW w:w="1985" w:type="dxa"/>
          </w:tcPr>
          <w:p w14:paraId="642F9170" w14:textId="77777777" w:rsidR="00FE0D81" w:rsidRDefault="00FE0D81" w:rsidP="0007709A">
            <w:r>
              <w:t>string</w:t>
            </w:r>
          </w:p>
        </w:tc>
        <w:tc>
          <w:tcPr>
            <w:tcW w:w="1701" w:type="dxa"/>
          </w:tcPr>
          <w:p w14:paraId="0FEB5A05" w14:textId="77777777" w:rsidR="00FE0D81" w:rsidRDefault="00FE0D81" w:rsidP="0007709A">
            <w:r>
              <w:t>-</w:t>
            </w:r>
          </w:p>
        </w:tc>
        <w:tc>
          <w:tcPr>
            <w:tcW w:w="2268" w:type="dxa"/>
          </w:tcPr>
          <w:p w14:paraId="52E92D9C" w14:textId="77777777" w:rsidR="00FE0D81" w:rsidRDefault="00FE0D81" w:rsidP="0007709A">
            <w:r>
              <w:rPr>
                <w:rFonts w:hint="eastAsia"/>
              </w:rPr>
              <w:t>用户名</w:t>
            </w:r>
          </w:p>
        </w:tc>
        <w:tc>
          <w:tcPr>
            <w:tcW w:w="2830" w:type="dxa"/>
          </w:tcPr>
          <w:p w14:paraId="56879190" w14:textId="77777777" w:rsidR="00FE0D81" w:rsidRDefault="00FE0D81" w:rsidP="0007709A"/>
        </w:tc>
      </w:tr>
      <w:tr w:rsidR="00FE0D81" w14:paraId="667D2426" w14:textId="77777777" w:rsidTr="000E469C">
        <w:trPr>
          <w:cantSplit/>
        </w:trPr>
        <w:tc>
          <w:tcPr>
            <w:tcW w:w="1696" w:type="dxa"/>
          </w:tcPr>
          <w:p w14:paraId="48C55492" w14:textId="77777777" w:rsidR="00FE0D81" w:rsidRDefault="00FE0D81" w:rsidP="0007709A">
            <w:r>
              <w:rPr>
                <w:rFonts w:hint="eastAsia"/>
              </w:rPr>
              <w:t>password</w:t>
            </w:r>
          </w:p>
        </w:tc>
        <w:tc>
          <w:tcPr>
            <w:tcW w:w="1985" w:type="dxa"/>
          </w:tcPr>
          <w:p w14:paraId="554A4FE3" w14:textId="77777777" w:rsidR="00FE0D81" w:rsidRDefault="00FE0D81" w:rsidP="0007709A">
            <w:r>
              <w:t>string</w:t>
            </w:r>
          </w:p>
        </w:tc>
        <w:tc>
          <w:tcPr>
            <w:tcW w:w="1701" w:type="dxa"/>
          </w:tcPr>
          <w:p w14:paraId="1EE7920E" w14:textId="77777777" w:rsidR="00FE0D81" w:rsidRDefault="00FE0D81" w:rsidP="0007709A">
            <w:r>
              <w:t>-</w:t>
            </w:r>
          </w:p>
        </w:tc>
        <w:tc>
          <w:tcPr>
            <w:tcW w:w="2268" w:type="dxa"/>
          </w:tcPr>
          <w:p w14:paraId="34DAEDB7" w14:textId="77777777" w:rsidR="00FE0D81" w:rsidRDefault="00FE0D81" w:rsidP="0007709A">
            <w:r>
              <w:rPr>
                <w:rFonts w:hint="eastAsia"/>
              </w:rPr>
              <w:t>用户密码</w:t>
            </w:r>
          </w:p>
        </w:tc>
        <w:tc>
          <w:tcPr>
            <w:tcW w:w="2830" w:type="dxa"/>
          </w:tcPr>
          <w:p w14:paraId="4DDE5C06" w14:textId="77777777" w:rsidR="00FE0D81" w:rsidRDefault="00FE0D81" w:rsidP="0007709A"/>
        </w:tc>
      </w:tr>
      <w:tr w:rsidR="00700595" w14:paraId="2F2CFE8F" w14:textId="77777777" w:rsidTr="000E469C">
        <w:trPr>
          <w:cantSplit/>
        </w:trPr>
        <w:tc>
          <w:tcPr>
            <w:tcW w:w="1696" w:type="dxa"/>
          </w:tcPr>
          <w:p w14:paraId="69E0BB11" w14:textId="77777777" w:rsidR="00700595" w:rsidRDefault="00700595" w:rsidP="0007709A">
            <w:proofErr w:type="spellStart"/>
            <w:r>
              <w:rPr>
                <w:rFonts w:hint="eastAsia"/>
              </w:rPr>
              <w:t>major</w:t>
            </w:r>
            <w:r>
              <w:t>_email</w:t>
            </w:r>
            <w:proofErr w:type="spellEnd"/>
          </w:p>
        </w:tc>
        <w:tc>
          <w:tcPr>
            <w:tcW w:w="1985" w:type="dxa"/>
          </w:tcPr>
          <w:p w14:paraId="6D755F47" w14:textId="77777777" w:rsidR="00700595" w:rsidRDefault="00700595" w:rsidP="0007709A">
            <w:r>
              <w:rPr>
                <w:rFonts w:hint="eastAsia"/>
              </w:rPr>
              <w:t>string</w:t>
            </w:r>
          </w:p>
        </w:tc>
        <w:tc>
          <w:tcPr>
            <w:tcW w:w="1701" w:type="dxa"/>
          </w:tcPr>
          <w:p w14:paraId="4AD51A68" w14:textId="77777777" w:rsidR="00700595" w:rsidRDefault="00700595" w:rsidP="0007709A">
            <w:r>
              <w:rPr>
                <w:rFonts w:hint="eastAsia"/>
              </w:rPr>
              <w:t>-</w:t>
            </w:r>
          </w:p>
        </w:tc>
        <w:tc>
          <w:tcPr>
            <w:tcW w:w="2268" w:type="dxa"/>
          </w:tcPr>
          <w:p w14:paraId="6C62EC1C" w14:textId="77777777" w:rsidR="00700595" w:rsidRDefault="00700595" w:rsidP="0007709A">
            <w:r>
              <w:rPr>
                <w:rFonts w:hint="eastAsia"/>
              </w:rPr>
              <w:t>用户首要电子邮件地址</w:t>
            </w:r>
          </w:p>
        </w:tc>
        <w:tc>
          <w:tcPr>
            <w:tcW w:w="2830" w:type="dxa"/>
          </w:tcPr>
          <w:p w14:paraId="2A08D054" w14:textId="77777777" w:rsidR="00700595" w:rsidRDefault="00700595" w:rsidP="0007709A">
            <w:r>
              <w:t>该邮件地址也可以用于登录；</w:t>
            </w:r>
          </w:p>
        </w:tc>
      </w:tr>
      <w:tr w:rsidR="00D75D5F" w14:paraId="04234DA2" w14:textId="77777777" w:rsidTr="000E469C">
        <w:trPr>
          <w:cantSplit/>
        </w:trPr>
        <w:tc>
          <w:tcPr>
            <w:tcW w:w="1696" w:type="dxa"/>
          </w:tcPr>
          <w:p w14:paraId="6C2E77D5" w14:textId="77777777" w:rsidR="00D75D5F" w:rsidRDefault="00D75D5F" w:rsidP="0007709A">
            <w:r>
              <w:rPr>
                <w:rFonts w:hint="eastAsia"/>
              </w:rPr>
              <w:t>cert</w:t>
            </w:r>
          </w:p>
        </w:tc>
        <w:tc>
          <w:tcPr>
            <w:tcW w:w="1985" w:type="dxa"/>
          </w:tcPr>
          <w:p w14:paraId="4DB815F2" w14:textId="77777777" w:rsidR="00D75D5F" w:rsidRDefault="00D75D5F" w:rsidP="0007709A">
            <w:r>
              <w:rPr>
                <w:rFonts w:hint="eastAsia"/>
              </w:rPr>
              <w:t>string</w:t>
            </w:r>
          </w:p>
        </w:tc>
        <w:tc>
          <w:tcPr>
            <w:tcW w:w="1701" w:type="dxa"/>
          </w:tcPr>
          <w:p w14:paraId="2A2ED096" w14:textId="77777777" w:rsidR="00D75D5F" w:rsidRDefault="00D75D5F" w:rsidP="0007709A">
            <w:r>
              <w:rPr>
                <w:rFonts w:hint="eastAsia"/>
              </w:rPr>
              <w:t>null</w:t>
            </w:r>
          </w:p>
        </w:tc>
        <w:tc>
          <w:tcPr>
            <w:tcW w:w="2268" w:type="dxa"/>
          </w:tcPr>
          <w:p w14:paraId="6104E501" w14:textId="77777777" w:rsidR="00D75D5F" w:rsidRDefault="00D75D5F" w:rsidP="0007709A">
            <w:r>
              <w:rPr>
                <w:rFonts w:hint="eastAsia"/>
              </w:rPr>
              <w:t>用户证书信息</w:t>
            </w:r>
          </w:p>
        </w:tc>
        <w:tc>
          <w:tcPr>
            <w:tcW w:w="2830" w:type="dxa"/>
          </w:tcPr>
          <w:p w14:paraId="13D24164" w14:textId="77777777" w:rsidR="00D75D5F" w:rsidRDefault="00D75D5F" w:rsidP="0007709A">
            <w:r>
              <w:t>可考虑暂时仅使用用户公</w:t>
            </w:r>
            <w:proofErr w:type="gramStart"/>
            <w:r>
              <w:t>钥</w:t>
            </w:r>
            <w:proofErr w:type="gramEnd"/>
            <w:r>
              <w:t>数据</w:t>
            </w:r>
          </w:p>
        </w:tc>
      </w:tr>
    </w:tbl>
    <w:p w14:paraId="61EFC713" w14:textId="58C034E6" w:rsidR="00464B48" w:rsidRDefault="00700595" w:rsidP="00FE0D81">
      <w:pPr>
        <w:rPr>
          <w:rStyle w:val="a8"/>
        </w:rPr>
      </w:pPr>
      <w:r w:rsidRPr="00694254">
        <w:rPr>
          <w:rStyle w:val="a8"/>
          <w:rFonts w:hint="eastAsia"/>
        </w:rPr>
        <w:t>该表格仅存储最小必要的用户信息</w:t>
      </w:r>
    </w:p>
    <w:p w14:paraId="60BA3F48" w14:textId="77777777" w:rsidR="00464B48" w:rsidRDefault="00464B48">
      <w:pPr>
        <w:rPr>
          <w:rStyle w:val="a8"/>
        </w:rPr>
      </w:pPr>
      <w:r>
        <w:rPr>
          <w:rStyle w:val="a8"/>
        </w:rPr>
        <w:br w:type="page"/>
      </w:r>
    </w:p>
    <w:p w14:paraId="35F87D6A" w14:textId="77777777" w:rsidR="007A6897" w:rsidRDefault="007A6897" w:rsidP="007A6897">
      <w:pPr>
        <w:pStyle w:val="2"/>
      </w:pPr>
      <w:r>
        <w:rPr>
          <w:rFonts w:hint="eastAsia"/>
        </w:rPr>
        <w:lastRenderedPageBreak/>
        <w:t>Client</w:t>
      </w:r>
      <w:r>
        <w:t xml:space="preserve"> Contact</w:t>
      </w:r>
    </w:p>
    <w:p w14:paraId="18F01DDB" w14:textId="77777777" w:rsidR="007A6897" w:rsidRPr="00482311" w:rsidRDefault="007A6897" w:rsidP="007A6897">
      <w:r>
        <w:rPr>
          <w:rFonts w:hint="eastAsia"/>
        </w:rPr>
        <w:t>客户端联系人表——用以保存基于用户视角的地址本</w:t>
      </w:r>
    </w:p>
    <w:tbl>
      <w:tblPr>
        <w:tblStyle w:val="af3"/>
        <w:tblW w:w="0" w:type="auto"/>
        <w:tblLook w:val="04A0" w:firstRow="1" w:lastRow="0" w:firstColumn="1" w:lastColumn="0" w:noHBand="0" w:noVBand="1"/>
      </w:tblPr>
      <w:tblGrid>
        <w:gridCol w:w="2026"/>
        <w:gridCol w:w="1827"/>
        <w:gridCol w:w="1559"/>
        <w:gridCol w:w="2551"/>
        <w:gridCol w:w="2547"/>
      </w:tblGrid>
      <w:tr w:rsidR="007A6897" w:rsidRPr="00F956A2" w14:paraId="78C0EE7D" w14:textId="77777777" w:rsidTr="00D31D41">
        <w:trPr>
          <w:cantSplit/>
          <w:tblHeader/>
        </w:trPr>
        <w:tc>
          <w:tcPr>
            <w:tcW w:w="2026" w:type="dxa"/>
            <w:shd w:val="clear" w:color="auto" w:fill="F2F2F2" w:themeFill="background1" w:themeFillShade="F2"/>
          </w:tcPr>
          <w:p w14:paraId="4EB625F0" w14:textId="77777777" w:rsidR="007A6897" w:rsidRPr="00F956A2" w:rsidRDefault="007A6897" w:rsidP="0007709A">
            <w:pPr>
              <w:jc w:val="center"/>
              <w:rPr>
                <w:b/>
              </w:rPr>
            </w:pPr>
            <w:r w:rsidRPr="00F956A2">
              <w:rPr>
                <w:b/>
              </w:rPr>
              <w:t>Field</w:t>
            </w:r>
          </w:p>
        </w:tc>
        <w:tc>
          <w:tcPr>
            <w:tcW w:w="1827" w:type="dxa"/>
            <w:shd w:val="clear" w:color="auto" w:fill="F2F2F2" w:themeFill="background1" w:themeFillShade="F2"/>
          </w:tcPr>
          <w:p w14:paraId="3CDA37B0" w14:textId="77777777" w:rsidR="007A6897" w:rsidRPr="00F956A2" w:rsidRDefault="007A6897" w:rsidP="0007709A">
            <w:pPr>
              <w:jc w:val="center"/>
              <w:rPr>
                <w:b/>
              </w:rPr>
            </w:pPr>
            <w:r w:rsidRPr="00F956A2">
              <w:rPr>
                <w:b/>
              </w:rPr>
              <w:t>Data type</w:t>
            </w:r>
          </w:p>
        </w:tc>
        <w:tc>
          <w:tcPr>
            <w:tcW w:w="1559" w:type="dxa"/>
            <w:shd w:val="clear" w:color="auto" w:fill="F2F2F2" w:themeFill="background1" w:themeFillShade="F2"/>
          </w:tcPr>
          <w:p w14:paraId="1A972A10" w14:textId="77777777" w:rsidR="007A6897" w:rsidRPr="00F956A2" w:rsidRDefault="007A6897" w:rsidP="0007709A">
            <w:pPr>
              <w:jc w:val="center"/>
              <w:rPr>
                <w:b/>
              </w:rPr>
            </w:pPr>
            <w:r w:rsidRPr="00F956A2">
              <w:rPr>
                <w:rFonts w:hint="eastAsia"/>
                <w:b/>
              </w:rPr>
              <w:t>Default Value</w:t>
            </w:r>
          </w:p>
        </w:tc>
        <w:tc>
          <w:tcPr>
            <w:tcW w:w="2551" w:type="dxa"/>
            <w:shd w:val="clear" w:color="auto" w:fill="F2F2F2" w:themeFill="background1" w:themeFillShade="F2"/>
          </w:tcPr>
          <w:p w14:paraId="34357A76" w14:textId="77777777" w:rsidR="007A6897" w:rsidRPr="00F956A2" w:rsidRDefault="007A6897" w:rsidP="0007709A">
            <w:pPr>
              <w:jc w:val="center"/>
              <w:rPr>
                <w:b/>
              </w:rPr>
            </w:pPr>
            <w:r w:rsidRPr="00F956A2">
              <w:rPr>
                <w:b/>
              </w:rPr>
              <w:t>Description</w:t>
            </w:r>
          </w:p>
        </w:tc>
        <w:tc>
          <w:tcPr>
            <w:tcW w:w="2547" w:type="dxa"/>
            <w:shd w:val="clear" w:color="auto" w:fill="F2F2F2" w:themeFill="background1" w:themeFillShade="F2"/>
          </w:tcPr>
          <w:p w14:paraId="02A7C1C2" w14:textId="77777777" w:rsidR="007A6897" w:rsidRPr="00F956A2" w:rsidRDefault="007A6897" w:rsidP="0007709A">
            <w:pPr>
              <w:jc w:val="center"/>
              <w:rPr>
                <w:b/>
              </w:rPr>
            </w:pPr>
            <w:r w:rsidRPr="00F956A2">
              <w:rPr>
                <w:b/>
              </w:rPr>
              <w:t>Usage</w:t>
            </w:r>
          </w:p>
        </w:tc>
      </w:tr>
      <w:tr w:rsidR="007A6897" w14:paraId="685EFB4A" w14:textId="77777777" w:rsidTr="000E469C">
        <w:trPr>
          <w:cantSplit/>
        </w:trPr>
        <w:tc>
          <w:tcPr>
            <w:tcW w:w="2026" w:type="dxa"/>
          </w:tcPr>
          <w:p w14:paraId="1C8A2867" w14:textId="77777777" w:rsidR="007A6897" w:rsidRDefault="007A6897" w:rsidP="0007709A">
            <w:r>
              <w:t>id</w:t>
            </w:r>
          </w:p>
        </w:tc>
        <w:tc>
          <w:tcPr>
            <w:tcW w:w="1827" w:type="dxa"/>
          </w:tcPr>
          <w:p w14:paraId="7B3CACB0" w14:textId="77777777" w:rsidR="007A6897" w:rsidRDefault="007A6897" w:rsidP="0007709A">
            <w:proofErr w:type="spellStart"/>
            <w:r>
              <w:t>unique_identifier</w:t>
            </w:r>
            <w:proofErr w:type="spellEnd"/>
          </w:p>
        </w:tc>
        <w:tc>
          <w:tcPr>
            <w:tcW w:w="1559" w:type="dxa"/>
          </w:tcPr>
          <w:p w14:paraId="61B9E1C2" w14:textId="77777777" w:rsidR="007A6897" w:rsidRDefault="007A6897" w:rsidP="0007709A">
            <w:r>
              <w:rPr>
                <w:rFonts w:hint="eastAsia"/>
              </w:rPr>
              <w:t>-</w:t>
            </w:r>
          </w:p>
        </w:tc>
        <w:tc>
          <w:tcPr>
            <w:tcW w:w="2551" w:type="dxa"/>
          </w:tcPr>
          <w:p w14:paraId="3316B934" w14:textId="77777777" w:rsidR="007A6897" w:rsidRDefault="007A6897" w:rsidP="0007709A"/>
        </w:tc>
        <w:tc>
          <w:tcPr>
            <w:tcW w:w="2547" w:type="dxa"/>
          </w:tcPr>
          <w:p w14:paraId="09CBBEAF" w14:textId="77777777" w:rsidR="007A6897" w:rsidRDefault="007A6897" w:rsidP="0007709A">
            <w:r>
              <w:rPr>
                <w:rFonts w:hint="eastAsia"/>
              </w:rPr>
              <w:t>Primary Key</w:t>
            </w:r>
          </w:p>
        </w:tc>
      </w:tr>
      <w:tr w:rsidR="007A6897" w14:paraId="073EE583" w14:textId="77777777" w:rsidTr="000E469C">
        <w:trPr>
          <w:cantSplit/>
        </w:trPr>
        <w:tc>
          <w:tcPr>
            <w:tcW w:w="2026" w:type="dxa"/>
          </w:tcPr>
          <w:p w14:paraId="1EDB3D2C" w14:textId="77777777" w:rsidR="007A6897" w:rsidRDefault="007A6897" w:rsidP="0007709A">
            <w:proofErr w:type="spellStart"/>
            <w:r>
              <w:rPr>
                <w:rFonts w:hint="eastAsia"/>
              </w:rPr>
              <w:t>account</w:t>
            </w:r>
            <w:r>
              <w:t>_id</w:t>
            </w:r>
            <w:proofErr w:type="spellEnd"/>
          </w:p>
        </w:tc>
        <w:tc>
          <w:tcPr>
            <w:tcW w:w="1827" w:type="dxa"/>
          </w:tcPr>
          <w:p w14:paraId="5BC67B0D" w14:textId="77777777" w:rsidR="007A6897" w:rsidRDefault="007A6897" w:rsidP="0007709A">
            <w:proofErr w:type="spellStart"/>
            <w:r>
              <w:t>unique_identifier</w:t>
            </w:r>
            <w:proofErr w:type="spellEnd"/>
          </w:p>
        </w:tc>
        <w:tc>
          <w:tcPr>
            <w:tcW w:w="1559" w:type="dxa"/>
          </w:tcPr>
          <w:p w14:paraId="686B9928" w14:textId="77777777" w:rsidR="007A6897" w:rsidRDefault="007A6897" w:rsidP="0007709A">
            <w:r>
              <w:t>-</w:t>
            </w:r>
          </w:p>
        </w:tc>
        <w:tc>
          <w:tcPr>
            <w:tcW w:w="2551" w:type="dxa"/>
          </w:tcPr>
          <w:p w14:paraId="02DF81E8" w14:textId="77777777" w:rsidR="007A6897" w:rsidRDefault="007A6897" w:rsidP="0007709A">
            <w:r>
              <w:rPr>
                <w:rFonts w:hint="eastAsia"/>
              </w:rPr>
              <w:t>拥有该联系人信息的用户</w:t>
            </w:r>
          </w:p>
        </w:tc>
        <w:tc>
          <w:tcPr>
            <w:tcW w:w="2547" w:type="dxa"/>
          </w:tcPr>
          <w:p w14:paraId="538743BF" w14:textId="77777777" w:rsidR="007A6897" w:rsidRDefault="007A6897" w:rsidP="0007709A">
            <w:r>
              <w:rPr>
                <w:rFonts w:hint="eastAsia"/>
              </w:rPr>
              <w:t>Foreign</w:t>
            </w:r>
            <w:r>
              <w:t xml:space="preserve"> Key</w:t>
            </w:r>
          </w:p>
        </w:tc>
      </w:tr>
      <w:tr w:rsidR="007A6897" w14:paraId="2DEDE60E" w14:textId="77777777" w:rsidTr="00D31D41">
        <w:trPr>
          <w:cantSplit/>
        </w:trPr>
        <w:tc>
          <w:tcPr>
            <w:tcW w:w="2026" w:type="dxa"/>
          </w:tcPr>
          <w:p w14:paraId="12F78505" w14:textId="77777777" w:rsidR="007A6897" w:rsidRDefault="007A6897" w:rsidP="0007709A">
            <w:proofErr w:type="spellStart"/>
            <w:r>
              <w:t>family_name</w:t>
            </w:r>
            <w:proofErr w:type="spellEnd"/>
          </w:p>
        </w:tc>
        <w:tc>
          <w:tcPr>
            <w:tcW w:w="1827" w:type="dxa"/>
          </w:tcPr>
          <w:p w14:paraId="3CB6CDA9" w14:textId="77777777" w:rsidR="007A6897" w:rsidRDefault="007A6897" w:rsidP="0007709A">
            <w:r>
              <w:t>string</w:t>
            </w:r>
          </w:p>
        </w:tc>
        <w:tc>
          <w:tcPr>
            <w:tcW w:w="1559" w:type="dxa"/>
          </w:tcPr>
          <w:p w14:paraId="4BFC92C0" w14:textId="77777777" w:rsidR="007A6897" w:rsidRDefault="007A6897" w:rsidP="0007709A">
            <w:r>
              <w:t>null</w:t>
            </w:r>
          </w:p>
        </w:tc>
        <w:tc>
          <w:tcPr>
            <w:tcW w:w="2551" w:type="dxa"/>
          </w:tcPr>
          <w:p w14:paraId="3396BF18" w14:textId="77777777" w:rsidR="007A6897" w:rsidRDefault="007A6897" w:rsidP="0007709A">
            <w:r>
              <w:rPr>
                <w:rFonts w:hint="eastAsia"/>
              </w:rPr>
              <w:t>该联系人的姓氏</w:t>
            </w:r>
          </w:p>
        </w:tc>
        <w:tc>
          <w:tcPr>
            <w:tcW w:w="2547" w:type="dxa"/>
          </w:tcPr>
          <w:p w14:paraId="392DD269" w14:textId="77777777" w:rsidR="007A6897" w:rsidRDefault="007A6897" w:rsidP="0007709A"/>
        </w:tc>
      </w:tr>
      <w:tr w:rsidR="007A6897" w14:paraId="7BCDDE41" w14:textId="77777777" w:rsidTr="00D31D41">
        <w:trPr>
          <w:cantSplit/>
        </w:trPr>
        <w:tc>
          <w:tcPr>
            <w:tcW w:w="2026" w:type="dxa"/>
          </w:tcPr>
          <w:p w14:paraId="1A9F6DBF" w14:textId="77777777" w:rsidR="007A6897" w:rsidRDefault="007A6897" w:rsidP="0007709A">
            <w:proofErr w:type="spellStart"/>
            <w:r>
              <w:t>person_name</w:t>
            </w:r>
            <w:proofErr w:type="spellEnd"/>
          </w:p>
        </w:tc>
        <w:tc>
          <w:tcPr>
            <w:tcW w:w="1827" w:type="dxa"/>
          </w:tcPr>
          <w:p w14:paraId="7141F6E0" w14:textId="77777777" w:rsidR="007A6897" w:rsidRDefault="007A6897" w:rsidP="0007709A">
            <w:r>
              <w:t>string</w:t>
            </w:r>
          </w:p>
        </w:tc>
        <w:tc>
          <w:tcPr>
            <w:tcW w:w="1559" w:type="dxa"/>
          </w:tcPr>
          <w:p w14:paraId="0AA8DBF3" w14:textId="77777777" w:rsidR="007A6897" w:rsidRDefault="007A6897" w:rsidP="0007709A">
            <w:r>
              <w:t>null</w:t>
            </w:r>
          </w:p>
        </w:tc>
        <w:tc>
          <w:tcPr>
            <w:tcW w:w="2551" w:type="dxa"/>
          </w:tcPr>
          <w:p w14:paraId="0B0AB466" w14:textId="77777777" w:rsidR="007A6897" w:rsidRDefault="007A6897" w:rsidP="0007709A">
            <w:r>
              <w:rPr>
                <w:rFonts w:hint="eastAsia"/>
              </w:rPr>
              <w:t>该联系人的名字</w:t>
            </w:r>
          </w:p>
        </w:tc>
        <w:tc>
          <w:tcPr>
            <w:tcW w:w="2547" w:type="dxa"/>
          </w:tcPr>
          <w:p w14:paraId="34B76C98" w14:textId="77777777" w:rsidR="007A6897" w:rsidRDefault="007A6897" w:rsidP="0007709A">
            <w:r>
              <w:rPr>
                <w:rFonts w:hint="eastAsia"/>
              </w:rPr>
              <w:t>即</w:t>
            </w:r>
            <w:r>
              <w:rPr>
                <w:rFonts w:hint="eastAsia"/>
              </w:rPr>
              <w:t>First</w:t>
            </w:r>
            <w:r>
              <w:t xml:space="preserve"> Name</w:t>
            </w:r>
          </w:p>
        </w:tc>
      </w:tr>
      <w:tr w:rsidR="007A6897" w14:paraId="39524538" w14:textId="77777777" w:rsidTr="00D31D41">
        <w:trPr>
          <w:cantSplit/>
        </w:trPr>
        <w:tc>
          <w:tcPr>
            <w:tcW w:w="2026" w:type="dxa"/>
          </w:tcPr>
          <w:p w14:paraId="23D4580E" w14:textId="77777777" w:rsidR="007A6897" w:rsidRDefault="007A6897" w:rsidP="0007709A">
            <w:r>
              <w:t>gender</w:t>
            </w:r>
          </w:p>
        </w:tc>
        <w:tc>
          <w:tcPr>
            <w:tcW w:w="1827" w:type="dxa"/>
          </w:tcPr>
          <w:p w14:paraId="2442CF0E" w14:textId="77777777" w:rsidR="007A6897" w:rsidRDefault="007A6897" w:rsidP="0007709A">
            <w:proofErr w:type="spellStart"/>
            <w:r>
              <w:t>int</w:t>
            </w:r>
            <w:proofErr w:type="spellEnd"/>
          </w:p>
        </w:tc>
        <w:tc>
          <w:tcPr>
            <w:tcW w:w="1559" w:type="dxa"/>
          </w:tcPr>
          <w:p w14:paraId="320E07E1" w14:textId="77777777" w:rsidR="007A6897" w:rsidRDefault="007A6897" w:rsidP="0007709A">
            <w:r>
              <w:t>0</w:t>
            </w:r>
          </w:p>
        </w:tc>
        <w:tc>
          <w:tcPr>
            <w:tcW w:w="2551" w:type="dxa"/>
          </w:tcPr>
          <w:p w14:paraId="5F511AA1" w14:textId="77777777" w:rsidR="007A6897" w:rsidRDefault="007A6897" w:rsidP="0007709A">
            <w:r>
              <w:rPr>
                <w:rFonts w:hint="eastAsia"/>
              </w:rPr>
              <w:t>该联系人的性别</w:t>
            </w:r>
          </w:p>
        </w:tc>
        <w:tc>
          <w:tcPr>
            <w:tcW w:w="2547" w:type="dxa"/>
          </w:tcPr>
          <w:p w14:paraId="45776ECD" w14:textId="77777777" w:rsidR="007A6897" w:rsidRDefault="007A6897" w:rsidP="0007709A">
            <w:r>
              <w:rPr>
                <w:rFonts w:hint="eastAsia"/>
              </w:rPr>
              <w:t>0</w:t>
            </w:r>
            <w:r>
              <w:rPr>
                <w:rFonts w:hint="eastAsia"/>
              </w:rPr>
              <w:t>：男性</w:t>
            </w:r>
          </w:p>
          <w:p w14:paraId="11E27FEC" w14:textId="77777777" w:rsidR="007A6897" w:rsidRDefault="007A6897" w:rsidP="0007709A">
            <w:r>
              <w:t>1</w:t>
            </w:r>
            <w:r>
              <w:t>：女性</w:t>
            </w:r>
          </w:p>
        </w:tc>
      </w:tr>
      <w:tr w:rsidR="007A6897" w14:paraId="5FFA70BA" w14:textId="77777777" w:rsidTr="00D31D41">
        <w:trPr>
          <w:cantSplit/>
        </w:trPr>
        <w:tc>
          <w:tcPr>
            <w:tcW w:w="2026" w:type="dxa"/>
          </w:tcPr>
          <w:p w14:paraId="19FC1F85" w14:textId="77777777" w:rsidR="007A6897" w:rsidRDefault="007A6897" w:rsidP="0007709A">
            <w:proofErr w:type="spellStart"/>
            <w:r>
              <w:t>last_timestamp</w:t>
            </w:r>
            <w:proofErr w:type="spellEnd"/>
          </w:p>
        </w:tc>
        <w:tc>
          <w:tcPr>
            <w:tcW w:w="1827" w:type="dxa"/>
          </w:tcPr>
          <w:p w14:paraId="7851E3AA" w14:textId="77777777" w:rsidR="007A6897" w:rsidRDefault="007A6897" w:rsidP="0007709A">
            <w:proofErr w:type="spellStart"/>
            <w:r>
              <w:rPr>
                <w:rFonts w:hint="eastAsia"/>
              </w:rPr>
              <w:t>d</w:t>
            </w:r>
            <w:r>
              <w:t>atetime</w:t>
            </w:r>
            <w:proofErr w:type="spellEnd"/>
          </w:p>
        </w:tc>
        <w:tc>
          <w:tcPr>
            <w:tcW w:w="1559" w:type="dxa"/>
          </w:tcPr>
          <w:p w14:paraId="7897F35B" w14:textId="77777777" w:rsidR="007A6897" w:rsidRDefault="007A6897" w:rsidP="0007709A">
            <w:r>
              <w:rPr>
                <w:rFonts w:hint="eastAsia"/>
              </w:rPr>
              <w:t>n</w:t>
            </w:r>
            <w:r>
              <w:t>ull</w:t>
            </w:r>
          </w:p>
        </w:tc>
        <w:tc>
          <w:tcPr>
            <w:tcW w:w="2551" w:type="dxa"/>
          </w:tcPr>
          <w:p w14:paraId="785FDAF9" w14:textId="77777777" w:rsidR="007A6897" w:rsidRDefault="007A6897" w:rsidP="0007709A">
            <w:r>
              <w:rPr>
                <w:rFonts w:hint="eastAsia"/>
              </w:rPr>
              <w:t>联系人最后执行更新时间</w:t>
            </w:r>
          </w:p>
        </w:tc>
        <w:tc>
          <w:tcPr>
            <w:tcW w:w="2547" w:type="dxa"/>
          </w:tcPr>
          <w:p w14:paraId="10607879" w14:textId="77777777" w:rsidR="007A6897" w:rsidRDefault="007A6897" w:rsidP="0007709A">
            <w:r>
              <w:t>供</w:t>
            </w:r>
            <w:r>
              <w:t>Action</w:t>
            </w:r>
            <w:r>
              <w:t>参考使用</w:t>
            </w:r>
          </w:p>
        </w:tc>
      </w:tr>
      <w:tr w:rsidR="007A6897" w14:paraId="66722120" w14:textId="77777777" w:rsidTr="00D31D41">
        <w:trPr>
          <w:cantSplit/>
        </w:trPr>
        <w:tc>
          <w:tcPr>
            <w:tcW w:w="2026" w:type="dxa"/>
          </w:tcPr>
          <w:p w14:paraId="25C3874F" w14:textId="77777777" w:rsidR="007A6897" w:rsidRDefault="007A6897" w:rsidP="0007709A">
            <w:proofErr w:type="spellStart"/>
            <w:r>
              <w:t>record_status</w:t>
            </w:r>
            <w:proofErr w:type="spellEnd"/>
          </w:p>
        </w:tc>
        <w:tc>
          <w:tcPr>
            <w:tcW w:w="1827" w:type="dxa"/>
          </w:tcPr>
          <w:p w14:paraId="592A9F37" w14:textId="77777777" w:rsidR="007A6897" w:rsidRDefault="007A6897" w:rsidP="0007709A">
            <w:proofErr w:type="spellStart"/>
            <w:r>
              <w:t>int</w:t>
            </w:r>
            <w:proofErr w:type="spellEnd"/>
          </w:p>
        </w:tc>
        <w:tc>
          <w:tcPr>
            <w:tcW w:w="1559" w:type="dxa"/>
          </w:tcPr>
          <w:p w14:paraId="532ADFB0" w14:textId="77777777" w:rsidR="007A6897" w:rsidRDefault="007A6897" w:rsidP="0007709A">
            <w:r>
              <w:t>0</w:t>
            </w:r>
          </w:p>
        </w:tc>
        <w:tc>
          <w:tcPr>
            <w:tcW w:w="2551" w:type="dxa"/>
          </w:tcPr>
          <w:p w14:paraId="2ED4538E" w14:textId="77777777" w:rsidR="007A6897" w:rsidRDefault="007A6897" w:rsidP="0007709A">
            <w:r>
              <w:rPr>
                <w:rFonts w:hint="eastAsia"/>
              </w:rPr>
              <w:t>该联系人的存储状态</w:t>
            </w:r>
          </w:p>
        </w:tc>
        <w:tc>
          <w:tcPr>
            <w:tcW w:w="2547" w:type="dxa"/>
          </w:tcPr>
          <w:p w14:paraId="229648A7" w14:textId="77777777" w:rsidR="007A6897" w:rsidRDefault="007A6897" w:rsidP="0007709A">
            <w:r>
              <w:t>0</w:t>
            </w:r>
            <w:r>
              <w:t>：已经删除</w:t>
            </w:r>
          </w:p>
          <w:p w14:paraId="7A6DEEE1" w14:textId="77777777" w:rsidR="007A6897" w:rsidRDefault="007A6897" w:rsidP="0007709A">
            <w:r>
              <w:t>1</w:t>
            </w:r>
            <w:r>
              <w:t>：有效</w:t>
            </w:r>
          </w:p>
        </w:tc>
      </w:tr>
    </w:tbl>
    <w:p w14:paraId="7FF5D6A1" w14:textId="77777777" w:rsidR="007A6897" w:rsidRDefault="007A6897" w:rsidP="007A6897">
      <w:pPr>
        <w:pStyle w:val="2"/>
      </w:pPr>
      <w:r>
        <w:t>Client Contact Item</w:t>
      </w:r>
    </w:p>
    <w:p w14:paraId="1537EB5B" w14:textId="77777777" w:rsidR="007A6897" w:rsidRPr="005525C9" w:rsidRDefault="007A6897" w:rsidP="007A6897">
      <w:r>
        <w:t>客户端联系人条目表</w:t>
      </w:r>
      <w:r>
        <w:t>——</w:t>
      </w:r>
      <w:r>
        <w:t>用于存储联系人的详细信息</w:t>
      </w:r>
    </w:p>
    <w:tbl>
      <w:tblPr>
        <w:tblStyle w:val="af3"/>
        <w:tblW w:w="0" w:type="auto"/>
        <w:tblLook w:val="04A0" w:firstRow="1" w:lastRow="0" w:firstColumn="1" w:lastColumn="0" w:noHBand="0" w:noVBand="1"/>
      </w:tblPr>
      <w:tblGrid>
        <w:gridCol w:w="2026"/>
        <w:gridCol w:w="1827"/>
        <w:gridCol w:w="1559"/>
        <w:gridCol w:w="2551"/>
        <w:gridCol w:w="2547"/>
      </w:tblGrid>
      <w:tr w:rsidR="007A6897" w:rsidRPr="00F956A2" w14:paraId="21DF71A3" w14:textId="77777777" w:rsidTr="000E469C">
        <w:trPr>
          <w:cantSplit/>
          <w:tblHeader/>
        </w:trPr>
        <w:tc>
          <w:tcPr>
            <w:tcW w:w="2026" w:type="dxa"/>
            <w:shd w:val="clear" w:color="auto" w:fill="F2F2F2" w:themeFill="background1" w:themeFillShade="F2"/>
          </w:tcPr>
          <w:p w14:paraId="1D4CC81E" w14:textId="77777777" w:rsidR="007A6897" w:rsidRPr="00F956A2" w:rsidRDefault="007A6897" w:rsidP="0007709A">
            <w:pPr>
              <w:jc w:val="center"/>
              <w:rPr>
                <w:b/>
              </w:rPr>
            </w:pPr>
            <w:r w:rsidRPr="00F956A2">
              <w:rPr>
                <w:b/>
              </w:rPr>
              <w:t>Field</w:t>
            </w:r>
          </w:p>
        </w:tc>
        <w:tc>
          <w:tcPr>
            <w:tcW w:w="1827" w:type="dxa"/>
            <w:shd w:val="clear" w:color="auto" w:fill="F2F2F2" w:themeFill="background1" w:themeFillShade="F2"/>
          </w:tcPr>
          <w:p w14:paraId="25A5FA5F" w14:textId="77777777" w:rsidR="007A6897" w:rsidRPr="00F956A2" w:rsidRDefault="007A6897" w:rsidP="0007709A">
            <w:pPr>
              <w:jc w:val="center"/>
              <w:rPr>
                <w:b/>
              </w:rPr>
            </w:pPr>
            <w:r w:rsidRPr="00F956A2">
              <w:rPr>
                <w:b/>
              </w:rPr>
              <w:t>Data type</w:t>
            </w:r>
          </w:p>
        </w:tc>
        <w:tc>
          <w:tcPr>
            <w:tcW w:w="1559" w:type="dxa"/>
            <w:shd w:val="clear" w:color="auto" w:fill="F2F2F2" w:themeFill="background1" w:themeFillShade="F2"/>
          </w:tcPr>
          <w:p w14:paraId="6B82CF53" w14:textId="77777777" w:rsidR="007A6897" w:rsidRPr="00F956A2" w:rsidRDefault="007A6897" w:rsidP="0007709A">
            <w:pPr>
              <w:jc w:val="center"/>
              <w:rPr>
                <w:b/>
              </w:rPr>
            </w:pPr>
            <w:r w:rsidRPr="00F956A2">
              <w:rPr>
                <w:rFonts w:hint="eastAsia"/>
                <w:b/>
              </w:rPr>
              <w:t>Default Value</w:t>
            </w:r>
          </w:p>
        </w:tc>
        <w:tc>
          <w:tcPr>
            <w:tcW w:w="2551" w:type="dxa"/>
            <w:shd w:val="clear" w:color="auto" w:fill="F2F2F2" w:themeFill="background1" w:themeFillShade="F2"/>
          </w:tcPr>
          <w:p w14:paraId="14588191" w14:textId="77777777" w:rsidR="007A6897" w:rsidRPr="00F956A2" w:rsidRDefault="007A6897" w:rsidP="0007709A">
            <w:pPr>
              <w:jc w:val="center"/>
              <w:rPr>
                <w:b/>
              </w:rPr>
            </w:pPr>
            <w:r w:rsidRPr="00F956A2">
              <w:rPr>
                <w:b/>
              </w:rPr>
              <w:t>Description</w:t>
            </w:r>
          </w:p>
        </w:tc>
        <w:tc>
          <w:tcPr>
            <w:tcW w:w="2547" w:type="dxa"/>
            <w:shd w:val="clear" w:color="auto" w:fill="F2F2F2" w:themeFill="background1" w:themeFillShade="F2"/>
          </w:tcPr>
          <w:p w14:paraId="226F460F" w14:textId="77777777" w:rsidR="007A6897" w:rsidRPr="00F956A2" w:rsidRDefault="007A6897" w:rsidP="0007709A">
            <w:pPr>
              <w:jc w:val="center"/>
              <w:rPr>
                <w:b/>
              </w:rPr>
            </w:pPr>
            <w:r w:rsidRPr="00F956A2">
              <w:rPr>
                <w:b/>
              </w:rPr>
              <w:t>Usage</w:t>
            </w:r>
          </w:p>
        </w:tc>
      </w:tr>
      <w:tr w:rsidR="007A6897" w14:paraId="679871D5" w14:textId="77777777" w:rsidTr="000E469C">
        <w:trPr>
          <w:cantSplit/>
        </w:trPr>
        <w:tc>
          <w:tcPr>
            <w:tcW w:w="2026" w:type="dxa"/>
          </w:tcPr>
          <w:p w14:paraId="141738EF" w14:textId="028E70B9" w:rsidR="007A6897" w:rsidRDefault="006C7A85" w:rsidP="0007709A">
            <w:r>
              <w:t>I</w:t>
            </w:r>
            <w:r w:rsidR="007A6897">
              <w:t>d</w:t>
            </w:r>
          </w:p>
        </w:tc>
        <w:tc>
          <w:tcPr>
            <w:tcW w:w="1827" w:type="dxa"/>
          </w:tcPr>
          <w:p w14:paraId="59EFDD93" w14:textId="77777777" w:rsidR="007A6897" w:rsidRDefault="007A6897" w:rsidP="0007709A">
            <w:proofErr w:type="spellStart"/>
            <w:r>
              <w:t>unique_identifier</w:t>
            </w:r>
            <w:proofErr w:type="spellEnd"/>
          </w:p>
        </w:tc>
        <w:tc>
          <w:tcPr>
            <w:tcW w:w="1559" w:type="dxa"/>
          </w:tcPr>
          <w:p w14:paraId="62142572" w14:textId="77777777" w:rsidR="007A6897" w:rsidRDefault="007A6897" w:rsidP="0007709A">
            <w:r>
              <w:rPr>
                <w:rFonts w:hint="eastAsia"/>
              </w:rPr>
              <w:t>-</w:t>
            </w:r>
          </w:p>
        </w:tc>
        <w:tc>
          <w:tcPr>
            <w:tcW w:w="2551" w:type="dxa"/>
          </w:tcPr>
          <w:p w14:paraId="39ED6679" w14:textId="77777777" w:rsidR="007A6897" w:rsidRDefault="007A6897" w:rsidP="0007709A"/>
        </w:tc>
        <w:tc>
          <w:tcPr>
            <w:tcW w:w="2547" w:type="dxa"/>
          </w:tcPr>
          <w:p w14:paraId="6381048D" w14:textId="77777777" w:rsidR="007A6897" w:rsidRDefault="007A6897" w:rsidP="0007709A">
            <w:r>
              <w:rPr>
                <w:rFonts w:hint="eastAsia"/>
              </w:rPr>
              <w:t>Primary Key</w:t>
            </w:r>
          </w:p>
        </w:tc>
      </w:tr>
      <w:tr w:rsidR="007A6897" w14:paraId="6142A685" w14:textId="77777777" w:rsidTr="000E469C">
        <w:trPr>
          <w:cantSplit/>
        </w:trPr>
        <w:tc>
          <w:tcPr>
            <w:tcW w:w="2026" w:type="dxa"/>
          </w:tcPr>
          <w:p w14:paraId="5E53E5B3" w14:textId="77777777" w:rsidR="007A6897" w:rsidRDefault="007A6897" w:rsidP="0007709A">
            <w:proofErr w:type="spellStart"/>
            <w:r>
              <w:rPr>
                <w:rFonts w:hint="eastAsia"/>
              </w:rPr>
              <w:t>contact</w:t>
            </w:r>
            <w:r>
              <w:t>_id</w:t>
            </w:r>
            <w:proofErr w:type="spellEnd"/>
          </w:p>
        </w:tc>
        <w:tc>
          <w:tcPr>
            <w:tcW w:w="1827" w:type="dxa"/>
          </w:tcPr>
          <w:p w14:paraId="539FDE64" w14:textId="77777777" w:rsidR="007A6897" w:rsidRDefault="007A6897" w:rsidP="0007709A">
            <w:proofErr w:type="spellStart"/>
            <w:r>
              <w:t>unique_identifier</w:t>
            </w:r>
            <w:proofErr w:type="spellEnd"/>
          </w:p>
        </w:tc>
        <w:tc>
          <w:tcPr>
            <w:tcW w:w="1559" w:type="dxa"/>
          </w:tcPr>
          <w:p w14:paraId="37237E6A" w14:textId="77777777" w:rsidR="007A6897" w:rsidRDefault="007A6897" w:rsidP="0007709A">
            <w:r>
              <w:t>-</w:t>
            </w:r>
          </w:p>
        </w:tc>
        <w:tc>
          <w:tcPr>
            <w:tcW w:w="2551" w:type="dxa"/>
          </w:tcPr>
          <w:p w14:paraId="67B58B69" w14:textId="77777777" w:rsidR="007A6897" w:rsidRDefault="007A6897" w:rsidP="0007709A">
            <w:r>
              <w:rPr>
                <w:rFonts w:hint="eastAsia"/>
              </w:rPr>
              <w:t>拥有该信息条目的联系人</w:t>
            </w:r>
          </w:p>
        </w:tc>
        <w:tc>
          <w:tcPr>
            <w:tcW w:w="2547" w:type="dxa"/>
          </w:tcPr>
          <w:p w14:paraId="3AB2325B" w14:textId="77777777" w:rsidR="007A6897" w:rsidRDefault="007A6897" w:rsidP="0007709A">
            <w:r>
              <w:rPr>
                <w:rFonts w:hint="eastAsia"/>
              </w:rPr>
              <w:t>Foreign</w:t>
            </w:r>
            <w:r>
              <w:t xml:space="preserve"> Key</w:t>
            </w:r>
          </w:p>
        </w:tc>
      </w:tr>
      <w:tr w:rsidR="00326569" w:rsidRPr="00326569" w14:paraId="02547DA7" w14:textId="77777777" w:rsidTr="000E469C">
        <w:trPr>
          <w:cantSplit/>
        </w:trPr>
        <w:tc>
          <w:tcPr>
            <w:tcW w:w="2026" w:type="dxa"/>
          </w:tcPr>
          <w:p w14:paraId="4BDEB232" w14:textId="56ADFA2C" w:rsidR="00326569" w:rsidRPr="00326569" w:rsidRDefault="00326569" w:rsidP="0007709A">
            <w:pPr>
              <w:rPr>
                <w:color w:val="FF0000"/>
              </w:rPr>
            </w:pPr>
            <w:proofErr w:type="spellStart"/>
            <w:r w:rsidRPr="00326569">
              <w:rPr>
                <w:color w:val="FF0000"/>
              </w:rPr>
              <w:t>account_id</w:t>
            </w:r>
            <w:proofErr w:type="spellEnd"/>
          </w:p>
        </w:tc>
        <w:tc>
          <w:tcPr>
            <w:tcW w:w="1827" w:type="dxa"/>
          </w:tcPr>
          <w:p w14:paraId="39670CCB" w14:textId="6B6344B8" w:rsidR="00326569" w:rsidRPr="00326569" w:rsidRDefault="00326569" w:rsidP="0007709A">
            <w:pPr>
              <w:rPr>
                <w:color w:val="FF0000"/>
              </w:rPr>
            </w:pPr>
            <w:proofErr w:type="spellStart"/>
            <w:r w:rsidRPr="00326569">
              <w:rPr>
                <w:rFonts w:hint="eastAsia"/>
                <w:color w:val="FF0000"/>
              </w:rPr>
              <w:t>unique_identifier</w:t>
            </w:r>
            <w:proofErr w:type="spellEnd"/>
          </w:p>
        </w:tc>
        <w:tc>
          <w:tcPr>
            <w:tcW w:w="1559" w:type="dxa"/>
          </w:tcPr>
          <w:p w14:paraId="41629F6A" w14:textId="76E027A7" w:rsidR="00326569" w:rsidRPr="00326569" w:rsidRDefault="00326569" w:rsidP="00326569">
            <w:pPr>
              <w:tabs>
                <w:tab w:val="center" w:pos="669"/>
              </w:tabs>
              <w:rPr>
                <w:color w:val="FF0000"/>
              </w:rPr>
            </w:pPr>
            <w:r>
              <w:rPr>
                <w:color w:val="FF0000"/>
              </w:rPr>
              <w:t>null</w:t>
            </w:r>
          </w:p>
        </w:tc>
        <w:tc>
          <w:tcPr>
            <w:tcW w:w="2551" w:type="dxa"/>
          </w:tcPr>
          <w:p w14:paraId="7F8A6CE9" w14:textId="1170898D" w:rsidR="00326569" w:rsidRPr="00326569" w:rsidRDefault="00326569" w:rsidP="0007709A">
            <w:pPr>
              <w:rPr>
                <w:color w:val="FF0000"/>
              </w:rPr>
            </w:pPr>
            <w:r>
              <w:rPr>
                <w:rFonts w:hint="eastAsia"/>
                <w:color w:val="FF0000"/>
              </w:rPr>
              <w:t>该信息条目对应的用户账户</w:t>
            </w:r>
          </w:p>
        </w:tc>
        <w:tc>
          <w:tcPr>
            <w:tcW w:w="2547" w:type="dxa"/>
          </w:tcPr>
          <w:p w14:paraId="7C812AD1" w14:textId="305B08C0" w:rsidR="00326569" w:rsidRPr="00326569" w:rsidRDefault="00326569" w:rsidP="0007709A">
            <w:pPr>
              <w:rPr>
                <w:color w:val="FF0000"/>
              </w:rPr>
            </w:pPr>
            <w:r>
              <w:rPr>
                <w:rFonts w:hint="eastAsia"/>
                <w:color w:val="FF0000"/>
              </w:rPr>
              <w:t>Foreign</w:t>
            </w:r>
            <w:r>
              <w:rPr>
                <w:color w:val="FF0000"/>
              </w:rPr>
              <w:t xml:space="preserve"> Key</w:t>
            </w:r>
            <w:r w:rsidR="009743B0" w:rsidRPr="002C31BC">
              <w:rPr>
                <w:rFonts w:ascii="宋体" w:eastAsia="宋体" w:hAnsi="宋体" w:hint="eastAsia"/>
                <w:b/>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①</w:t>
            </w:r>
          </w:p>
        </w:tc>
      </w:tr>
      <w:tr w:rsidR="007A6897" w14:paraId="3BED4E16" w14:textId="77777777" w:rsidTr="000E469C">
        <w:trPr>
          <w:cantSplit/>
        </w:trPr>
        <w:tc>
          <w:tcPr>
            <w:tcW w:w="2026" w:type="dxa"/>
          </w:tcPr>
          <w:p w14:paraId="54FB37DF" w14:textId="77777777" w:rsidR="007A6897" w:rsidRDefault="007A6897" w:rsidP="0007709A">
            <w:r>
              <w:t>type</w:t>
            </w:r>
          </w:p>
        </w:tc>
        <w:tc>
          <w:tcPr>
            <w:tcW w:w="1827" w:type="dxa"/>
          </w:tcPr>
          <w:p w14:paraId="449B5402" w14:textId="77777777" w:rsidR="007A6897" w:rsidRDefault="007A6897" w:rsidP="0007709A">
            <w:proofErr w:type="spellStart"/>
            <w:r>
              <w:t>int</w:t>
            </w:r>
            <w:proofErr w:type="spellEnd"/>
          </w:p>
        </w:tc>
        <w:tc>
          <w:tcPr>
            <w:tcW w:w="1559" w:type="dxa"/>
          </w:tcPr>
          <w:p w14:paraId="15F29D15" w14:textId="77777777" w:rsidR="007A6897" w:rsidRDefault="007A6897" w:rsidP="0007709A">
            <w:r>
              <w:t>0</w:t>
            </w:r>
          </w:p>
        </w:tc>
        <w:tc>
          <w:tcPr>
            <w:tcW w:w="2551" w:type="dxa"/>
          </w:tcPr>
          <w:p w14:paraId="1780E5A1" w14:textId="77777777" w:rsidR="007A6897" w:rsidRDefault="007A6897" w:rsidP="0007709A">
            <w:r>
              <w:rPr>
                <w:rFonts w:hint="eastAsia"/>
              </w:rPr>
              <w:t>条目类型</w:t>
            </w:r>
          </w:p>
        </w:tc>
        <w:tc>
          <w:tcPr>
            <w:tcW w:w="2547" w:type="dxa"/>
          </w:tcPr>
          <w:p w14:paraId="46F61167" w14:textId="77777777" w:rsidR="007A6897" w:rsidRDefault="007A6897" w:rsidP="0007709A">
            <w:r>
              <w:rPr>
                <w:rFonts w:hint="eastAsia"/>
              </w:rPr>
              <w:t>0</w:t>
            </w:r>
            <w:r>
              <w:rPr>
                <w:rFonts w:hint="eastAsia"/>
              </w:rPr>
              <w:t>：</w:t>
            </w:r>
            <w:r>
              <w:rPr>
                <w:rFonts w:hint="eastAsia"/>
              </w:rPr>
              <w:t>email</w:t>
            </w:r>
          </w:p>
          <w:p w14:paraId="690673EF" w14:textId="77777777" w:rsidR="007A6897" w:rsidRDefault="007A6897" w:rsidP="0007709A">
            <w:r>
              <w:t>1</w:t>
            </w:r>
            <w:r>
              <w:t>：电话号码</w:t>
            </w:r>
          </w:p>
          <w:p w14:paraId="379A77A9" w14:textId="77777777" w:rsidR="007A6897" w:rsidRDefault="007A6897" w:rsidP="0007709A">
            <w:r>
              <w:t>2</w:t>
            </w:r>
            <w:r>
              <w:t>：文字信息</w:t>
            </w:r>
          </w:p>
        </w:tc>
      </w:tr>
      <w:tr w:rsidR="007A6897" w14:paraId="16950034" w14:textId="77777777" w:rsidTr="000E469C">
        <w:trPr>
          <w:cantSplit/>
        </w:trPr>
        <w:tc>
          <w:tcPr>
            <w:tcW w:w="2026" w:type="dxa"/>
          </w:tcPr>
          <w:p w14:paraId="19D9649B" w14:textId="77777777" w:rsidR="007A6897" w:rsidRDefault="007A6897" w:rsidP="0007709A">
            <w:r>
              <w:t>title</w:t>
            </w:r>
          </w:p>
        </w:tc>
        <w:tc>
          <w:tcPr>
            <w:tcW w:w="1827" w:type="dxa"/>
          </w:tcPr>
          <w:p w14:paraId="43F55424" w14:textId="77777777" w:rsidR="007A6897" w:rsidRDefault="007A6897" w:rsidP="0007709A">
            <w:r>
              <w:t>string</w:t>
            </w:r>
          </w:p>
        </w:tc>
        <w:tc>
          <w:tcPr>
            <w:tcW w:w="1559" w:type="dxa"/>
          </w:tcPr>
          <w:p w14:paraId="35A9CE02" w14:textId="77777777" w:rsidR="007A6897" w:rsidRDefault="007A6897" w:rsidP="0007709A">
            <w:r>
              <w:t>-</w:t>
            </w:r>
          </w:p>
        </w:tc>
        <w:tc>
          <w:tcPr>
            <w:tcW w:w="2551" w:type="dxa"/>
          </w:tcPr>
          <w:p w14:paraId="4E50EFE7" w14:textId="77777777" w:rsidR="007A6897" w:rsidRDefault="007A6897" w:rsidP="0007709A">
            <w:r>
              <w:rPr>
                <w:rFonts w:hint="eastAsia"/>
              </w:rPr>
              <w:t>条目标题</w:t>
            </w:r>
          </w:p>
        </w:tc>
        <w:tc>
          <w:tcPr>
            <w:tcW w:w="2547" w:type="dxa"/>
          </w:tcPr>
          <w:p w14:paraId="12104E35" w14:textId="77777777" w:rsidR="007A6897" w:rsidRDefault="007A6897" w:rsidP="0007709A">
            <w:r>
              <w:rPr>
                <w:rFonts w:hint="eastAsia"/>
              </w:rPr>
              <w:t>描述条目的属性</w:t>
            </w:r>
          </w:p>
        </w:tc>
      </w:tr>
      <w:tr w:rsidR="007A6897" w14:paraId="52C1E030" w14:textId="77777777" w:rsidTr="000E469C">
        <w:trPr>
          <w:cantSplit/>
        </w:trPr>
        <w:tc>
          <w:tcPr>
            <w:tcW w:w="2026" w:type="dxa"/>
          </w:tcPr>
          <w:p w14:paraId="6D35802A" w14:textId="77777777" w:rsidR="007A6897" w:rsidRDefault="007A6897" w:rsidP="0007709A">
            <w:r>
              <w:t>content</w:t>
            </w:r>
          </w:p>
        </w:tc>
        <w:tc>
          <w:tcPr>
            <w:tcW w:w="1827" w:type="dxa"/>
          </w:tcPr>
          <w:p w14:paraId="3882AAB8" w14:textId="77777777" w:rsidR="007A6897" w:rsidRDefault="007A6897" w:rsidP="0007709A">
            <w:r>
              <w:t>string</w:t>
            </w:r>
          </w:p>
        </w:tc>
        <w:tc>
          <w:tcPr>
            <w:tcW w:w="1559" w:type="dxa"/>
          </w:tcPr>
          <w:p w14:paraId="07DC1835" w14:textId="77777777" w:rsidR="007A6897" w:rsidRDefault="007A6897" w:rsidP="0007709A">
            <w:r>
              <w:t>-</w:t>
            </w:r>
          </w:p>
        </w:tc>
        <w:tc>
          <w:tcPr>
            <w:tcW w:w="2551" w:type="dxa"/>
          </w:tcPr>
          <w:p w14:paraId="2199680C" w14:textId="77777777" w:rsidR="007A6897" w:rsidRDefault="007A6897" w:rsidP="0007709A">
            <w:r>
              <w:rPr>
                <w:rFonts w:hint="eastAsia"/>
              </w:rPr>
              <w:t>条目内容</w:t>
            </w:r>
          </w:p>
        </w:tc>
        <w:tc>
          <w:tcPr>
            <w:tcW w:w="2547" w:type="dxa"/>
          </w:tcPr>
          <w:p w14:paraId="15395015" w14:textId="77777777" w:rsidR="007A6897" w:rsidRDefault="007A6897" w:rsidP="0007709A">
            <w:r>
              <w:rPr>
                <w:rFonts w:hint="eastAsia"/>
              </w:rPr>
              <w:t>描述条目的数值</w:t>
            </w:r>
          </w:p>
        </w:tc>
      </w:tr>
      <w:tr w:rsidR="007A6897" w14:paraId="043FEE83" w14:textId="77777777" w:rsidTr="000E469C">
        <w:trPr>
          <w:cantSplit/>
        </w:trPr>
        <w:tc>
          <w:tcPr>
            <w:tcW w:w="2026" w:type="dxa"/>
          </w:tcPr>
          <w:p w14:paraId="72C271DE" w14:textId="77777777" w:rsidR="007A6897" w:rsidRDefault="007A6897" w:rsidP="0007709A">
            <w:r>
              <w:t>major</w:t>
            </w:r>
          </w:p>
        </w:tc>
        <w:tc>
          <w:tcPr>
            <w:tcW w:w="1827" w:type="dxa"/>
          </w:tcPr>
          <w:p w14:paraId="28974916" w14:textId="77777777" w:rsidR="007A6897" w:rsidRDefault="007A6897" w:rsidP="0007709A">
            <w:r>
              <w:t>bit</w:t>
            </w:r>
          </w:p>
        </w:tc>
        <w:tc>
          <w:tcPr>
            <w:tcW w:w="1559" w:type="dxa"/>
          </w:tcPr>
          <w:p w14:paraId="4EDB9926" w14:textId="77777777" w:rsidR="007A6897" w:rsidRDefault="007A6897" w:rsidP="0007709A">
            <w:r>
              <w:t>0</w:t>
            </w:r>
          </w:p>
        </w:tc>
        <w:tc>
          <w:tcPr>
            <w:tcW w:w="2551" w:type="dxa"/>
          </w:tcPr>
          <w:p w14:paraId="598F1D92" w14:textId="77777777" w:rsidR="007A6897" w:rsidRDefault="007A6897" w:rsidP="0007709A">
            <w:r>
              <w:rPr>
                <w:rFonts w:hint="eastAsia"/>
              </w:rPr>
              <w:t>是否是主要条目</w:t>
            </w:r>
          </w:p>
        </w:tc>
        <w:tc>
          <w:tcPr>
            <w:tcW w:w="2547" w:type="dxa"/>
          </w:tcPr>
          <w:p w14:paraId="626E50EA" w14:textId="77777777" w:rsidR="007A6897" w:rsidRDefault="007A6897" w:rsidP="0007709A">
            <w:r>
              <w:rPr>
                <w:rFonts w:hint="eastAsia"/>
              </w:rPr>
              <w:t>0</w:t>
            </w:r>
            <w:r>
              <w:rPr>
                <w:rFonts w:hint="eastAsia"/>
              </w:rPr>
              <w:t>：非主要条目</w:t>
            </w:r>
            <w:r w:rsidRPr="002C31BC">
              <w:rPr>
                <w:rFonts w:ascii="宋体" w:eastAsia="宋体" w:hAnsi="宋体" w:hint="eastAsia"/>
                <w:b/>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①</w:t>
            </w:r>
          </w:p>
          <w:p w14:paraId="3D2309E8" w14:textId="77777777" w:rsidR="007A6897" w:rsidRDefault="007A6897" w:rsidP="0007709A">
            <w:r>
              <w:t>1</w:t>
            </w:r>
            <w:r>
              <w:t>：主要条目</w:t>
            </w:r>
          </w:p>
        </w:tc>
      </w:tr>
    </w:tbl>
    <w:p w14:paraId="1ADE361C" w14:textId="3B00869D" w:rsidR="000754E7" w:rsidRDefault="007A6897" w:rsidP="00A75E0D">
      <w:pPr>
        <w:pStyle w:val="a5"/>
        <w:numPr>
          <w:ilvl w:val="0"/>
          <w:numId w:val="19"/>
        </w:numPr>
        <w:ind w:firstLineChars="0"/>
        <w:rPr>
          <w:rStyle w:val="a8"/>
        </w:rPr>
      </w:pPr>
      <w:r>
        <w:rPr>
          <w:rStyle w:val="a8"/>
        </w:rPr>
        <w:t>每个用户的联系人信息都有可能是另一个</w:t>
      </w:r>
      <w:r w:rsidR="00DA3072">
        <w:rPr>
          <w:rStyle w:val="a8"/>
          <w:rFonts w:hint="eastAsia"/>
        </w:rPr>
        <w:t>甚至多个</w:t>
      </w:r>
      <w:r>
        <w:rPr>
          <w:rStyle w:val="a8"/>
        </w:rPr>
        <w:t>ESAP</w:t>
      </w:r>
      <w:r>
        <w:rPr>
          <w:rStyle w:val="a8"/>
        </w:rPr>
        <w:t>用户</w:t>
      </w:r>
      <w:r w:rsidR="00DA3072">
        <w:rPr>
          <w:rStyle w:val="a8"/>
        </w:rPr>
        <w:t>，这取决于其联系条目中的联系地址，是否对应了系统的联系人账户</w:t>
      </w:r>
      <w:r w:rsidR="00DA3072">
        <w:rPr>
          <w:rStyle w:val="a8"/>
          <w:rFonts w:hint="eastAsia"/>
        </w:rPr>
        <w:t>a</w:t>
      </w:r>
      <w:r w:rsidR="00DA3072">
        <w:rPr>
          <w:rStyle w:val="a8"/>
        </w:rPr>
        <w:t>ccount_id</w:t>
      </w:r>
      <w:r>
        <w:rPr>
          <w:rStyle w:val="a8"/>
        </w:rPr>
        <w:t>；当</w:t>
      </w:r>
      <w:r>
        <w:rPr>
          <w:rStyle w:val="a8"/>
        </w:rPr>
        <w:t>account_id</w:t>
      </w:r>
      <w:r w:rsidR="00DA3072">
        <w:rPr>
          <w:rStyle w:val="a8"/>
        </w:rPr>
        <w:t>非空时，即证明</w:t>
      </w:r>
      <w:r w:rsidR="00DA3072">
        <w:rPr>
          <w:rStyle w:val="a8"/>
          <w:rFonts w:hint="eastAsia"/>
        </w:rPr>
        <w:t>拥有</w:t>
      </w:r>
      <w:proofErr w:type="gramStart"/>
      <w:r w:rsidR="00DA3072">
        <w:rPr>
          <w:rStyle w:val="a8"/>
          <w:rFonts w:hint="eastAsia"/>
        </w:rPr>
        <w:t>该联系</w:t>
      </w:r>
      <w:proofErr w:type="gramEnd"/>
      <w:r w:rsidR="00DA3072">
        <w:rPr>
          <w:rStyle w:val="a8"/>
          <w:rFonts w:hint="eastAsia"/>
        </w:rPr>
        <w:t>条目的</w:t>
      </w:r>
      <w:r w:rsidR="00DA3072">
        <w:rPr>
          <w:rStyle w:val="a8"/>
        </w:rPr>
        <w:t>联系人至少是</w:t>
      </w:r>
      <w:r>
        <w:rPr>
          <w:rStyle w:val="a8"/>
        </w:rPr>
        <w:t>一个</w:t>
      </w:r>
      <w:r>
        <w:rPr>
          <w:rStyle w:val="a8"/>
        </w:rPr>
        <w:t>ESAP</w:t>
      </w:r>
      <w:r>
        <w:rPr>
          <w:rStyle w:val="a8"/>
        </w:rPr>
        <w:t>用户；</w:t>
      </w:r>
      <w:r w:rsidR="00DA3072">
        <w:rPr>
          <w:rStyle w:val="a8"/>
        </w:rPr>
        <w:t>用户可以自行在一个联系人的多个联系方式中，选择是</w:t>
      </w:r>
      <w:r w:rsidR="00DA3072">
        <w:rPr>
          <w:rStyle w:val="a8"/>
          <w:rFonts w:hint="eastAsia"/>
        </w:rPr>
        <w:t>ESAP</w:t>
      </w:r>
      <w:r w:rsidR="00DA3072">
        <w:rPr>
          <w:rStyle w:val="a8"/>
          <w:rFonts w:hint="eastAsia"/>
        </w:rPr>
        <w:t>平台账户的地址中的一个作为主要联系方式，通过</w:t>
      </w:r>
      <w:r w:rsidR="00DA3072">
        <w:rPr>
          <w:rStyle w:val="a8"/>
          <w:rFonts w:hint="eastAsia"/>
        </w:rPr>
        <w:t>major</w:t>
      </w:r>
      <w:r w:rsidR="00DA3072">
        <w:rPr>
          <w:rStyle w:val="a8"/>
          <w:rFonts w:hint="eastAsia"/>
        </w:rPr>
        <w:t>字段确定。当一个联系人没有任何一个联系方式是</w:t>
      </w:r>
      <w:r w:rsidR="00DA3072">
        <w:rPr>
          <w:rStyle w:val="a8"/>
          <w:rFonts w:hint="eastAsia"/>
        </w:rPr>
        <w:t>ESAP</w:t>
      </w:r>
      <w:r w:rsidR="00DA3072">
        <w:rPr>
          <w:rStyle w:val="a8"/>
          <w:rFonts w:hint="eastAsia"/>
        </w:rPr>
        <w:t>平台账户的时候方可选择其他联系方式作为首要地址，并通过这个地址发起签署和邀约。</w:t>
      </w:r>
      <w:r w:rsidR="000754E7">
        <w:rPr>
          <w:rStyle w:val="a8"/>
        </w:rPr>
        <w:br w:type="page"/>
      </w:r>
    </w:p>
    <w:p w14:paraId="5F9BA298" w14:textId="77777777" w:rsidR="000F4CC1" w:rsidRDefault="003C33B5" w:rsidP="00AC7A35">
      <w:pPr>
        <w:pStyle w:val="2"/>
      </w:pPr>
      <w:r w:rsidRPr="003C33B5">
        <w:lastRenderedPageBreak/>
        <w:t>Client Target</w:t>
      </w:r>
    </w:p>
    <w:p w14:paraId="70B98206" w14:textId="77777777" w:rsidR="000F4CC1" w:rsidRPr="00AC7A35" w:rsidRDefault="006A7565" w:rsidP="00AC7A35">
      <w:r w:rsidRPr="00AC7A35">
        <w:rPr>
          <w:rFonts w:hint="eastAsia"/>
        </w:rPr>
        <w:t>客户端对象表——</w:t>
      </w:r>
      <w:r w:rsidR="000F4CC1" w:rsidRPr="00AC7A35">
        <w:rPr>
          <w:rFonts w:hint="eastAsia"/>
        </w:rPr>
        <w:t>用以保存对应用户的私人文件夹及文件的目录结构。</w:t>
      </w:r>
    </w:p>
    <w:tbl>
      <w:tblPr>
        <w:tblStyle w:val="af3"/>
        <w:tblW w:w="0" w:type="auto"/>
        <w:tblLook w:val="04A0" w:firstRow="1" w:lastRow="0" w:firstColumn="1" w:lastColumn="0" w:noHBand="0" w:noVBand="1"/>
      </w:tblPr>
      <w:tblGrid>
        <w:gridCol w:w="1696"/>
        <w:gridCol w:w="1985"/>
        <w:gridCol w:w="1701"/>
        <w:gridCol w:w="2268"/>
        <w:gridCol w:w="2830"/>
      </w:tblGrid>
      <w:tr w:rsidR="00F2326A" w:rsidRPr="00F956A2" w14:paraId="5E6EB660" w14:textId="77777777" w:rsidTr="000E469C">
        <w:trPr>
          <w:cantSplit/>
          <w:tblHeader/>
        </w:trPr>
        <w:tc>
          <w:tcPr>
            <w:tcW w:w="1696" w:type="dxa"/>
            <w:shd w:val="clear" w:color="auto" w:fill="F2F2F2" w:themeFill="background1" w:themeFillShade="F2"/>
          </w:tcPr>
          <w:p w14:paraId="17BE1419" w14:textId="77777777" w:rsidR="000F4CC1" w:rsidRPr="00F956A2" w:rsidRDefault="000F4CC1" w:rsidP="00F956A2">
            <w:pPr>
              <w:jc w:val="center"/>
              <w:rPr>
                <w:b/>
              </w:rPr>
            </w:pPr>
            <w:r w:rsidRPr="00F956A2">
              <w:rPr>
                <w:b/>
              </w:rPr>
              <w:t>Field</w:t>
            </w:r>
          </w:p>
        </w:tc>
        <w:tc>
          <w:tcPr>
            <w:tcW w:w="1985" w:type="dxa"/>
            <w:shd w:val="clear" w:color="auto" w:fill="F2F2F2" w:themeFill="background1" w:themeFillShade="F2"/>
          </w:tcPr>
          <w:p w14:paraId="7215B68E" w14:textId="77777777" w:rsidR="000F4CC1" w:rsidRPr="00F956A2" w:rsidRDefault="000F4CC1" w:rsidP="00F956A2">
            <w:pPr>
              <w:jc w:val="center"/>
              <w:rPr>
                <w:b/>
              </w:rPr>
            </w:pPr>
            <w:r w:rsidRPr="00F956A2">
              <w:rPr>
                <w:b/>
              </w:rPr>
              <w:t>Data type</w:t>
            </w:r>
          </w:p>
        </w:tc>
        <w:tc>
          <w:tcPr>
            <w:tcW w:w="1701" w:type="dxa"/>
            <w:shd w:val="clear" w:color="auto" w:fill="F2F2F2" w:themeFill="background1" w:themeFillShade="F2"/>
          </w:tcPr>
          <w:p w14:paraId="46095D9F" w14:textId="77777777" w:rsidR="000F4CC1" w:rsidRPr="00F956A2" w:rsidRDefault="000F4CC1" w:rsidP="00F956A2">
            <w:pPr>
              <w:jc w:val="center"/>
              <w:rPr>
                <w:b/>
              </w:rPr>
            </w:pPr>
            <w:r w:rsidRPr="00F956A2">
              <w:rPr>
                <w:rFonts w:hint="eastAsia"/>
                <w:b/>
              </w:rPr>
              <w:t>Default Value</w:t>
            </w:r>
          </w:p>
        </w:tc>
        <w:tc>
          <w:tcPr>
            <w:tcW w:w="2268" w:type="dxa"/>
            <w:shd w:val="clear" w:color="auto" w:fill="F2F2F2" w:themeFill="background1" w:themeFillShade="F2"/>
          </w:tcPr>
          <w:p w14:paraId="7059764C" w14:textId="77777777" w:rsidR="000F4CC1" w:rsidRPr="00F956A2" w:rsidRDefault="000F4CC1" w:rsidP="00F956A2">
            <w:pPr>
              <w:jc w:val="center"/>
              <w:rPr>
                <w:b/>
              </w:rPr>
            </w:pPr>
            <w:r w:rsidRPr="00F956A2">
              <w:rPr>
                <w:b/>
              </w:rPr>
              <w:t>Description</w:t>
            </w:r>
          </w:p>
        </w:tc>
        <w:tc>
          <w:tcPr>
            <w:tcW w:w="2830" w:type="dxa"/>
            <w:shd w:val="clear" w:color="auto" w:fill="F2F2F2" w:themeFill="background1" w:themeFillShade="F2"/>
          </w:tcPr>
          <w:p w14:paraId="331C4423" w14:textId="77777777" w:rsidR="000F4CC1" w:rsidRPr="00F956A2" w:rsidRDefault="000F4CC1" w:rsidP="00F956A2">
            <w:pPr>
              <w:jc w:val="center"/>
              <w:rPr>
                <w:b/>
              </w:rPr>
            </w:pPr>
            <w:r w:rsidRPr="00F956A2">
              <w:rPr>
                <w:b/>
              </w:rPr>
              <w:t>Usage</w:t>
            </w:r>
          </w:p>
        </w:tc>
      </w:tr>
      <w:tr w:rsidR="000F4CC1" w14:paraId="08A03466" w14:textId="77777777" w:rsidTr="000E469C">
        <w:trPr>
          <w:cantSplit/>
        </w:trPr>
        <w:tc>
          <w:tcPr>
            <w:tcW w:w="1696" w:type="dxa"/>
          </w:tcPr>
          <w:p w14:paraId="58575B89" w14:textId="77777777" w:rsidR="000F4CC1" w:rsidRDefault="000F4CC1" w:rsidP="00AC7A35">
            <w:r>
              <w:t>id</w:t>
            </w:r>
          </w:p>
        </w:tc>
        <w:tc>
          <w:tcPr>
            <w:tcW w:w="1985" w:type="dxa"/>
          </w:tcPr>
          <w:p w14:paraId="2A5F8EBB" w14:textId="77777777" w:rsidR="000F4CC1" w:rsidRDefault="000F4CC1" w:rsidP="00AC7A35">
            <w:proofErr w:type="spellStart"/>
            <w:r>
              <w:t>unique_identifier</w:t>
            </w:r>
            <w:proofErr w:type="spellEnd"/>
          </w:p>
        </w:tc>
        <w:tc>
          <w:tcPr>
            <w:tcW w:w="1701" w:type="dxa"/>
          </w:tcPr>
          <w:p w14:paraId="2EF36E5B" w14:textId="77777777" w:rsidR="000F4CC1" w:rsidRDefault="000F4CC1" w:rsidP="00AC7A35">
            <w:r>
              <w:rPr>
                <w:rFonts w:hint="eastAsia"/>
              </w:rPr>
              <w:t>-</w:t>
            </w:r>
          </w:p>
        </w:tc>
        <w:tc>
          <w:tcPr>
            <w:tcW w:w="2268" w:type="dxa"/>
          </w:tcPr>
          <w:p w14:paraId="4BDD6B68" w14:textId="77777777" w:rsidR="000F4CC1" w:rsidRDefault="000F4CC1" w:rsidP="00AC7A35"/>
        </w:tc>
        <w:tc>
          <w:tcPr>
            <w:tcW w:w="2830" w:type="dxa"/>
          </w:tcPr>
          <w:p w14:paraId="086E402A" w14:textId="77777777" w:rsidR="000F4CC1" w:rsidRDefault="00F2326A" w:rsidP="00AC7A35">
            <w:r>
              <w:rPr>
                <w:rFonts w:hint="eastAsia"/>
              </w:rPr>
              <w:t>Primary Key</w:t>
            </w:r>
          </w:p>
        </w:tc>
      </w:tr>
      <w:tr w:rsidR="000F4CC1" w14:paraId="217E06F2" w14:textId="77777777" w:rsidTr="000E469C">
        <w:trPr>
          <w:cantSplit/>
        </w:trPr>
        <w:tc>
          <w:tcPr>
            <w:tcW w:w="1696" w:type="dxa"/>
          </w:tcPr>
          <w:p w14:paraId="0506D5D2" w14:textId="77777777" w:rsidR="000F4CC1" w:rsidRDefault="000F4CC1" w:rsidP="00AC7A35">
            <w:proofErr w:type="spellStart"/>
            <w:r>
              <w:t>parent_id</w:t>
            </w:r>
            <w:proofErr w:type="spellEnd"/>
          </w:p>
        </w:tc>
        <w:tc>
          <w:tcPr>
            <w:tcW w:w="1985" w:type="dxa"/>
          </w:tcPr>
          <w:p w14:paraId="72458592" w14:textId="77777777" w:rsidR="000F4CC1" w:rsidRDefault="000F4CC1" w:rsidP="00AC7A35">
            <w:proofErr w:type="spellStart"/>
            <w:r>
              <w:t>unique_identifier</w:t>
            </w:r>
            <w:proofErr w:type="spellEnd"/>
          </w:p>
        </w:tc>
        <w:tc>
          <w:tcPr>
            <w:tcW w:w="1701" w:type="dxa"/>
          </w:tcPr>
          <w:p w14:paraId="7022194A" w14:textId="77777777" w:rsidR="000F4CC1" w:rsidRDefault="000F4CC1" w:rsidP="00AC7A35">
            <w:r>
              <w:rPr>
                <w:rFonts w:hint="eastAsia"/>
              </w:rPr>
              <w:t>n</w:t>
            </w:r>
            <w:r>
              <w:t>ull</w:t>
            </w:r>
          </w:p>
        </w:tc>
        <w:tc>
          <w:tcPr>
            <w:tcW w:w="2268" w:type="dxa"/>
          </w:tcPr>
          <w:p w14:paraId="67311169" w14:textId="77777777" w:rsidR="000F4CC1" w:rsidRDefault="00F2326A" w:rsidP="00AC7A35">
            <w:r>
              <w:rPr>
                <w:rFonts w:hint="eastAsia"/>
              </w:rPr>
              <w:t>父节点的</w:t>
            </w:r>
            <w:r>
              <w:rPr>
                <w:rFonts w:hint="eastAsia"/>
              </w:rPr>
              <w:t>ID</w:t>
            </w:r>
          </w:p>
        </w:tc>
        <w:tc>
          <w:tcPr>
            <w:tcW w:w="2830" w:type="dxa"/>
          </w:tcPr>
          <w:p w14:paraId="6075C7C7" w14:textId="77777777" w:rsidR="000F4CC1" w:rsidRDefault="00F2326A" w:rsidP="00AC7A35">
            <w:r>
              <w:rPr>
                <w:rFonts w:hint="eastAsia"/>
              </w:rPr>
              <w:t>Foreign Key</w:t>
            </w:r>
          </w:p>
        </w:tc>
      </w:tr>
      <w:tr w:rsidR="000F4CC1" w14:paraId="38B02B28" w14:textId="77777777" w:rsidTr="000E469C">
        <w:trPr>
          <w:cantSplit/>
        </w:trPr>
        <w:tc>
          <w:tcPr>
            <w:tcW w:w="1696" w:type="dxa"/>
          </w:tcPr>
          <w:p w14:paraId="7ADD29BB" w14:textId="77777777" w:rsidR="000F4CC1" w:rsidRDefault="00F2326A" w:rsidP="00AC7A35">
            <w:proofErr w:type="spellStart"/>
            <w:r>
              <w:rPr>
                <w:rFonts w:hint="eastAsia"/>
              </w:rPr>
              <w:t>a</w:t>
            </w:r>
            <w:r>
              <w:t>ccount_id</w:t>
            </w:r>
            <w:proofErr w:type="spellEnd"/>
          </w:p>
        </w:tc>
        <w:tc>
          <w:tcPr>
            <w:tcW w:w="1985" w:type="dxa"/>
          </w:tcPr>
          <w:p w14:paraId="1196F781" w14:textId="77777777" w:rsidR="000F4CC1" w:rsidRDefault="00F2326A" w:rsidP="00AC7A35">
            <w:proofErr w:type="spellStart"/>
            <w:r>
              <w:t>unique_identifier</w:t>
            </w:r>
            <w:proofErr w:type="spellEnd"/>
          </w:p>
        </w:tc>
        <w:tc>
          <w:tcPr>
            <w:tcW w:w="1701" w:type="dxa"/>
          </w:tcPr>
          <w:p w14:paraId="67A1BA0C" w14:textId="77777777" w:rsidR="000F4CC1" w:rsidRDefault="00F2326A" w:rsidP="00AC7A35">
            <w:r>
              <w:rPr>
                <w:rFonts w:hint="eastAsia"/>
              </w:rPr>
              <w:t>null</w:t>
            </w:r>
          </w:p>
        </w:tc>
        <w:tc>
          <w:tcPr>
            <w:tcW w:w="2268" w:type="dxa"/>
          </w:tcPr>
          <w:p w14:paraId="426B4250" w14:textId="77777777" w:rsidR="000F4CC1" w:rsidRDefault="00F2326A" w:rsidP="00AC7A35">
            <w:r>
              <w:rPr>
                <w:rFonts w:hint="eastAsia"/>
              </w:rPr>
              <w:t>所属用户的</w:t>
            </w:r>
            <w:r>
              <w:rPr>
                <w:rFonts w:hint="eastAsia"/>
              </w:rPr>
              <w:t>ID</w:t>
            </w:r>
          </w:p>
        </w:tc>
        <w:tc>
          <w:tcPr>
            <w:tcW w:w="2830" w:type="dxa"/>
          </w:tcPr>
          <w:p w14:paraId="27DBDCBE" w14:textId="77777777" w:rsidR="000F4CC1" w:rsidRDefault="00F2326A" w:rsidP="00AC7A35">
            <w:r>
              <w:t>Foreign Key</w:t>
            </w:r>
          </w:p>
        </w:tc>
      </w:tr>
      <w:tr w:rsidR="000F4CC1" w14:paraId="3A9C5335" w14:textId="77777777" w:rsidTr="000E469C">
        <w:trPr>
          <w:cantSplit/>
        </w:trPr>
        <w:tc>
          <w:tcPr>
            <w:tcW w:w="1696" w:type="dxa"/>
          </w:tcPr>
          <w:p w14:paraId="597477F8" w14:textId="77777777" w:rsidR="000F4CC1" w:rsidRDefault="00F2326A" w:rsidP="00AC7A35">
            <w:proofErr w:type="spellStart"/>
            <w:r>
              <w:t>file_id</w:t>
            </w:r>
            <w:proofErr w:type="spellEnd"/>
          </w:p>
        </w:tc>
        <w:tc>
          <w:tcPr>
            <w:tcW w:w="1985" w:type="dxa"/>
          </w:tcPr>
          <w:p w14:paraId="642B4826" w14:textId="77777777" w:rsidR="000F4CC1" w:rsidRDefault="00F2326A" w:rsidP="00AC7A35">
            <w:proofErr w:type="spellStart"/>
            <w:r>
              <w:rPr>
                <w:rFonts w:hint="eastAsia"/>
              </w:rPr>
              <w:t>unique</w:t>
            </w:r>
            <w:r>
              <w:t>_identifier</w:t>
            </w:r>
            <w:proofErr w:type="spellEnd"/>
          </w:p>
        </w:tc>
        <w:tc>
          <w:tcPr>
            <w:tcW w:w="1701" w:type="dxa"/>
          </w:tcPr>
          <w:p w14:paraId="6B7BB896" w14:textId="77777777" w:rsidR="000F4CC1" w:rsidRDefault="00F2326A" w:rsidP="00AC7A35">
            <w:r>
              <w:rPr>
                <w:rFonts w:hint="eastAsia"/>
              </w:rPr>
              <w:t>null</w:t>
            </w:r>
          </w:p>
        </w:tc>
        <w:tc>
          <w:tcPr>
            <w:tcW w:w="2268" w:type="dxa"/>
          </w:tcPr>
          <w:p w14:paraId="04654A15" w14:textId="77777777" w:rsidR="000F4CC1" w:rsidRDefault="00F2326A" w:rsidP="00AC7A35">
            <w:r>
              <w:rPr>
                <w:rFonts w:hint="eastAsia"/>
              </w:rPr>
              <w:t>对应文件实体的</w:t>
            </w:r>
            <w:r>
              <w:rPr>
                <w:rFonts w:hint="eastAsia"/>
              </w:rPr>
              <w:t>ID</w:t>
            </w:r>
          </w:p>
        </w:tc>
        <w:tc>
          <w:tcPr>
            <w:tcW w:w="2830" w:type="dxa"/>
          </w:tcPr>
          <w:p w14:paraId="3CD7B735" w14:textId="77777777" w:rsidR="000F4CC1" w:rsidRDefault="00F2326A" w:rsidP="00AC7A35">
            <w:r>
              <w:t>Foreign Key</w:t>
            </w:r>
            <w:r w:rsidR="002C31BC" w:rsidRPr="002C31BC">
              <w:rPr>
                <w:rFonts w:ascii="宋体" w:eastAsia="宋体" w:hAnsi="宋体" w:hint="eastAsia"/>
                <w:b/>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①</w:t>
            </w:r>
          </w:p>
        </w:tc>
      </w:tr>
      <w:tr w:rsidR="000F4CC1" w14:paraId="0BB0BBB3" w14:textId="77777777" w:rsidTr="000E469C">
        <w:trPr>
          <w:cantSplit/>
        </w:trPr>
        <w:tc>
          <w:tcPr>
            <w:tcW w:w="1696" w:type="dxa"/>
          </w:tcPr>
          <w:p w14:paraId="1A30E1C3" w14:textId="77777777" w:rsidR="000F4CC1" w:rsidRDefault="00F2326A" w:rsidP="00AC7A35">
            <w:proofErr w:type="spellStart"/>
            <w:r>
              <w:t>display_name</w:t>
            </w:r>
            <w:proofErr w:type="spellEnd"/>
          </w:p>
        </w:tc>
        <w:tc>
          <w:tcPr>
            <w:tcW w:w="1985" w:type="dxa"/>
          </w:tcPr>
          <w:p w14:paraId="6051B095" w14:textId="77777777" w:rsidR="000F4CC1" w:rsidRDefault="00F2326A" w:rsidP="00AC7A35">
            <w:proofErr w:type="spellStart"/>
            <w:r>
              <w:rPr>
                <w:rFonts w:hint="eastAsia"/>
              </w:rPr>
              <w:t>unique_identifier</w:t>
            </w:r>
            <w:proofErr w:type="spellEnd"/>
          </w:p>
        </w:tc>
        <w:tc>
          <w:tcPr>
            <w:tcW w:w="1701" w:type="dxa"/>
          </w:tcPr>
          <w:p w14:paraId="38F02D8E" w14:textId="77777777" w:rsidR="000F4CC1" w:rsidRDefault="00F2326A" w:rsidP="00AC7A35">
            <w:r>
              <w:t>“</w:t>
            </w:r>
            <w:r>
              <w:rPr>
                <w:rFonts w:hint="eastAsia"/>
              </w:rPr>
              <w:t xml:space="preserve">new </w:t>
            </w:r>
            <w:r>
              <w:t>target”</w:t>
            </w:r>
          </w:p>
        </w:tc>
        <w:tc>
          <w:tcPr>
            <w:tcW w:w="2268" w:type="dxa"/>
          </w:tcPr>
          <w:p w14:paraId="711069DD" w14:textId="77777777" w:rsidR="000F4CC1" w:rsidRDefault="00F2326A" w:rsidP="00AC7A35">
            <w:r>
              <w:rPr>
                <w:rFonts w:hint="eastAsia"/>
              </w:rPr>
              <w:t>显示在界面上的名称</w:t>
            </w:r>
          </w:p>
        </w:tc>
        <w:tc>
          <w:tcPr>
            <w:tcW w:w="2830" w:type="dxa"/>
          </w:tcPr>
          <w:p w14:paraId="1DBA35DA" w14:textId="77777777" w:rsidR="000F4CC1" w:rsidRDefault="00F2326A" w:rsidP="00AC7A35">
            <w:r>
              <w:t>根据树的结构和节点显示名称可以用递归方法生成完整路径</w:t>
            </w:r>
          </w:p>
        </w:tc>
      </w:tr>
      <w:tr w:rsidR="000F4CC1" w14:paraId="283455EC" w14:textId="77777777" w:rsidTr="000E469C">
        <w:trPr>
          <w:cantSplit/>
        </w:trPr>
        <w:tc>
          <w:tcPr>
            <w:tcW w:w="1696" w:type="dxa"/>
          </w:tcPr>
          <w:p w14:paraId="161D6ACB" w14:textId="77777777" w:rsidR="000F4CC1" w:rsidRDefault="00F2326A" w:rsidP="00AC7A35">
            <w:proofErr w:type="spellStart"/>
            <w:r>
              <w:t>last_timestamp</w:t>
            </w:r>
            <w:proofErr w:type="spellEnd"/>
          </w:p>
        </w:tc>
        <w:tc>
          <w:tcPr>
            <w:tcW w:w="1985" w:type="dxa"/>
          </w:tcPr>
          <w:p w14:paraId="01969A08" w14:textId="77777777" w:rsidR="000F4CC1" w:rsidRDefault="00F2326A" w:rsidP="00AC7A35">
            <w:proofErr w:type="spellStart"/>
            <w:r>
              <w:rPr>
                <w:rFonts w:hint="eastAsia"/>
              </w:rPr>
              <w:t>d</w:t>
            </w:r>
            <w:r>
              <w:t>atetime</w:t>
            </w:r>
            <w:proofErr w:type="spellEnd"/>
          </w:p>
        </w:tc>
        <w:tc>
          <w:tcPr>
            <w:tcW w:w="1701" w:type="dxa"/>
          </w:tcPr>
          <w:p w14:paraId="099FE5CC" w14:textId="77777777" w:rsidR="000F4CC1" w:rsidRDefault="00F2326A" w:rsidP="00AC7A35">
            <w:r>
              <w:rPr>
                <w:rFonts w:hint="eastAsia"/>
              </w:rPr>
              <w:t>n</w:t>
            </w:r>
            <w:r>
              <w:t>ull</w:t>
            </w:r>
          </w:p>
        </w:tc>
        <w:tc>
          <w:tcPr>
            <w:tcW w:w="2268" w:type="dxa"/>
          </w:tcPr>
          <w:p w14:paraId="563F8220" w14:textId="77777777" w:rsidR="000F4CC1" w:rsidRDefault="00F2326A" w:rsidP="00AC7A35">
            <w:r>
              <w:rPr>
                <w:rFonts w:hint="eastAsia"/>
              </w:rPr>
              <w:t>对象最后执行更新时间</w:t>
            </w:r>
          </w:p>
        </w:tc>
        <w:tc>
          <w:tcPr>
            <w:tcW w:w="2830" w:type="dxa"/>
          </w:tcPr>
          <w:p w14:paraId="5D6FE1BF" w14:textId="77777777" w:rsidR="000F4CC1" w:rsidRDefault="00F2326A" w:rsidP="00AC7A35">
            <w:r>
              <w:t>供</w:t>
            </w:r>
            <w:r>
              <w:t>Action</w:t>
            </w:r>
            <w:r>
              <w:t>参考使用</w:t>
            </w:r>
          </w:p>
        </w:tc>
      </w:tr>
      <w:tr w:rsidR="000F4CC1" w14:paraId="664B8361" w14:textId="77777777" w:rsidTr="000E469C">
        <w:trPr>
          <w:cantSplit/>
        </w:trPr>
        <w:tc>
          <w:tcPr>
            <w:tcW w:w="1696" w:type="dxa"/>
          </w:tcPr>
          <w:p w14:paraId="7AD10A09" w14:textId="77777777" w:rsidR="000F4CC1" w:rsidRDefault="00F2326A" w:rsidP="00AC7A35">
            <w:r>
              <w:t>type</w:t>
            </w:r>
          </w:p>
        </w:tc>
        <w:tc>
          <w:tcPr>
            <w:tcW w:w="1985" w:type="dxa"/>
          </w:tcPr>
          <w:p w14:paraId="407AEA2A" w14:textId="77777777" w:rsidR="000F4CC1" w:rsidRDefault="00F2326A" w:rsidP="00AC7A35">
            <w:proofErr w:type="spellStart"/>
            <w:r>
              <w:rPr>
                <w:rFonts w:hint="eastAsia"/>
              </w:rPr>
              <w:t>int</w:t>
            </w:r>
            <w:proofErr w:type="spellEnd"/>
          </w:p>
        </w:tc>
        <w:tc>
          <w:tcPr>
            <w:tcW w:w="1701" w:type="dxa"/>
          </w:tcPr>
          <w:p w14:paraId="46762081" w14:textId="77777777" w:rsidR="000F4CC1" w:rsidRDefault="00F2326A" w:rsidP="00AC7A35">
            <w:r>
              <w:rPr>
                <w:rFonts w:hint="eastAsia"/>
              </w:rPr>
              <w:t>2</w:t>
            </w:r>
          </w:p>
        </w:tc>
        <w:tc>
          <w:tcPr>
            <w:tcW w:w="2268" w:type="dxa"/>
          </w:tcPr>
          <w:p w14:paraId="3CC9C723" w14:textId="77777777" w:rsidR="000F4CC1" w:rsidRDefault="00F2326A" w:rsidP="00AC7A35">
            <w:r>
              <w:rPr>
                <w:rFonts w:hint="eastAsia"/>
              </w:rPr>
              <w:t>用以标识文件或文件夹</w:t>
            </w:r>
          </w:p>
        </w:tc>
        <w:tc>
          <w:tcPr>
            <w:tcW w:w="2830" w:type="dxa"/>
          </w:tcPr>
          <w:p w14:paraId="23E94E20" w14:textId="77777777" w:rsidR="000F4CC1" w:rsidRDefault="00F2326A" w:rsidP="00AC7A35">
            <w:r>
              <w:t>0</w:t>
            </w:r>
            <w:r>
              <w:t>：系统文件夹（不可修改，仅由系统预先内置，参考</w:t>
            </w:r>
            <w:r>
              <w:rPr>
                <w:rFonts w:hint="eastAsia"/>
              </w:rPr>
              <w:t>Client Target System</w:t>
            </w:r>
            <w:r>
              <w:rPr>
                <w:rFonts w:hint="eastAsia"/>
              </w:rPr>
              <w:t>）</w:t>
            </w:r>
          </w:p>
          <w:p w14:paraId="4866F53F" w14:textId="77777777" w:rsidR="00F2326A" w:rsidRDefault="00F2326A" w:rsidP="00AC7A35">
            <w:r>
              <w:t>1</w:t>
            </w:r>
            <w:r>
              <w:t>：用户自定义文件夹</w:t>
            </w:r>
          </w:p>
          <w:p w14:paraId="30DB40A3" w14:textId="77777777" w:rsidR="00F2326A" w:rsidRDefault="00F2326A" w:rsidP="00AC7A35">
            <w:r>
              <w:t>2</w:t>
            </w:r>
            <w:r>
              <w:t>：文件</w:t>
            </w:r>
          </w:p>
        </w:tc>
      </w:tr>
      <w:tr w:rsidR="00621F4D" w14:paraId="4A3BD11E" w14:textId="77777777" w:rsidTr="000E469C">
        <w:trPr>
          <w:cantSplit/>
        </w:trPr>
        <w:tc>
          <w:tcPr>
            <w:tcW w:w="1696" w:type="dxa"/>
          </w:tcPr>
          <w:p w14:paraId="79FC1C17" w14:textId="77777777" w:rsidR="00621F4D" w:rsidRDefault="00621F4D" w:rsidP="00AC7A35">
            <w:proofErr w:type="spellStart"/>
            <w:r>
              <w:t>create</w:t>
            </w:r>
            <w:r w:rsidR="00904B5A">
              <w:t>_time</w:t>
            </w:r>
            <w:proofErr w:type="spellEnd"/>
          </w:p>
        </w:tc>
        <w:tc>
          <w:tcPr>
            <w:tcW w:w="1985" w:type="dxa"/>
          </w:tcPr>
          <w:p w14:paraId="57CEA839" w14:textId="77777777" w:rsidR="00621F4D" w:rsidRDefault="00904B5A" w:rsidP="00AC7A35">
            <w:proofErr w:type="spellStart"/>
            <w:r>
              <w:rPr>
                <w:rFonts w:hint="eastAsia"/>
              </w:rPr>
              <w:t>datetime</w:t>
            </w:r>
            <w:proofErr w:type="spellEnd"/>
          </w:p>
        </w:tc>
        <w:tc>
          <w:tcPr>
            <w:tcW w:w="1701" w:type="dxa"/>
          </w:tcPr>
          <w:p w14:paraId="2E1874F0" w14:textId="77777777" w:rsidR="00621F4D" w:rsidRDefault="00904B5A" w:rsidP="00AC7A35">
            <w:r>
              <w:rPr>
                <w:rFonts w:hint="eastAsia"/>
              </w:rPr>
              <w:t>null</w:t>
            </w:r>
          </w:p>
        </w:tc>
        <w:tc>
          <w:tcPr>
            <w:tcW w:w="2268" w:type="dxa"/>
          </w:tcPr>
          <w:p w14:paraId="7B4AFA0B" w14:textId="77777777" w:rsidR="00621F4D" w:rsidRDefault="00904B5A" w:rsidP="00AC7A35">
            <w:r>
              <w:rPr>
                <w:rFonts w:hint="eastAsia"/>
              </w:rPr>
              <w:t>目标创建时间</w:t>
            </w:r>
          </w:p>
        </w:tc>
        <w:tc>
          <w:tcPr>
            <w:tcW w:w="2830" w:type="dxa"/>
          </w:tcPr>
          <w:p w14:paraId="0667768E" w14:textId="77777777" w:rsidR="00621F4D" w:rsidRDefault="00904B5A" w:rsidP="00AC7A35">
            <w:r>
              <w:t>与物理文件保持一致</w:t>
            </w:r>
            <w:r w:rsidR="002C31BC" w:rsidRPr="002C31BC">
              <w:rPr>
                <w:rFonts w:ascii="宋体" w:eastAsia="宋体" w:hAnsi="宋体" w:hint="eastAsia"/>
                <w:b/>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①</w:t>
            </w:r>
          </w:p>
        </w:tc>
      </w:tr>
      <w:tr w:rsidR="00904B5A" w14:paraId="1E0CFAA4" w14:textId="77777777" w:rsidTr="000E469C">
        <w:trPr>
          <w:cantSplit/>
        </w:trPr>
        <w:tc>
          <w:tcPr>
            <w:tcW w:w="1696" w:type="dxa"/>
          </w:tcPr>
          <w:p w14:paraId="73D25A31" w14:textId="77777777" w:rsidR="00904B5A" w:rsidRDefault="00904B5A" w:rsidP="00AC7A35">
            <w:proofErr w:type="spellStart"/>
            <w:r>
              <w:t>update_time</w:t>
            </w:r>
            <w:proofErr w:type="spellEnd"/>
          </w:p>
        </w:tc>
        <w:tc>
          <w:tcPr>
            <w:tcW w:w="1985" w:type="dxa"/>
          </w:tcPr>
          <w:p w14:paraId="67DAF206" w14:textId="77777777" w:rsidR="00904B5A" w:rsidRDefault="00904B5A" w:rsidP="00AC7A35">
            <w:proofErr w:type="spellStart"/>
            <w:r>
              <w:rPr>
                <w:rFonts w:hint="eastAsia"/>
              </w:rPr>
              <w:t>datetime</w:t>
            </w:r>
            <w:proofErr w:type="spellEnd"/>
          </w:p>
        </w:tc>
        <w:tc>
          <w:tcPr>
            <w:tcW w:w="1701" w:type="dxa"/>
          </w:tcPr>
          <w:p w14:paraId="5583C37E" w14:textId="77777777" w:rsidR="00904B5A" w:rsidRDefault="00904B5A" w:rsidP="00AC7A35">
            <w:r>
              <w:rPr>
                <w:rFonts w:hint="eastAsia"/>
              </w:rPr>
              <w:t>null</w:t>
            </w:r>
          </w:p>
        </w:tc>
        <w:tc>
          <w:tcPr>
            <w:tcW w:w="2268" w:type="dxa"/>
          </w:tcPr>
          <w:p w14:paraId="3AEFA785" w14:textId="77777777" w:rsidR="00904B5A" w:rsidRDefault="00904B5A" w:rsidP="00AC7A35">
            <w:r>
              <w:rPr>
                <w:rFonts w:hint="eastAsia"/>
              </w:rPr>
              <w:t>目标最后更新时间</w:t>
            </w:r>
          </w:p>
        </w:tc>
        <w:tc>
          <w:tcPr>
            <w:tcW w:w="2830" w:type="dxa"/>
          </w:tcPr>
          <w:p w14:paraId="16FA5EA1" w14:textId="77777777" w:rsidR="00904B5A" w:rsidRDefault="00904B5A" w:rsidP="00AC7A35">
            <w:r>
              <w:t>与物理文件保持一致</w:t>
            </w:r>
            <w:r w:rsidR="002C31BC" w:rsidRPr="002C31BC">
              <w:rPr>
                <w:rFonts w:ascii="宋体" w:eastAsia="宋体" w:hAnsi="宋体" w:hint="eastAsia"/>
                <w:b/>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①</w:t>
            </w:r>
          </w:p>
        </w:tc>
      </w:tr>
      <w:tr w:rsidR="00904B5A" w14:paraId="0D758A96" w14:textId="77777777" w:rsidTr="000E469C">
        <w:trPr>
          <w:cantSplit/>
        </w:trPr>
        <w:tc>
          <w:tcPr>
            <w:tcW w:w="1696" w:type="dxa"/>
          </w:tcPr>
          <w:p w14:paraId="72F8293C" w14:textId="77777777" w:rsidR="00904B5A" w:rsidRDefault="00904B5A" w:rsidP="00AC7A35">
            <w:proofErr w:type="spellStart"/>
            <w:r>
              <w:t>record_status</w:t>
            </w:r>
            <w:proofErr w:type="spellEnd"/>
          </w:p>
        </w:tc>
        <w:tc>
          <w:tcPr>
            <w:tcW w:w="1985" w:type="dxa"/>
          </w:tcPr>
          <w:p w14:paraId="3552E3D3" w14:textId="77777777" w:rsidR="00904B5A" w:rsidRDefault="00904B5A" w:rsidP="00AC7A35">
            <w:proofErr w:type="spellStart"/>
            <w:r>
              <w:rPr>
                <w:rFonts w:hint="eastAsia"/>
              </w:rPr>
              <w:t>int</w:t>
            </w:r>
            <w:proofErr w:type="spellEnd"/>
          </w:p>
        </w:tc>
        <w:tc>
          <w:tcPr>
            <w:tcW w:w="1701" w:type="dxa"/>
          </w:tcPr>
          <w:p w14:paraId="47FAE766" w14:textId="77777777" w:rsidR="00904B5A" w:rsidRDefault="00904B5A" w:rsidP="00AC7A35">
            <w:r>
              <w:rPr>
                <w:rFonts w:hint="eastAsia"/>
              </w:rPr>
              <w:t>0</w:t>
            </w:r>
          </w:p>
        </w:tc>
        <w:tc>
          <w:tcPr>
            <w:tcW w:w="2268" w:type="dxa"/>
          </w:tcPr>
          <w:p w14:paraId="7F8C1469" w14:textId="77777777" w:rsidR="00904B5A" w:rsidRDefault="00904B5A" w:rsidP="00AC7A35">
            <w:r>
              <w:rPr>
                <w:rFonts w:hint="eastAsia"/>
              </w:rPr>
              <w:t>删除</w:t>
            </w:r>
            <w:proofErr w:type="gramStart"/>
            <w:r>
              <w:rPr>
                <w:rFonts w:hint="eastAsia"/>
              </w:rPr>
              <w:t>标记位</w:t>
            </w:r>
            <w:proofErr w:type="gramEnd"/>
          </w:p>
        </w:tc>
        <w:tc>
          <w:tcPr>
            <w:tcW w:w="2830" w:type="dxa"/>
          </w:tcPr>
          <w:p w14:paraId="3BF7F09D" w14:textId="77777777" w:rsidR="00904B5A" w:rsidRDefault="00904B5A" w:rsidP="00AC7A35">
            <w:r>
              <w:t>0</w:t>
            </w:r>
            <w:r>
              <w:t>：已经删除</w:t>
            </w:r>
          </w:p>
          <w:p w14:paraId="31D6833D" w14:textId="77777777" w:rsidR="00904B5A" w:rsidRDefault="00904B5A" w:rsidP="00AC7A35">
            <w:r>
              <w:t>1</w:t>
            </w:r>
            <w:r>
              <w:t>：正常</w:t>
            </w:r>
          </w:p>
        </w:tc>
      </w:tr>
    </w:tbl>
    <w:p w14:paraId="0C556370" w14:textId="2D33134A" w:rsidR="00B27867" w:rsidRPr="00AC7A35" w:rsidRDefault="002C31BC" w:rsidP="005B44F7">
      <w:pPr>
        <w:pStyle w:val="a5"/>
        <w:numPr>
          <w:ilvl w:val="0"/>
          <w:numId w:val="14"/>
        </w:numPr>
        <w:ind w:firstLineChars="0"/>
        <w:rPr>
          <w:rStyle w:val="a8"/>
        </w:rPr>
      </w:pPr>
      <w:r w:rsidRPr="00AC7A35">
        <w:rPr>
          <w:rStyle w:val="a8"/>
        </w:rPr>
        <w:t>file_id, create_time, update_time</w:t>
      </w:r>
      <w:r w:rsidRPr="00AC7A35">
        <w:rPr>
          <w:rStyle w:val="a8"/>
        </w:rPr>
        <w:t>三个字段，仅当</w:t>
      </w:r>
      <w:r w:rsidRPr="00AC7A35">
        <w:rPr>
          <w:rStyle w:val="a8"/>
        </w:rPr>
        <w:t>type=2</w:t>
      </w:r>
      <w:r w:rsidRPr="00AC7A35">
        <w:rPr>
          <w:rStyle w:val="a8"/>
        </w:rPr>
        <w:t>（文件目标）</w:t>
      </w:r>
      <w:r w:rsidRPr="00AC7A35">
        <w:rPr>
          <w:rStyle w:val="a8"/>
          <w:rFonts w:hint="eastAsia"/>
        </w:rPr>
        <w:t>时方有效</w:t>
      </w:r>
    </w:p>
    <w:p w14:paraId="00EC0B13" w14:textId="77777777" w:rsidR="0015456C" w:rsidRDefault="0015456C" w:rsidP="00AC7A35">
      <w:pPr>
        <w:pStyle w:val="2"/>
      </w:pPr>
      <w:r w:rsidRPr="003C33B5">
        <w:rPr>
          <w:rFonts w:hint="eastAsia"/>
        </w:rPr>
        <w:t>Client</w:t>
      </w:r>
      <w:r w:rsidR="003C33B5" w:rsidRPr="003C33B5">
        <w:t xml:space="preserve"> </w:t>
      </w:r>
      <w:r w:rsidRPr="003C33B5">
        <w:rPr>
          <w:rFonts w:hint="eastAsia"/>
        </w:rPr>
        <w:t>Target</w:t>
      </w:r>
      <w:r w:rsidR="003C33B5" w:rsidRPr="003C33B5">
        <w:t xml:space="preserve"> </w:t>
      </w:r>
      <w:r w:rsidRPr="003C33B5">
        <w:rPr>
          <w:rFonts w:hint="eastAsia"/>
        </w:rPr>
        <w:t>System</w:t>
      </w:r>
    </w:p>
    <w:p w14:paraId="7A719890" w14:textId="77777777" w:rsidR="003B1A3B" w:rsidRPr="003B1A3B" w:rsidRDefault="003B1A3B" w:rsidP="003B1A3B">
      <w:r>
        <w:t>这里罗列了</w:t>
      </w:r>
      <w:r>
        <w:t>Client Target</w:t>
      </w:r>
      <w:r>
        <w:t>表格中，固定设置好的系统文件</w:t>
      </w:r>
      <w:proofErr w:type="gramStart"/>
      <w:r>
        <w:t>夹类型</w:t>
      </w:r>
      <w:proofErr w:type="gramEnd"/>
      <w:r>
        <w:t>对象实际数据。未在表格中的数据均取默认值。</w:t>
      </w:r>
    </w:p>
    <w:tbl>
      <w:tblPr>
        <w:tblStyle w:val="af3"/>
        <w:tblW w:w="0" w:type="auto"/>
        <w:tblLayout w:type="fixed"/>
        <w:tblLook w:val="04A0" w:firstRow="1" w:lastRow="0" w:firstColumn="1" w:lastColumn="0" w:noHBand="0" w:noVBand="1"/>
      </w:tblPr>
      <w:tblGrid>
        <w:gridCol w:w="2660"/>
        <w:gridCol w:w="2835"/>
        <w:gridCol w:w="1276"/>
        <w:gridCol w:w="1559"/>
        <w:gridCol w:w="709"/>
        <w:gridCol w:w="1417"/>
      </w:tblGrid>
      <w:tr w:rsidR="00C34389" w:rsidRPr="003B1A3B" w14:paraId="5AFBD4FE" w14:textId="77777777" w:rsidTr="00B27867">
        <w:trPr>
          <w:cantSplit/>
          <w:tblHeader/>
        </w:trPr>
        <w:tc>
          <w:tcPr>
            <w:tcW w:w="2660" w:type="dxa"/>
            <w:shd w:val="clear" w:color="auto" w:fill="F2F2F2" w:themeFill="background1" w:themeFillShade="F2"/>
          </w:tcPr>
          <w:p w14:paraId="72F6C326" w14:textId="77777777" w:rsidR="003B1A3B" w:rsidRPr="003B1A3B" w:rsidRDefault="003B1A3B" w:rsidP="003B1A3B">
            <w:pPr>
              <w:jc w:val="center"/>
              <w:rPr>
                <w:b/>
              </w:rPr>
            </w:pPr>
            <w:r w:rsidRPr="003B1A3B">
              <w:rPr>
                <w:b/>
              </w:rPr>
              <w:t>id</w:t>
            </w:r>
          </w:p>
        </w:tc>
        <w:tc>
          <w:tcPr>
            <w:tcW w:w="2835" w:type="dxa"/>
            <w:shd w:val="clear" w:color="auto" w:fill="F2F2F2" w:themeFill="background1" w:themeFillShade="F2"/>
          </w:tcPr>
          <w:p w14:paraId="7FA97153" w14:textId="77777777" w:rsidR="003B1A3B" w:rsidRPr="003B1A3B" w:rsidRDefault="003B1A3B" w:rsidP="003B1A3B">
            <w:pPr>
              <w:jc w:val="center"/>
              <w:rPr>
                <w:b/>
              </w:rPr>
            </w:pPr>
            <w:proofErr w:type="spellStart"/>
            <w:r w:rsidRPr="003B1A3B">
              <w:rPr>
                <w:b/>
              </w:rPr>
              <w:t>parent_id</w:t>
            </w:r>
            <w:proofErr w:type="spellEnd"/>
          </w:p>
        </w:tc>
        <w:tc>
          <w:tcPr>
            <w:tcW w:w="1276" w:type="dxa"/>
            <w:shd w:val="clear" w:color="auto" w:fill="F2F2F2" w:themeFill="background1" w:themeFillShade="F2"/>
          </w:tcPr>
          <w:p w14:paraId="226D8C58" w14:textId="77777777" w:rsidR="003B1A3B" w:rsidRPr="003B1A3B" w:rsidRDefault="003B1A3B" w:rsidP="003B1A3B">
            <w:pPr>
              <w:jc w:val="center"/>
              <w:rPr>
                <w:b/>
              </w:rPr>
            </w:pPr>
            <w:proofErr w:type="spellStart"/>
            <w:r w:rsidRPr="003B1A3B">
              <w:rPr>
                <w:b/>
              </w:rPr>
              <w:t>account_id</w:t>
            </w:r>
            <w:proofErr w:type="spellEnd"/>
          </w:p>
        </w:tc>
        <w:tc>
          <w:tcPr>
            <w:tcW w:w="1559" w:type="dxa"/>
            <w:shd w:val="clear" w:color="auto" w:fill="F2F2F2" w:themeFill="background1" w:themeFillShade="F2"/>
          </w:tcPr>
          <w:p w14:paraId="5FADC3F0" w14:textId="77777777" w:rsidR="003B1A3B" w:rsidRPr="003B1A3B" w:rsidRDefault="003B1A3B" w:rsidP="003B1A3B">
            <w:pPr>
              <w:jc w:val="center"/>
              <w:rPr>
                <w:b/>
              </w:rPr>
            </w:pPr>
            <w:proofErr w:type="spellStart"/>
            <w:r w:rsidRPr="003B1A3B">
              <w:rPr>
                <w:b/>
              </w:rPr>
              <w:t>display_name</w:t>
            </w:r>
            <w:proofErr w:type="spellEnd"/>
          </w:p>
        </w:tc>
        <w:tc>
          <w:tcPr>
            <w:tcW w:w="709" w:type="dxa"/>
            <w:shd w:val="clear" w:color="auto" w:fill="F2F2F2" w:themeFill="background1" w:themeFillShade="F2"/>
          </w:tcPr>
          <w:p w14:paraId="2842C254" w14:textId="77777777" w:rsidR="003B1A3B" w:rsidRPr="003B1A3B" w:rsidRDefault="003B1A3B" w:rsidP="003B1A3B">
            <w:pPr>
              <w:jc w:val="center"/>
              <w:rPr>
                <w:b/>
              </w:rPr>
            </w:pPr>
            <w:r w:rsidRPr="003B1A3B">
              <w:rPr>
                <w:b/>
              </w:rPr>
              <w:t>type</w:t>
            </w:r>
          </w:p>
        </w:tc>
        <w:tc>
          <w:tcPr>
            <w:tcW w:w="1417" w:type="dxa"/>
            <w:shd w:val="clear" w:color="auto" w:fill="F2F2F2" w:themeFill="background1" w:themeFillShade="F2"/>
          </w:tcPr>
          <w:p w14:paraId="2425D8D3" w14:textId="77777777" w:rsidR="003B1A3B" w:rsidRPr="003B1A3B" w:rsidRDefault="003B1A3B" w:rsidP="003B1A3B">
            <w:pPr>
              <w:jc w:val="center"/>
              <w:rPr>
                <w:b/>
              </w:rPr>
            </w:pPr>
            <w:proofErr w:type="spellStart"/>
            <w:r w:rsidRPr="003B1A3B">
              <w:rPr>
                <w:b/>
              </w:rPr>
              <w:t>record_status</w:t>
            </w:r>
            <w:proofErr w:type="spellEnd"/>
          </w:p>
        </w:tc>
      </w:tr>
      <w:tr w:rsidR="00C34389" w14:paraId="6158E2F6" w14:textId="77777777" w:rsidTr="00B27867">
        <w:trPr>
          <w:cantSplit/>
        </w:trPr>
        <w:tc>
          <w:tcPr>
            <w:tcW w:w="2660" w:type="dxa"/>
          </w:tcPr>
          <w:p w14:paraId="0A26F2E9" w14:textId="77777777" w:rsidR="003B1A3B" w:rsidRPr="00656F47" w:rsidRDefault="003B1A3B" w:rsidP="003B1A3B">
            <w:r w:rsidRPr="00656F47">
              <w:rPr>
                <w:rFonts w:hint="eastAsia"/>
              </w:rPr>
              <w:t>311BA</w:t>
            </w:r>
            <w:r>
              <w:rPr>
                <w:rFonts w:hint="eastAsia"/>
              </w:rPr>
              <w:t>E9-7449-45BD-855A-F33E1E534A70</w:t>
            </w:r>
          </w:p>
        </w:tc>
        <w:tc>
          <w:tcPr>
            <w:tcW w:w="2835" w:type="dxa"/>
          </w:tcPr>
          <w:p w14:paraId="134197EF" w14:textId="77777777" w:rsidR="003B1A3B" w:rsidRPr="00656F47" w:rsidRDefault="003B1A3B" w:rsidP="003B1A3B">
            <w:r w:rsidRPr="00656F47">
              <w:rPr>
                <w:rFonts w:hint="eastAsia"/>
              </w:rPr>
              <w:t>null</w:t>
            </w:r>
          </w:p>
        </w:tc>
        <w:tc>
          <w:tcPr>
            <w:tcW w:w="1276" w:type="dxa"/>
          </w:tcPr>
          <w:p w14:paraId="566E63A5" w14:textId="77777777" w:rsidR="003B1A3B" w:rsidRPr="00656F47" w:rsidRDefault="003B1A3B" w:rsidP="003B1A3B">
            <w:r w:rsidRPr="00656F47">
              <w:rPr>
                <w:rFonts w:hint="eastAsia"/>
              </w:rPr>
              <w:t>null</w:t>
            </w:r>
          </w:p>
        </w:tc>
        <w:tc>
          <w:tcPr>
            <w:tcW w:w="1559" w:type="dxa"/>
          </w:tcPr>
          <w:p w14:paraId="63F19724" w14:textId="6C2355C0" w:rsidR="003B1A3B" w:rsidRPr="00656F47" w:rsidRDefault="00C50628" w:rsidP="003B1A3B">
            <w:r>
              <w:rPr>
                <w:rFonts w:hint="eastAsia"/>
              </w:rPr>
              <w:t>收件箱</w:t>
            </w:r>
          </w:p>
        </w:tc>
        <w:tc>
          <w:tcPr>
            <w:tcW w:w="709" w:type="dxa"/>
          </w:tcPr>
          <w:p w14:paraId="464036FD" w14:textId="77777777" w:rsidR="003B1A3B" w:rsidRPr="00656F47" w:rsidRDefault="003B1A3B" w:rsidP="003B1A3B">
            <w:r w:rsidRPr="00656F47">
              <w:rPr>
                <w:rFonts w:hint="eastAsia"/>
              </w:rPr>
              <w:t>0</w:t>
            </w:r>
          </w:p>
        </w:tc>
        <w:tc>
          <w:tcPr>
            <w:tcW w:w="1417" w:type="dxa"/>
          </w:tcPr>
          <w:p w14:paraId="288A6BDE" w14:textId="77777777" w:rsidR="003B1A3B" w:rsidRPr="00656F47" w:rsidRDefault="003B1A3B" w:rsidP="003B1A3B">
            <w:r w:rsidRPr="00656F47">
              <w:rPr>
                <w:rFonts w:hint="eastAsia"/>
              </w:rPr>
              <w:t>1</w:t>
            </w:r>
          </w:p>
        </w:tc>
      </w:tr>
      <w:tr w:rsidR="00C34389" w14:paraId="328FD6C6" w14:textId="77777777" w:rsidTr="00B27867">
        <w:trPr>
          <w:cantSplit/>
        </w:trPr>
        <w:tc>
          <w:tcPr>
            <w:tcW w:w="2660" w:type="dxa"/>
          </w:tcPr>
          <w:p w14:paraId="2A07E3DD" w14:textId="77777777" w:rsidR="003B1A3B" w:rsidRPr="00656F47" w:rsidRDefault="003B1A3B" w:rsidP="003B1A3B">
            <w:r w:rsidRPr="00656F47">
              <w:rPr>
                <w:rFonts w:hint="eastAsia"/>
              </w:rPr>
              <w:t>1DC5F</w:t>
            </w:r>
            <w:r>
              <w:rPr>
                <w:rFonts w:hint="eastAsia"/>
              </w:rPr>
              <w:t>472-16AD-4C93-A849-F05A4ED5BC5C</w:t>
            </w:r>
          </w:p>
        </w:tc>
        <w:tc>
          <w:tcPr>
            <w:tcW w:w="2835" w:type="dxa"/>
          </w:tcPr>
          <w:p w14:paraId="0BBD6FBA" w14:textId="0D455BAE" w:rsidR="003B1A3B" w:rsidRPr="00656F47" w:rsidRDefault="00C50628" w:rsidP="003B1A3B">
            <w:r>
              <w:rPr>
                <w:rFonts w:hint="eastAsia"/>
              </w:rPr>
              <w:t>null</w:t>
            </w:r>
          </w:p>
        </w:tc>
        <w:tc>
          <w:tcPr>
            <w:tcW w:w="1276" w:type="dxa"/>
          </w:tcPr>
          <w:p w14:paraId="7D73EF42" w14:textId="77777777" w:rsidR="003B1A3B" w:rsidRPr="00656F47" w:rsidRDefault="003B1A3B" w:rsidP="003B1A3B">
            <w:r w:rsidRPr="00656F47">
              <w:rPr>
                <w:rFonts w:hint="eastAsia"/>
              </w:rPr>
              <w:t>null</w:t>
            </w:r>
          </w:p>
        </w:tc>
        <w:tc>
          <w:tcPr>
            <w:tcW w:w="1559" w:type="dxa"/>
          </w:tcPr>
          <w:p w14:paraId="63AEBC1F" w14:textId="74F1AB10" w:rsidR="003B1A3B" w:rsidRPr="00656F47" w:rsidRDefault="00C50628" w:rsidP="00C50628">
            <w:r>
              <w:rPr>
                <w:rFonts w:hint="eastAsia"/>
              </w:rPr>
              <w:t>已发送</w:t>
            </w:r>
          </w:p>
        </w:tc>
        <w:tc>
          <w:tcPr>
            <w:tcW w:w="709" w:type="dxa"/>
          </w:tcPr>
          <w:p w14:paraId="4173E8EC" w14:textId="77777777" w:rsidR="003B1A3B" w:rsidRPr="00656F47" w:rsidRDefault="003B1A3B" w:rsidP="003B1A3B">
            <w:r w:rsidRPr="00656F47">
              <w:rPr>
                <w:rFonts w:hint="eastAsia"/>
              </w:rPr>
              <w:t>0</w:t>
            </w:r>
          </w:p>
        </w:tc>
        <w:tc>
          <w:tcPr>
            <w:tcW w:w="1417" w:type="dxa"/>
          </w:tcPr>
          <w:p w14:paraId="16BB82A6" w14:textId="77777777" w:rsidR="003B1A3B" w:rsidRPr="00656F47" w:rsidRDefault="003B1A3B" w:rsidP="003B1A3B">
            <w:r w:rsidRPr="00656F47">
              <w:rPr>
                <w:rFonts w:hint="eastAsia"/>
              </w:rPr>
              <w:t>1</w:t>
            </w:r>
          </w:p>
        </w:tc>
      </w:tr>
      <w:tr w:rsidR="00C34389" w14:paraId="7B95D595" w14:textId="77777777" w:rsidTr="00B27867">
        <w:trPr>
          <w:cantSplit/>
        </w:trPr>
        <w:tc>
          <w:tcPr>
            <w:tcW w:w="2660" w:type="dxa"/>
          </w:tcPr>
          <w:p w14:paraId="532F33CF" w14:textId="77777777" w:rsidR="003B1A3B" w:rsidRPr="00656F47" w:rsidRDefault="003B1A3B" w:rsidP="003B1A3B">
            <w:r w:rsidRPr="00656F47">
              <w:rPr>
                <w:rFonts w:hint="eastAsia"/>
              </w:rPr>
              <w:t>D1245</w:t>
            </w:r>
            <w:r>
              <w:rPr>
                <w:rFonts w:hint="eastAsia"/>
              </w:rPr>
              <w:t>350-4373-46B9-899B-A148F5C71CB0</w:t>
            </w:r>
          </w:p>
        </w:tc>
        <w:tc>
          <w:tcPr>
            <w:tcW w:w="2835" w:type="dxa"/>
          </w:tcPr>
          <w:p w14:paraId="54E369C9" w14:textId="6FDF77AB" w:rsidR="003B1A3B" w:rsidRPr="00656F47" w:rsidRDefault="00C50628" w:rsidP="003B1A3B">
            <w:r>
              <w:rPr>
                <w:rFonts w:hint="eastAsia"/>
              </w:rPr>
              <w:t>null</w:t>
            </w:r>
          </w:p>
        </w:tc>
        <w:tc>
          <w:tcPr>
            <w:tcW w:w="1276" w:type="dxa"/>
          </w:tcPr>
          <w:p w14:paraId="335E18D7" w14:textId="77777777" w:rsidR="003B1A3B" w:rsidRPr="00656F47" w:rsidRDefault="003B1A3B" w:rsidP="003B1A3B">
            <w:r w:rsidRPr="00656F47">
              <w:rPr>
                <w:rFonts w:hint="eastAsia"/>
              </w:rPr>
              <w:t>null</w:t>
            </w:r>
          </w:p>
        </w:tc>
        <w:tc>
          <w:tcPr>
            <w:tcW w:w="1559" w:type="dxa"/>
          </w:tcPr>
          <w:p w14:paraId="3BEBBB42" w14:textId="0257892E" w:rsidR="003B1A3B" w:rsidRPr="00656F47" w:rsidRDefault="00C50628" w:rsidP="003B1A3B">
            <w:r>
              <w:rPr>
                <w:rFonts w:hint="eastAsia"/>
              </w:rPr>
              <w:t>草稿箱</w:t>
            </w:r>
          </w:p>
        </w:tc>
        <w:tc>
          <w:tcPr>
            <w:tcW w:w="709" w:type="dxa"/>
          </w:tcPr>
          <w:p w14:paraId="5D7BB3EF" w14:textId="77777777" w:rsidR="003B1A3B" w:rsidRPr="00656F47" w:rsidRDefault="003B1A3B" w:rsidP="003B1A3B">
            <w:r w:rsidRPr="00656F47">
              <w:rPr>
                <w:rFonts w:hint="eastAsia"/>
              </w:rPr>
              <w:t>0</w:t>
            </w:r>
          </w:p>
        </w:tc>
        <w:tc>
          <w:tcPr>
            <w:tcW w:w="1417" w:type="dxa"/>
          </w:tcPr>
          <w:p w14:paraId="6DB2B34F" w14:textId="77777777" w:rsidR="003B1A3B" w:rsidRPr="00656F47" w:rsidRDefault="003B1A3B" w:rsidP="003B1A3B">
            <w:r w:rsidRPr="00656F47">
              <w:rPr>
                <w:rFonts w:hint="eastAsia"/>
              </w:rPr>
              <w:t>1</w:t>
            </w:r>
          </w:p>
        </w:tc>
      </w:tr>
      <w:tr w:rsidR="00C34389" w14:paraId="6BCFF2DF" w14:textId="77777777" w:rsidTr="00B27867">
        <w:trPr>
          <w:cantSplit/>
        </w:trPr>
        <w:tc>
          <w:tcPr>
            <w:tcW w:w="2660" w:type="dxa"/>
          </w:tcPr>
          <w:p w14:paraId="3E2FA6F2" w14:textId="77777777" w:rsidR="003B1A3B" w:rsidRPr="00656F47" w:rsidRDefault="003B1A3B" w:rsidP="003B1A3B">
            <w:r w:rsidRPr="00656F47">
              <w:rPr>
                <w:rFonts w:hint="eastAsia"/>
              </w:rPr>
              <w:t>7D027</w:t>
            </w:r>
            <w:r>
              <w:rPr>
                <w:rFonts w:hint="eastAsia"/>
              </w:rPr>
              <w:t>3A8-09CD-483E-B5C1-81A7B9AA52AF</w:t>
            </w:r>
          </w:p>
        </w:tc>
        <w:tc>
          <w:tcPr>
            <w:tcW w:w="2835" w:type="dxa"/>
          </w:tcPr>
          <w:p w14:paraId="45246875" w14:textId="77777777" w:rsidR="003B1A3B" w:rsidRPr="00656F47" w:rsidRDefault="003B1A3B" w:rsidP="003B1A3B">
            <w:r w:rsidRPr="00656F47">
              <w:rPr>
                <w:rFonts w:hint="eastAsia"/>
              </w:rPr>
              <w:t>null</w:t>
            </w:r>
          </w:p>
        </w:tc>
        <w:tc>
          <w:tcPr>
            <w:tcW w:w="1276" w:type="dxa"/>
          </w:tcPr>
          <w:p w14:paraId="20C8227A" w14:textId="77777777" w:rsidR="003B1A3B" w:rsidRPr="00656F47" w:rsidRDefault="003B1A3B" w:rsidP="003B1A3B">
            <w:r w:rsidRPr="00656F47">
              <w:rPr>
                <w:rFonts w:hint="eastAsia"/>
              </w:rPr>
              <w:t>null</w:t>
            </w:r>
          </w:p>
        </w:tc>
        <w:tc>
          <w:tcPr>
            <w:tcW w:w="1559" w:type="dxa"/>
          </w:tcPr>
          <w:p w14:paraId="38DF7138" w14:textId="6388C3B6" w:rsidR="003B1A3B" w:rsidRPr="00656F47" w:rsidRDefault="00C50628" w:rsidP="00C50628">
            <w:r>
              <w:rPr>
                <w:rFonts w:hint="eastAsia"/>
              </w:rPr>
              <w:t>已删除</w:t>
            </w:r>
          </w:p>
        </w:tc>
        <w:tc>
          <w:tcPr>
            <w:tcW w:w="709" w:type="dxa"/>
          </w:tcPr>
          <w:p w14:paraId="6F075572" w14:textId="77777777" w:rsidR="003B1A3B" w:rsidRPr="00656F47" w:rsidRDefault="003B1A3B" w:rsidP="003B1A3B">
            <w:r w:rsidRPr="00656F47">
              <w:rPr>
                <w:rFonts w:hint="eastAsia"/>
              </w:rPr>
              <w:t>0</w:t>
            </w:r>
          </w:p>
        </w:tc>
        <w:tc>
          <w:tcPr>
            <w:tcW w:w="1417" w:type="dxa"/>
          </w:tcPr>
          <w:p w14:paraId="0765EA08" w14:textId="77777777" w:rsidR="003B1A3B" w:rsidRPr="00656F47" w:rsidRDefault="003B1A3B" w:rsidP="003B1A3B">
            <w:r w:rsidRPr="00656F47">
              <w:rPr>
                <w:rFonts w:hint="eastAsia"/>
              </w:rPr>
              <w:t>1</w:t>
            </w:r>
          </w:p>
        </w:tc>
      </w:tr>
      <w:tr w:rsidR="00C34389" w14:paraId="14126582" w14:textId="77777777" w:rsidTr="00B27867">
        <w:trPr>
          <w:cantSplit/>
        </w:trPr>
        <w:tc>
          <w:tcPr>
            <w:tcW w:w="2660" w:type="dxa"/>
          </w:tcPr>
          <w:p w14:paraId="18E7C611" w14:textId="77777777" w:rsidR="003B1A3B" w:rsidRPr="00656F47" w:rsidRDefault="003B1A3B" w:rsidP="003B1A3B">
            <w:r>
              <w:t>00000000</w:t>
            </w:r>
            <w:r>
              <w:rPr>
                <w:rFonts w:hint="eastAsia"/>
              </w:rPr>
              <w:t>-</w:t>
            </w:r>
            <w:r>
              <w:t>0000</w:t>
            </w:r>
            <w:r>
              <w:rPr>
                <w:rFonts w:hint="eastAsia"/>
              </w:rPr>
              <w:t>-</w:t>
            </w:r>
            <w:r>
              <w:t>0000</w:t>
            </w:r>
            <w:r>
              <w:rPr>
                <w:rFonts w:hint="eastAsia"/>
              </w:rPr>
              <w:t>-</w:t>
            </w:r>
            <w:r>
              <w:t>0000</w:t>
            </w:r>
            <w:r>
              <w:rPr>
                <w:rFonts w:hint="eastAsia"/>
              </w:rPr>
              <w:t>-</w:t>
            </w:r>
            <w:r>
              <w:t>000000000000</w:t>
            </w:r>
          </w:p>
        </w:tc>
        <w:tc>
          <w:tcPr>
            <w:tcW w:w="2835" w:type="dxa"/>
          </w:tcPr>
          <w:p w14:paraId="0EA628EF" w14:textId="77777777" w:rsidR="003B1A3B" w:rsidRPr="00656F47" w:rsidRDefault="003B1A3B" w:rsidP="003B1A3B">
            <w:r>
              <w:t>null</w:t>
            </w:r>
          </w:p>
        </w:tc>
        <w:tc>
          <w:tcPr>
            <w:tcW w:w="1276" w:type="dxa"/>
          </w:tcPr>
          <w:p w14:paraId="177D197D" w14:textId="77777777" w:rsidR="003B1A3B" w:rsidRPr="00656F47" w:rsidRDefault="003B1A3B" w:rsidP="003B1A3B">
            <w:r>
              <w:t>null</w:t>
            </w:r>
          </w:p>
        </w:tc>
        <w:tc>
          <w:tcPr>
            <w:tcW w:w="1559" w:type="dxa"/>
          </w:tcPr>
          <w:p w14:paraId="3547A0E2" w14:textId="77777777" w:rsidR="003B1A3B" w:rsidRPr="00656F47" w:rsidRDefault="003B1A3B" w:rsidP="003B1A3B">
            <w:r>
              <w:t>我的合同</w:t>
            </w:r>
            <w:r w:rsidRPr="002C31BC">
              <w:rPr>
                <w:rFonts w:ascii="宋体" w:eastAsia="宋体" w:hAnsi="宋体" w:hint="eastAsia"/>
                <w:b/>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①</w:t>
            </w:r>
          </w:p>
        </w:tc>
        <w:tc>
          <w:tcPr>
            <w:tcW w:w="709" w:type="dxa"/>
          </w:tcPr>
          <w:p w14:paraId="17F3DB17" w14:textId="77777777" w:rsidR="003B1A3B" w:rsidRPr="00656F47" w:rsidRDefault="003B1A3B" w:rsidP="003B1A3B">
            <w:r>
              <w:t>0</w:t>
            </w:r>
          </w:p>
        </w:tc>
        <w:tc>
          <w:tcPr>
            <w:tcW w:w="1417" w:type="dxa"/>
          </w:tcPr>
          <w:p w14:paraId="0128C4CC" w14:textId="77777777" w:rsidR="003B1A3B" w:rsidRPr="00656F47" w:rsidRDefault="003B1A3B" w:rsidP="003B1A3B">
            <w:r>
              <w:t>1</w:t>
            </w:r>
          </w:p>
        </w:tc>
      </w:tr>
    </w:tbl>
    <w:p w14:paraId="404B8D70" w14:textId="7CCA5984" w:rsidR="00350E4C" w:rsidRPr="00F71B9B" w:rsidRDefault="003B1A3B" w:rsidP="00227682">
      <w:pPr>
        <w:pStyle w:val="a5"/>
        <w:numPr>
          <w:ilvl w:val="0"/>
          <w:numId w:val="17"/>
        </w:numPr>
        <w:ind w:firstLineChars="0"/>
        <w:rPr>
          <w:caps/>
          <w:color w:val="711411" w:themeColor="accent1" w:themeShade="7F"/>
          <w:spacing w:val="5"/>
        </w:rPr>
      </w:pPr>
      <w:r>
        <w:rPr>
          <w:rStyle w:val="a8"/>
        </w:rPr>
        <w:t>客户端实现时，应仅允许用户在</w:t>
      </w:r>
      <w:r>
        <w:rPr>
          <w:rStyle w:val="a8"/>
        </w:rPr>
        <w:t>“</w:t>
      </w:r>
      <w:r>
        <w:rPr>
          <w:rStyle w:val="a8"/>
        </w:rPr>
        <w:t>我的合同</w:t>
      </w:r>
      <w:r>
        <w:rPr>
          <w:rStyle w:val="a8"/>
        </w:rPr>
        <w:t>”</w:t>
      </w:r>
      <w:r>
        <w:rPr>
          <w:rStyle w:val="a8"/>
        </w:rPr>
        <w:t>文件夹之内创建自定义文件夹。</w:t>
      </w:r>
      <w:r w:rsidR="00350E4C" w:rsidRPr="00F71B9B">
        <w:rPr>
          <w:caps/>
          <w:color w:val="711411" w:themeColor="accent1" w:themeShade="7F"/>
          <w:spacing w:val="5"/>
        </w:rPr>
        <w:br w:type="page"/>
      </w:r>
    </w:p>
    <w:p w14:paraId="6F4CF273" w14:textId="77777777" w:rsidR="003C33B5" w:rsidRDefault="003C33B5" w:rsidP="00AC7A35">
      <w:pPr>
        <w:pStyle w:val="2"/>
      </w:pPr>
      <w:r>
        <w:rPr>
          <w:rFonts w:hint="eastAsia"/>
        </w:rPr>
        <w:lastRenderedPageBreak/>
        <w:t>Client File</w:t>
      </w:r>
    </w:p>
    <w:p w14:paraId="75FE1155" w14:textId="77777777" w:rsidR="000312A8" w:rsidRDefault="006A7565" w:rsidP="00AC7A35">
      <w:r>
        <w:t>客户端文件表</w:t>
      </w:r>
      <w:r>
        <w:t>——</w:t>
      </w:r>
      <w:r>
        <w:t>用以保存各种文件对象实体。</w:t>
      </w:r>
    </w:p>
    <w:tbl>
      <w:tblPr>
        <w:tblStyle w:val="af3"/>
        <w:tblW w:w="0" w:type="auto"/>
        <w:tblLook w:val="04A0" w:firstRow="1" w:lastRow="0" w:firstColumn="1" w:lastColumn="0" w:noHBand="0" w:noVBand="1"/>
      </w:tblPr>
      <w:tblGrid>
        <w:gridCol w:w="1996"/>
        <w:gridCol w:w="1827"/>
        <w:gridCol w:w="1559"/>
        <w:gridCol w:w="2551"/>
        <w:gridCol w:w="2547"/>
      </w:tblGrid>
      <w:tr w:rsidR="003C6431" w:rsidRPr="00F956A2" w14:paraId="25E6DC07" w14:textId="77777777" w:rsidTr="000E469C">
        <w:trPr>
          <w:cantSplit/>
          <w:tblHeader/>
        </w:trPr>
        <w:tc>
          <w:tcPr>
            <w:tcW w:w="1996" w:type="dxa"/>
            <w:shd w:val="clear" w:color="auto" w:fill="F2F2F2" w:themeFill="background1" w:themeFillShade="F2"/>
          </w:tcPr>
          <w:p w14:paraId="2EEBF386" w14:textId="77777777" w:rsidR="006A7565" w:rsidRPr="00F956A2" w:rsidRDefault="006A7565" w:rsidP="00F956A2">
            <w:pPr>
              <w:jc w:val="center"/>
              <w:rPr>
                <w:b/>
              </w:rPr>
            </w:pPr>
            <w:r w:rsidRPr="00F956A2">
              <w:rPr>
                <w:b/>
              </w:rPr>
              <w:t>Field</w:t>
            </w:r>
          </w:p>
        </w:tc>
        <w:tc>
          <w:tcPr>
            <w:tcW w:w="1827" w:type="dxa"/>
            <w:shd w:val="clear" w:color="auto" w:fill="F2F2F2" w:themeFill="background1" w:themeFillShade="F2"/>
          </w:tcPr>
          <w:p w14:paraId="2CEA2915" w14:textId="77777777" w:rsidR="006A7565" w:rsidRPr="00F956A2" w:rsidRDefault="006A7565" w:rsidP="00F956A2">
            <w:pPr>
              <w:jc w:val="center"/>
              <w:rPr>
                <w:b/>
              </w:rPr>
            </w:pPr>
            <w:r w:rsidRPr="00F956A2">
              <w:rPr>
                <w:b/>
              </w:rPr>
              <w:t>Data type</w:t>
            </w:r>
          </w:p>
        </w:tc>
        <w:tc>
          <w:tcPr>
            <w:tcW w:w="1559" w:type="dxa"/>
            <w:shd w:val="clear" w:color="auto" w:fill="F2F2F2" w:themeFill="background1" w:themeFillShade="F2"/>
          </w:tcPr>
          <w:p w14:paraId="2E36D675" w14:textId="77777777" w:rsidR="006A7565" w:rsidRPr="00F956A2" w:rsidRDefault="006A7565" w:rsidP="00F956A2">
            <w:pPr>
              <w:jc w:val="center"/>
              <w:rPr>
                <w:b/>
              </w:rPr>
            </w:pPr>
            <w:r w:rsidRPr="00F956A2">
              <w:rPr>
                <w:rFonts w:hint="eastAsia"/>
                <w:b/>
              </w:rPr>
              <w:t>Default Value</w:t>
            </w:r>
          </w:p>
        </w:tc>
        <w:tc>
          <w:tcPr>
            <w:tcW w:w="2551" w:type="dxa"/>
            <w:shd w:val="clear" w:color="auto" w:fill="F2F2F2" w:themeFill="background1" w:themeFillShade="F2"/>
          </w:tcPr>
          <w:p w14:paraId="08CE1974" w14:textId="77777777" w:rsidR="006A7565" w:rsidRPr="00F956A2" w:rsidRDefault="006A7565" w:rsidP="00F956A2">
            <w:pPr>
              <w:jc w:val="center"/>
              <w:rPr>
                <w:b/>
              </w:rPr>
            </w:pPr>
            <w:r w:rsidRPr="00F956A2">
              <w:rPr>
                <w:b/>
              </w:rPr>
              <w:t>Description</w:t>
            </w:r>
          </w:p>
        </w:tc>
        <w:tc>
          <w:tcPr>
            <w:tcW w:w="2547" w:type="dxa"/>
            <w:shd w:val="clear" w:color="auto" w:fill="F2F2F2" w:themeFill="background1" w:themeFillShade="F2"/>
          </w:tcPr>
          <w:p w14:paraId="65B32D89" w14:textId="77777777" w:rsidR="006A7565" w:rsidRPr="00F956A2" w:rsidRDefault="006A7565" w:rsidP="00F956A2">
            <w:pPr>
              <w:jc w:val="center"/>
              <w:rPr>
                <w:b/>
              </w:rPr>
            </w:pPr>
            <w:r w:rsidRPr="00F956A2">
              <w:rPr>
                <w:b/>
              </w:rPr>
              <w:t>Usage</w:t>
            </w:r>
          </w:p>
        </w:tc>
      </w:tr>
      <w:tr w:rsidR="00AC7A35" w14:paraId="082CC65F" w14:textId="77777777" w:rsidTr="000E469C">
        <w:trPr>
          <w:cantSplit/>
        </w:trPr>
        <w:tc>
          <w:tcPr>
            <w:tcW w:w="1996" w:type="dxa"/>
          </w:tcPr>
          <w:p w14:paraId="2493CAAB" w14:textId="77777777" w:rsidR="006A7565" w:rsidRDefault="006A7565" w:rsidP="00AC7A35">
            <w:r>
              <w:t>id</w:t>
            </w:r>
          </w:p>
        </w:tc>
        <w:tc>
          <w:tcPr>
            <w:tcW w:w="1827" w:type="dxa"/>
          </w:tcPr>
          <w:p w14:paraId="54D2B898" w14:textId="77777777" w:rsidR="006A7565" w:rsidRDefault="006A7565" w:rsidP="00AC7A35">
            <w:proofErr w:type="spellStart"/>
            <w:r>
              <w:t>unique_identifier</w:t>
            </w:r>
            <w:proofErr w:type="spellEnd"/>
          </w:p>
        </w:tc>
        <w:tc>
          <w:tcPr>
            <w:tcW w:w="1559" w:type="dxa"/>
          </w:tcPr>
          <w:p w14:paraId="33007B15" w14:textId="77777777" w:rsidR="006A7565" w:rsidRDefault="006A7565" w:rsidP="00AC7A35">
            <w:r>
              <w:rPr>
                <w:rFonts w:hint="eastAsia"/>
              </w:rPr>
              <w:t>-</w:t>
            </w:r>
          </w:p>
        </w:tc>
        <w:tc>
          <w:tcPr>
            <w:tcW w:w="2551" w:type="dxa"/>
          </w:tcPr>
          <w:p w14:paraId="347EA2A1" w14:textId="77777777" w:rsidR="006A7565" w:rsidRDefault="006A7565" w:rsidP="00AC7A35"/>
        </w:tc>
        <w:tc>
          <w:tcPr>
            <w:tcW w:w="2547" w:type="dxa"/>
          </w:tcPr>
          <w:p w14:paraId="7931D7B2" w14:textId="77777777" w:rsidR="006A7565" w:rsidRDefault="006A7565" w:rsidP="00AC7A35">
            <w:r>
              <w:rPr>
                <w:rFonts w:hint="eastAsia"/>
              </w:rPr>
              <w:t>Primary Key</w:t>
            </w:r>
          </w:p>
        </w:tc>
      </w:tr>
      <w:tr w:rsidR="00EB170B" w14:paraId="00857DBF" w14:textId="77777777" w:rsidTr="000E469C">
        <w:trPr>
          <w:cantSplit/>
        </w:trPr>
        <w:tc>
          <w:tcPr>
            <w:tcW w:w="1996" w:type="dxa"/>
          </w:tcPr>
          <w:p w14:paraId="4B1F511D" w14:textId="4D33953B" w:rsidR="00EB170B" w:rsidRDefault="00EB170B" w:rsidP="00AC7A35">
            <w:proofErr w:type="spellStart"/>
            <w:r>
              <w:rPr>
                <w:rFonts w:hint="eastAsia"/>
              </w:rPr>
              <w:t>owner_account_id</w:t>
            </w:r>
            <w:proofErr w:type="spellEnd"/>
          </w:p>
        </w:tc>
        <w:tc>
          <w:tcPr>
            <w:tcW w:w="1827" w:type="dxa"/>
          </w:tcPr>
          <w:p w14:paraId="0B779D48" w14:textId="01EC4003" w:rsidR="00EB170B" w:rsidRDefault="00EC1A97" w:rsidP="00AC7A35">
            <w:proofErr w:type="spellStart"/>
            <w:r>
              <w:t>u</w:t>
            </w:r>
            <w:r w:rsidR="00EB170B">
              <w:rPr>
                <w:rFonts w:hint="eastAsia"/>
              </w:rPr>
              <w:t>nique_</w:t>
            </w:r>
            <w:r w:rsidR="00EB170B">
              <w:t>identifier</w:t>
            </w:r>
            <w:proofErr w:type="spellEnd"/>
          </w:p>
        </w:tc>
        <w:tc>
          <w:tcPr>
            <w:tcW w:w="1559" w:type="dxa"/>
          </w:tcPr>
          <w:p w14:paraId="06D97B2C" w14:textId="1220291C" w:rsidR="00EB170B" w:rsidRDefault="00EB170B" w:rsidP="00AC7A35">
            <w:r>
              <w:rPr>
                <w:rFonts w:hint="eastAsia"/>
              </w:rPr>
              <w:t>-</w:t>
            </w:r>
          </w:p>
        </w:tc>
        <w:tc>
          <w:tcPr>
            <w:tcW w:w="2551" w:type="dxa"/>
          </w:tcPr>
          <w:p w14:paraId="6056FA4F" w14:textId="36525145" w:rsidR="00EB170B" w:rsidRDefault="00EB170B" w:rsidP="00AC7A35">
            <w:r>
              <w:rPr>
                <w:rFonts w:hint="eastAsia"/>
              </w:rPr>
              <w:t>文件所有者</w:t>
            </w:r>
            <w:r>
              <w:rPr>
                <w:rFonts w:hint="eastAsia"/>
              </w:rPr>
              <w:t>ID</w:t>
            </w:r>
          </w:p>
        </w:tc>
        <w:tc>
          <w:tcPr>
            <w:tcW w:w="2547" w:type="dxa"/>
          </w:tcPr>
          <w:p w14:paraId="03CD92CD" w14:textId="7E8C4D71" w:rsidR="00EB170B" w:rsidRDefault="00EB170B" w:rsidP="00AC7A35">
            <w:r>
              <w:rPr>
                <w:rFonts w:hint="eastAsia"/>
              </w:rPr>
              <w:t>Foreign Key</w:t>
            </w:r>
            <w:r w:rsidR="003E4309" w:rsidRPr="002C31BC">
              <w:rPr>
                <w:rFonts w:ascii="宋体" w:eastAsia="宋体" w:hAnsi="宋体" w:hint="eastAsia"/>
                <w:b/>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①</w:t>
            </w:r>
          </w:p>
        </w:tc>
      </w:tr>
      <w:tr w:rsidR="00EC1A97" w:rsidRPr="00BE4A6F" w14:paraId="331760D4" w14:textId="77777777" w:rsidTr="000E469C">
        <w:trPr>
          <w:cantSplit/>
        </w:trPr>
        <w:tc>
          <w:tcPr>
            <w:tcW w:w="1996" w:type="dxa"/>
          </w:tcPr>
          <w:p w14:paraId="34A13386" w14:textId="50957AC4" w:rsidR="00EC1A97" w:rsidRPr="00BE4A6F" w:rsidRDefault="00EC1A97" w:rsidP="00AC7A35">
            <w:pPr>
              <w:rPr>
                <w:b/>
              </w:rPr>
            </w:pPr>
            <w:proofErr w:type="spellStart"/>
            <w:r w:rsidRPr="00BE4A6F">
              <w:rPr>
                <w:rFonts w:hint="eastAsia"/>
                <w:b/>
              </w:rPr>
              <w:t>lock</w:t>
            </w:r>
            <w:r w:rsidR="00597BC8" w:rsidRPr="00BE4A6F">
              <w:rPr>
                <w:rFonts w:hint="eastAsia"/>
                <w:b/>
              </w:rPr>
              <w:t>er</w:t>
            </w:r>
            <w:r w:rsidRPr="00BE4A6F">
              <w:rPr>
                <w:rFonts w:hint="eastAsia"/>
                <w:b/>
              </w:rPr>
              <w:t>_account_id</w:t>
            </w:r>
            <w:proofErr w:type="spellEnd"/>
          </w:p>
        </w:tc>
        <w:tc>
          <w:tcPr>
            <w:tcW w:w="1827" w:type="dxa"/>
          </w:tcPr>
          <w:p w14:paraId="274263C3" w14:textId="2CCA6C85" w:rsidR="00EC1A97" w:rsidRPr="00BE4A6F" w:rsidRDefault="00EC1A97" w:rsidP="00AC7A35">
            <w:pPr>
              <w:rPr>
                <w:b/>
              </w:rPr>
            </w:pPr>
            <w:proofErr w:type="spellStart"/>
            <w:r w:rsidRPr="00BE4A6F">
              <w:rPr>
                <w:rFonts w:hint="eastAsia"/>
                <w:b/>
              </w:rPr>
              <w:t>unique_</w:t>
            </w:r>
            <w:r w:rsidRPr="00BE4A6F">
              <w:rPr>
                <w:b/>
              </w:rPr>
              <w:t>identifier</w:t>
            </w:r>
            <w:proofErr w:type="spellEnd"/>
          </w:p>
        </w:tc>
        <w:tc>
          <w:tcPr>
            <w:tcW w:w="1559" w:type="dxa"/>
          </w:tcPr>
          <w:p w14:paraId="38F9FFA4" w14:textId="5F6069DC" w:rsidR="00EC1A97" w:rsidRPr="00BE4A6F" w:rsidRDefault="00EC1A97" w:rsidP="00AC7A35">
            <w:pPr>
              <w:rPr>
                <w:b/>
              </w:rPr>
            </w:pPr>
            <w:r w:rsidRPr="00BE4A6F">
              <w:rPr>
                <w:rFonts w:hint="eastAsia"/>
                <w:b/>
              </w:rPr>
              <w:t>null</w:t>
            </w:r>
          </w:p>
        </w:tc>
        <w:tc>
          <w:tcPr>
            <w:tcW w:w="2551" w:type="dxa"/>
          </w:tcPr>
          <w:p w14:paraId="69D0FB36" w14:textId="63739FA6" w:rsidR="00EC1A97" w:rsidRPr="00BE4A6F" w:rsidRDefault="00EC1A97" w:rsidP="00AC7A35">
            <w:pPr>
              <w:rPr>
                <w:b/>
              </w:rPr>
            </w:pPr>
            <w:r w:rsidRPr="00BE4A6F">
              <w:rPr>
                <w:rFonts w:hint="eastAsia"/>
                <w:b/>
              </w:rPr>
              <w:t>当前锁定文件者</w:t>
            </w:r>
            <w:r w:rsidRPr="00BE4A6F">
              <w:rPr>
                <w:rFonts w:hint="eastAsia"/>
                <w:b/>
              </w:rPr>
              <w:t>ID</w:t>
            </w:r>
          </w:p>
        </w:tc>
        <w:tc>
          <w:tcPr>
            <w:tcW w:w="2547" w:type="dxa"/>
          </w:tcPr>
          <w:p w14:paraId="11422F25" w14:textId="0C3D6A33" w:rsidR="00EC1A97" w:rsidRPr="00BE4A6F" w:rsidRDefault="00EC1A97" w:rsidP="00AC7A35">
            <w:pPr>
              <w:rPr>
                <w:b/>
              </w:rPr>
            </w:pPr>
            <w:r w:rsidRPr="00BE4A6F">
              <w:rPr>
                <w:rFonts w:hint="eastAsia"/>
                <w:b/>
              </w:rPr>
              <w:t>Foreign Key</w:t>
            </w:r>
            <w:r w:rsidR="001D65C8" w:rsidRPr="00BE4A6F">
              <w:rPr>
                <w:rFonts w:ascii="宋体" w:eastAsia="宋体" w:hAnsi="宋体" w:hint="eastAsia"/>
                <w:b/>
                <w:color w:val="FF0000"/>
              </w:rPr>
              <w:t>②</w:t>
            </w:r>
          </w:p>
        </w:tc>
      </w:tr>
      <w:tr w:rsidR="00EB45E9" w14:paraId="43B42CBE" w14:textId="77777777" w:rsidTr="000E469C">
        <w:trPr>
          <w:cantSplit/>
        </w:trPr>
        <w:tc>
          <w:tcPr>
            <w:tcW w:w="1996" w:type="dxa"/>
          </w:tcPr>
          <w:p w14:paraId="38C2E3FC" w14:textId="77777777" w:rsidR="00EB45E9" w:rsidRDefault="00EB45E9" w:rsidP="00AC7A35">
            <w:proofErr w:type="spellStart"/>
            <w:r>
              <w:rPr>
                <w:rFonts w:hint="eastAsia"/>
              </w:rPr>
              <w:t>total_size</w:t>
            </w:r>
            <w:proofErr w:type="spellEnd"/>
          </w:p>
        </w:tc>
        <w:tc>
          <w:tcPr>
            <w:tcW w:w="1827" w:type="dxa"/>
          </w:tcPr>
          <w:p w14:paraId="27B0FA3D" w14:textId="77777777" w:rsidR="00EB45E9" w:rsidRDefault="00EB45E9" w:rsidP="00AC7A35">
            <w:proofErr w:type="spellStart"/>
            <w:r>
              <w:rPr>
                <w:rFonts w:hint="eastAsia"/>
              </w:rPr>
              <w:t>int</w:t>
            </w:r>
            <w:proofErr w:type="spellEnd"/>
          </w:p>
        </w:tc>
        <w:tc>
          <w:tcPr>
            <w:tcW w:w="1559" w:type="dxa"/>
          </w:tcPr>
          <w:p w14:paraId="4B7CB8C5" w14:textId="77777777" w:rsidR="00EB45E9" w:rsidRDefault="00EB45E9" w:rsidP="00AC7A35">
            <w:r>
              <w:rPr>
                <w:rFonts w:hint="eastAsia"/>
              </w:rPr>
              <w:t>0</w:t>
            </w:r>
          </w:p>
        </w:tc>
        <w:tc>
          <w:tcPr>
            <w:tcW w:w="2551" w:type="dxa"/>
          </w:tcPr>
          <w:p w14:paraId="0AC949C4" w14:textId="77777777" w:rsidR="00EB45E9" w:rsidRDefault="00EB45E9" w:rsidP="00AC7A35">
            <w:r>
              <w:rPr>
                <w:rFonts w:hint="eastAsia"/>
              </w:rPr>
              <w:t>文件实际大小</w:t>
            </w:r>
          </w:p>
        </w:tc>
        <w:tc>
          <w:tcPr>
            <w:tcW w:w="2547" w:type="dxa"/>
          </w:tcPr>
          <w:p w14:paraId="671FA2C4" w14:textId="77777777" w:rsidR="00EB45E9" w:rsidRDefault="00EB45E9" w:rsidP="00AC7A35">
            <w:r>
              <w:rPr>
                <w:rFonts w:hint="eastAsia"/>
              </w:rPr>
              <w:t>单位为字节数</w:t>
            </w:r>
          </w:p>
        </w:tc>
      </w:tr>
      <w:tr w:rsidR="00EB45E9" w14:paraId="296C090B" w14:textId="77777777" w:rsidTr="000E469C">
        <w:trPr>
          <w:cantSplit/>
        </w:trPr>
        <w:tc>
          <w:tcPr>
            <w:tcW w:w="1996" w:type="dxa"/>
          </w:tcPr>
          <w:p w14:paraId="7225524E" w14:textId="77777777" w:rsidR="00EB45E9" w:rsidRDefault="00EB45E9" w:rsidP="00AC7A35">
            <w:proofErr w:type="spellStart"/>
            <w:r>
              <w:t>download_size</w:t>
            </w:r>
            <w:proofErr w:type="spellEnd"/>
          </w:p>
        </w:tc>
        <w:tc>
          <w:tcPr>
            <w:tcW w:w="1827" w:type="dxa"/>
          </w:tcPr>
          <w:p w14:paraId="1CD38003" w14:textId="77777777" w:rsidR="00EB45E9" w:rsidRDefault="00EB45E9" w:rsidP="00AC7A35">
            <w:proofErr w:type="spellStart"/>
            <w:r>
              <w:rPr>
                <w:rFonts w:hint="eastAsia"/>
              </w:rPr>
              <w:t>int</w:t>
            </w:r>
            <w:proofErr w:type="spellEnd"/>
          </w:p>
        </w:tc>
        <w:tc>
          <w:tcPr>
            <w:tcW w:w="1559" w:type="dxa"/>
          </w:tcPr>
          <w:p w14:paraId="78E2A85C" w14:textId="77777777" w:rsidR="00EB45E9" w:rsidRDefault="00EB45E9" w:rsidP="00AC7A35">
            <w:r>
              <w:rPr>
                <w:rFonts w:hint="eastAsia"/>
              </w:rPr>
              <w:t>0</w:t>
            </w:r>
          </w:p>
        </w:tc>
        <w:tc>
          <w:tcPr>
            <w:tcW w:w="2551" w:type="dxa"/>
          </w:tcPr>
          <w:p w14:paraId="2A61D73F" w14:textId="77777777" w:rsidR="00EB45E9" w:rsidRDefault="00EB45E9" w:rsidP="00AC7A35">
            <w:r>
              <w:rPr>
                <w:rFonts w:hint="eastAsia"/>
              </w:rPr>
              <w:t>已下载字节数</w:t>
            </w:r>
          </w:p>
        </w:tc>
        <w:tc>
          <w:tcPr>
            <w:tcW w:w="2547" w:type="dxa"/>
          </w:tcPr>
          <w:p w14:paraId="068B4F40" w14:textId="77777777" w:rsidR="00EB45E9" w:rsidRDefault="00EB45E9" w:rsidP="00AC7A35">
            <w:r>
              <w:rPr>
                <w:rFonts w:hint="eastAsia"/>
              </w:rPr>
              <w:t>单位为字节数</w:t>
            </w:r>
          </w:p>
        </w:tc>
      </w:tr>
      <w:tr w:rsidR="00EB45E9" w14:paraId="186546BC" w14:textId="77777777" w:rsidTr="000E469C">
        <w:trPr>
          <w:cantSplit/>
        </w:trPr>
        <w:tc>
          <w:tcPr>
            <w:tcW w:w="1996" w:type="dxa"/>
          </w:tcPr>
          <w:p w14:paraId="30A3A6B7" w14:textId="77777777" w:rsidR="00EB45E9" w:rsidRDefault="00EB45E9" w:rsidP="00AC7A35">
            <w:proofErr w:type="spellStart"/>
            <w:r>
              <w:t>upload_size</w:t>
            </w:r>
            <w:proofErr w:type="spellEnd"/>
          </w:p>
        </w:tc>
        <w:tc>
          <w:tcPr>
            <w:tcW w:w="1827" w:type="dxa"/>
          </w:tcPr>
          <w:p w14:paraId="113F8B68" w14:textId="77777777" w:rsidR="00EB45E9" w:rsidRDefault="00EB45E9" w:rsidP="00AC7A35">
            <w:proofErr w:type="spellStart"/>
            <w:r>
              <w:rPr>
                <w:rFonts w:hint="eastAsia"/>
              </w:rPr>
              <w:t>int</w:t>
            </w:r>
            <w:proofErr w:type="spellEnd"/>
          </w:p>
        </w:tc>
        <w:tc>
          <w:tcPr>
            <w:tcW w:w="1559" w:type="dxa"/>
          </w:tcPr>
          <w:p w14:paraId="4DD3CEDA" w14:textId="77777777" w:rsidR="00EB45E9" w:rsidRDefault="00EB45E9" w:rsidP="00AC7A35">
            <w:r>
              <w:rPr>
                <w:rFonts w:hint="eastAsia"/>
              </w:rPr>
              <w:t>0</w:t>
            </w:r>
          </w:p>
        </w:tc>
        <w:tc>
          <w:tcPr>
            <w:tcW w:w="2551" w:type="dxa"/>
          </w:tcPr>
          <w:p w14:paraId="51B35244" w14:textId="77777777" w:rsidR="00EB45E9" w:rsidRDefault="00EB45E9" w:rsidP="00AC7A35">
            <w:r>
              <w:rPr>
                <w:rFonts w:hint="eastAsia"/>
              </w:rPr>
              <w:t>已上传字节数</w:t>
            </w:r>
          </w:p>
        </w:tc>
        <w:tc>
          <w:tcPr>
            <w:tcW w:w="2547" w:type="dxa"/>
          </w:tcPr>
          <w:p w14:paraId="6767E912" w14:textId="77777777" w:rsidR="00EB45E9" w:rsidRDefault="00EB45E9" w:rsidP="00AC7A35">
            <w:r>
              <w:rPr>
                <w:rFonts w:hint="eastAsia"/>
              </w:rPr>
              <w:t>单位为字节数</w:t>
            </w:r>
          </w:p>
        </w:tc>
      </w:tr>
      <w:tr w:rsidR="00AC7A35" w14:paraId="742201BE" w14:textId="77777777" w:rsidTr="000E469C">
        <w:trPr>
          <w:cantSplit/>
        </w:trPr>
        <w:tc>
          <w:tcPr>
            <w:tcW w:w="1996" w:type="dxa"/>
          </w:tcPr>
          <w:p w14:paraId="0057630E" w14:textId="77777777" w:rsidR="006A7565" w:rsidRDefault="00EB45E9" w:rsidP="00AC7A35">
            <w:proofErr w:type="spellStart"/>
            <w:r>
              <w:t>physical_filename</w:t>
            </w:r>
            <w:proofErr w:type="spellEnd"/>
          </w:p>
        </w:tc>
        <w:tc>
          <w:tcPr>
            <w:tcW w:w="1827" w:type="dxa"/>
          </w:tcPr>
          <w:p w14:paraId="337FD1E0" w14:textId="77777777" w:rsidR="006A7565" w:rsidRDefault="006A7565" w:rsidP="00AC7A35">
            <w:proofErr w:type="spellStart"/>
            <w:r>
              <w:t>unique_identifier</w:t>
            </w:r>
            <w:proofErr w:type="spellEnd"/>
          </w:p>
        </w:tc>
        <w:tc>
          <w:tcPr>
            <w:tcW w:w="1559" w:type="dxa"/>
          </w:tcPr>
          <w:p w14:paraId="49A34449" w14:textId="77777777" w:rsidR="006A7565" w:rsidRDefault="00EB45E9" w:rsidP="00AC7A35">
            <w:r>
              <w:t>null</w:t>
            </w:r>
          </w:p>
        </w:tc>
        <w:tc>
          <w:tcPr>
            <w:tcW w:w="2551" w:type="dxa"/>
          </w:tcPr>
          <w:p w14:paraId="177F7871" w14:textId="77777777" w:rsidR="006A7565" w:rsidRDefault="00EB45E9" w:rsidP="00AC7A35">
            <w:r>
              <w:rPr>
                <w:rFonts w:hint="eastAsia"/>
              </w:rPr>
              <w:t>文件实际名称</w:t>
            </w:r>
          </w:p>
        </w:tc>
        <w:tc>
          <w:tcPr>
            <w:tcW w:w="2547" w:type="dxa"/>
          </w:tcPr>
          <w:p w14:paraId="103C4B50" w14:textId="1D641AB1" w:rsidR="006A7565" w:rsidRDefault="00EB45E9" w:rsidP="003E4309">
            <w:r>
              <w:rPr>
                <w:rFonts w:hint="eastAsia"/>
              </w:rPr>
              <w:t>文件存储在磁盘上的实际位置和名称。</w:t>
            </w:r>
            <w:r w:rsidR="001D65C8">
              <w:rPr>
                <w:rFonts w:ascii="宋体" w:eastAsia="宋体" w:hAnsi="宋体" w:hint="eastAsia"/>
                <w:b/>
                <w:color w:val="FF0000"/>
              </w:rPr>
              <w:t>③</w:t>
            </w:r>
          </w:p>
        </w:tc>
      </w:tr>
      <w:tr w:rsidR="00CC304B" w14:paraId="374337F7" w14:textId="77777777" w:rsidTr="000E469C">
        <w:trPr>
          <w:cantSplit/>
        </w:trPr>
        <w:tc>
          <w:tcPr>
            <w:tcW w:w="1996" w:type="dxa"/>
          </w:tcPr>
          <w:p w14:paraId="6BEF71B4" w14:textId="5626616F" w:rsidR="00CC304B" w:rsidRDefault="00CC304B" w:rsidP="00AC7A35">
            <w:proofErr w:type="spellStart"/>
            <w:r>
              <w:t>trans</w:t>
            </w:r>
            <w:r>
              <w:rPr>
                <w:rFonts w:hint="eastAsia"/>
              </w:rPr>
              <w:t>_filename</w:t>
            </w:r>
            <w:proofErr w:type="spellEnd"/>
          </w:p>
        </w:tc>
        <w:tc>
          <w:tcPr>
            <w:tcW w:w="1827" w:type="dxa"/>
          </w:tcPr>
          <w:p w14:paraId="5BE9EE04" w14:textId="3437FDE4" w:rsidR="00CC304B" w:rsidRDefault="00CC304B" w:rsidP="00AC7A35">
            <w:proofErr w:type="spellStart"/>
            <w:r>
              <w:rPr>
                <w:rFonts w:hint="eastAsia"/>
              </w:rPr>
              <w:t>unique_</w:t>
            </w:r>
            <w:r>
              <w:t>identifier</w:t>
            </w:r>
            <w:proofErr w:type="spellEnd"/>
          </w:p>
        </w:tc>
        <w:tc>
          <w:tcPr>
            <w:tcW w:w="1559" w:type="dxa"/>
          </w:tcPr>
          <w:p w14:paraId="385CF163" w14:textId="319C47A4" w:rsidR="00CC304B" w:rsidRDefault="00CC304B" w:rsidP="00AC7A35">
            <w:r>
              <w:t>n</w:t>
            </w:r>
            <w:r>
              <w:rPr>
                <w:rFonts w:hint="eastAsia"/>
              </w:rPr>
              <w:t>ull</w:t>
            </w:r>
          </w:p>
        </w:tc>
        <w:tc>
          <w:tcPr>
            <w:tcW w:w="2551" w:type="dxa"/>
          </w:tcPr>
          <w:p w14:paraId="60A525F3" w14:textId="2BD4D299" w:rsidR="00CC304B" w:rsidRDefault="00CC304B" w:rsidP="00AC7A35">
            <w:r>
              <w:rPr>
                <w:rFonts w:hint="eastAsia"/>
              </w:rPr>
              <w:t>传输中的文件名字</w:t>
            </w:r>
          </w:p>
        </w:tc>
        <w:tc>
          <w:tcPr>
            <w:tcW w:w="2547" w:type="dxa"/>
          </w:tcPr>
          <w:p w14:paraId="3AADC3F4" w14:textId="1C3EEE84" w:rsidR="00CC304B" w:rsidRDefault="00CC304B" w:rsidP="003E4309">
            <w:r>
              <w:rPr>
                <w:rFonts w:ascii="宋体" w:eastAsia="宋体" w:hAnsi="宋体" w:hint="eastAsia"/>
                <w:b/>
                <w:color w:val="FF0000"/>
              </w:rPr>
              <w:t>③</w:t>
            </w:r>
          </w:p>
        </w:tc>
      </w:tr>
      <w:tr w:rsidR="00AC7A35" w14:paraId="5BC8C9C6" w14:textId="77777777" w:rsidTr="000E469C">
        <w:trPr>
          <w:cantSplit/>
        </w:trPr>
        <w:tc>
          <w:tcPr>
            <w:tcW w:w="1996" w:type="dxa"/>
          </w:tcPr>
          <w:p w14:paraId="57A9D361" w14:textId="77777777" w:rsidR="006A7565" w:rsidRDefault="00EB45E9" w:rsidP="00AC7A35">
            <w:proofErr w:type="spellStart"/>
            <w:r>
              <w:t>server_version</w:t>
            </w:r>
            <w:proofErr w:type="spellEnd"/>
          </w:p>
        </w:tc>
        <w:tc>
          <w:tcPr>
            <w:tcW w:w="1827" w:type="dxa"/>
          </w:tcPr>
          <w:p w14:paraId="291F05BC" w14:textId="77777777" w:rsidR="006A7565" w:rsidRDefault="00EB45E9" w:rsidP="00AC7A35">
            <w:proofErr w:type="spellStart"/>
            <w:r>
              <w:t>int</w:t>
            </w:r>
            <w:proofErr w:type="spellEnd"/>
          </w:p>
        </w:tc>
        <w:tc>
          <w:tcPr>
            <w:tcW w:w="1559" w:type="dxa"/>
          </w:tcPr>
          <w:p w14:paraId="262BBA71" w14:textId="77777777" w:rsidR="006A7565" w:rsidRDefault="00EB45E9" w:rsidP="00AC7A35">
            <w:r>
              <w:t>1</w:t>
            </w:r>
          </w:p>
        </w:tc>
        <w:tc>
          <w:tcPr>
            <w:tcW w:w="2551" w:type="dxa"/>
          </w:tcPr>
          <w:p w14:paraId="769C3CEA" w14:textId="77777777" w:rsidR="006A7565" w:rsidRDefault="00EB45E9" w:rsidP="00AC7A35">
            <w:r>
              <w:rPr>
                <w:rFonts w:hint="eastAsia"/>
              </w:rPr>
              <w:t>文件在服务器上的版本号</w:t>
            </w:r>
          </w:p>
        </w:tc>
        <w:tc>
          <w:tcPr>
            <w:tcW w:w="2547" w:type="dxa"/>
          </w:tcPr>
          <w:p w14:paraId="62D9E23B" w14:textId="77777777" w:rsidR="006A7565" w:rsidRDefault="00EB45E9" w:rsidP="00AC7A35">
            <w:r>
              <w:t>基于</w:t>
            </w:r>
            <w:r>
              <w:t>1</w:t>
            </w:r>
            <w:r>
              <w:t>增长的整数</w:t>
            </w:r>
          </w:p>
        </w:tc>
      </w:tr>
      <w:tr w:rsidR="00AC7A35" w14:paraId="0D56BF25" w14:textId="77777777" w:rsidTr="000E469C">
        <w:trPr>
          <w:cantSplit/>
        </w:trPr>
        <w:tc>
          <w:tcPr>
            <w:tcW w:w="1996" w:type="dxa"/>
          </w:tcPr>
          <w:p w14:paraId="40F190B0" w14:textId="77777777" w:rsidR="006A7565" w:rsidRDefault="00EB45E9" w:rsidP="00AC7A35">
            <w:proofErr w:type="spellStart"/>
            <w:r>
              <w:t>local_version</w:t>
            </w:r>
            <w:proofErr w:type="spellEnd"/>
          </w:p>
        </w:tc>
        <w:tc>
          <w:tcPr>
            <w:tcW w:w="1827" w:type="dxa"/>
          </w:tcPr>
          <w:p w14:paraId="0E488F06" w14:textId="77777777" w:rsidR="006A7565" w:rsidRDefault="00EB45E9" w:rsidP="00AC7A35">
            <w:proofErr w:type="spellStart"/>
            <w:r>
              <w:t>int</w:t>
            </w:r>
            <w:proofErr w:type="spellEnd"/>
          </w:p>
        </w:tc>
        <w:tc>
          <w:tcPr>
            <w:tcW w:w="1559" w:type="dxa"/>
          </w:tcPr>
          <w:p w14:paraId="10A39FEA" w14:textId="77777777" w:rsidR="006A7565" w:rsidRDefault="00EB45E9" w:rsidP="00AC7A35">
            <w:r>
              <w:t>1</w:t>
            </w:r>
          </w:p>
        </w:tc>
        <w:tc>
          <w:tcPr>
            <w:tcW w:w="2551" w:type="dxa"/>
          </w:tcPr>
          <w:p w14:paraId="703A9977" w14:textId="77777777" w:rsidR="006A7565" w:rsidRDefault="00EB45E9" w:rsidP="00AC7A35">
            <w:r>
              <w:rPr>
                <w:rFonts w:hint="eastAsia"/>
              </w:rPr>
              <w:t>本地文件的版本号</w:t>
            </w:r>
          </w:p>
        </w:tc>
        <w:tc>
          <w:tcPr>
            <w:tcW w:w="2547" w:type="dxa"/>
          </w:tcPr>
          <w:p w14:paraId="131E52AF" w14:textId="77777777" w:rsidR="006A7565" w:rsidRDefault="00EB45E9" w:rsidP="00AC7A35">
            <w:r>
              <w:t>基于</w:t>
            </w:r>
            <w:r>
              <w:t>1</w:t>
            </w:r>
            <w:r>
              <w:t>增长的整数</w:t>
            </w:r>
          </w:p>
        </w:tc>
      </w:tr>
      <w:tr w:rsidR="000500CA" w14:paraId="2E3D7224" w14:textId="77777777" w:rsidTr="000E469C">
        <w:trPr>
          <w:cantSplit/>
        </w:trPr>
        <w:tc>
          <w:tcPr>
            <w:tcW w:w="1996" w:type="dxa"/>
          </w:tcPr>
          <w:p w14:paraId="1F443F79" w14:textId="3ADB3200" w:rsidR="000500CA" w:rsidRDefault="000500CA" w:rsidP="00AC7A35">
            <w:proofErr w:type="spellStart"/>
            <w:r>
              <w:rPr>
                <w:rFonts w:hint="eastAsia"/>
              </w:rPr>
              <w:t>version_</w:t>
            </w:r>
            <w:r>
              <w:t>guid</w:t>
            </w:r>
            <w:proofErr w:type="spellEnd"/>
          </w:p>
        </w:tc>
        <w:tc>
          <w:tcPr>
            <w:tcW w:w="1827" w:type="dxa"/>
          </w:tcPr>
          <w:p w14:paraId="1843BC42" w14:textId="7EC8FD54" w:rsidR="000500CA" w:rsidRDefault="000500CA" w:rsidP="00AC7A35">
            <w:proofErr w:type="spellStart"/>
            <w:r>
              <w:rPr>
                <w:rFonts w:hint="eastAsia"/>
              </w:rPr>
              <w:t>unique_</w:t>
            </w:r>
            <w:r>
              <w:t>identifier</w:t>
            </w:r>
            <w:proofErr w:type="spellEnd"/>
          </w:p>
        </w:tc>
        <w:tc>
          <w:tcPr>
            <w:tcW w:w="1559" w:type="dxa"/>
          </w:tcPr>
          <w:p w14:paraId="7999E566" w14:textId="7FAB8436" w:rsidR="000500CA" w:rsidRDefault="000500CA" w:rsidP="00AC7A35">
            <w:r>
              <w:rPr>
                <w:rFonts w:hint="eastAsia"/>
              </w:rPr>
              <w:t>null</w:t>
            </w:r>
          </w:p>
        </w:tc>
        <w:tc>
          <w:tcPr>
            <w:tcW w:w="2551" w:type="dxa"/>
          </w:tcPr>
          <w:p w14:paraId="20026774" w14:textId="7618E7D7" w:rsidR="000500CA" w:rsidRDefault="000500CA" w:rsidP="00AC7A35">
            <w:r>
              <w:rPr>
                <w:rFonts w:hint="eastAsia"/>
              </w:rPr>
              <w:t>每次修改文件的随机号</w:t>
            </w:r>
          </w:p>
        </w:tc>
        <w:tc>
          <w:tcPr>
            <w:tcW w:w="2547" w:type="dxa"/>
          </w:tcPr>
          <w:p w14:paraId="1747881D" w14:textId="08D79F6A" w:rsidR="000500CA" w:rsidRDefault="0079712E" w:rsidP="0079712E">
            <w:r>
              <w:rPr>
                <w:rFonts w:ascii="宋体" w:eastAsia="宋体" w:hAnsi="宋体" w:hint="eastAsia"/>
                <w:b/>
                <w:color w:val="FF0000"/>
              </w:rPr>
              <w:t>④</w:t>
            </w:r>
          </w:p>
        </w:tc>
      </w:tr>
      <w:tr w:rsidR="00AC7A35" w14:paraId="5B2EB171" w14:textId="77777777" w:rsidTr="000E469C">
        <w:trPr>
          <w:cantSplit/>
        </w:trPr>
        <w:tc>
          <w:tcPr>
            <w:tcW w:w="1996" w:type="dxa"/>
          </w:tcPr>
          <w:p w14:paraId="53EFB16D" w14:textId="77777777" w:rsidR="006A7565" w:rsidRDefault="00EB45E9" w:rsidP="00AC7A35">
            <w:proofErr w:type="spellStart"/>
            <w:r>
              <w:t>store_type</w:t>
            </w:r>
            <w:proofErr w:type="spellEnd"/>
          </w:p>
        </w:tc>
        <w:tc>
          <w:tcPr>
            <w:tcW w:w="1827" w:type="dxa"/>
          </w:tcPr>
          <w:p w14:paraId="2D768B46" w14:textId="77777777" w:rsidR="006A7565" w:rsidRDefault="00EB45E9" w:rsidP="00AC7A35">
            <w:proofErr w:type="spellStart"/>
            <w:r>
              <w:t>int</w:t>
            </w:r>
            <w:proofErr w:type="spellEnd"/>
          </w:p>
        </w:tc>
        <w:tc>
          <w:tcPr>
            <w:tcW w:w="1559" w:type="dxa"/>
          </w:tcPr>
          <w:p w14:paraId="37C9CCC1" w14:textId="77777777" w:rsidR="006A7565" w:rsidRDefault="00EB45E9" w:rsidP="00AC7A35">
            <w:r>
              <w:t>0</w:t>
            </w:r>
          </w:p>
        </w:tc>
        <w:tc>
          <w:tcPr>
            <w:tcW w:w="2551" w:type="dxa"/>
          </w:tcPr>
          <w:p w14:paraId="53C0D729" w14:textId="77777777" w:rsidR="006A7565" w:rsidRDefault="00196BD3" w:rsidP="00AC7A35">
            <w:r>
              <w:rPr>
                <w:rFonts w:hint="eastAsia"/>
              </w:rPr>
              <w:t>文件存储的类型</w:t>
            </w:r>
          </w:p>
        </w:tc>
        <w:tc>
          <w:tcPr>
            <w:tcW w:w="2547" w:type="dxa"/>
          </w:tcPr>
          <w:p w14:paraId="280B31F0" w14:textId="77777777" w:rsidR="006A7565" w:rsidRDefault="00196BD3" w:rsidP="00AC7A35">
            <w:r>
              <w:t>0</w:t>
            </w:r>
            <w:r>
              <w:t>：普通未加密存储</w:t>
            </w:r>
          </w:p>
          <w:p w14:paraId="50878932" w14:textId="77777777" w:rsidR="00196BD3" w:rsidRDefault="00196BD3" w:rsidP="00AC7A35">
            <w:r>
              <w:t>1</w:t>
            </w:r>
            <w:r>
              <w:t>：对称加密存储</w:t>
            </w:r>
          </w:p>
          <w:p w14:paraId="7AA7282A" w14:textId="77777777" w:rsidR="00196BD3" w:rsidRDefault="00196BD3" w:rsidP="00AC7A35">
            <w:r>
              <w:t>2</w:t>
            </w:r>
            <w:r>
              <w:t>：</w:t>
            </w:r>
            <w:r>
              <w:t>UKEY</w:t>
            </w:r>
            <w:r>
              <w:t>非对称加密</w:t>
            </w:r>
          </w:p>
          <w:p w14:paraId="79BCCDC3" w14:textId="77777777" w:rsidR="00196BD3" w:rsidRDefault="00196BD3" w:rsidP="00AC7A35">
            <w:r>
              <w:t>3</w:t>
            </w:r>
            <w:r>
              <w:t>：联网签署</w:t>
            </w:r>
          </w:p>
        </w:tc>
      </w:tr>
      <w:tr w:rsidR="00AC7A35" w14:paraId="025434BC" w14:textId="77777777" w:rsidTr="000E469C">
        <w:trPr>
          <w:cantSplit/>
        </w:trPr>
        <w:tc>
          <w:tcPr>
            <w:tcW w:w="1996" w:type="dxa"/>
          </w:tcPr>
          <w:p w14:paraId="295A22C7" w14:textId="77777777" w:rsidR="006A7565" w:rsidRDefault="00196BD3" w:rsidP="00AC7A35">
            <w:proofErr w:type="spellStart"/>
            <w:r>
              <w:t>file_type</w:t>
            </w:r>
            <w:proofErr w:type="spellEnd"/>
          </w:p>
        </w:tc>
        <w:tc>
          <w:tcPr>
            <w:tcW w:w="1827" w:type="dxa"/>
          </w:tcPr>
          <w:p w14:paraId="01F50743" w14:textId="77777777" w:rsidR="006A7565" w:rsidRDefault="00196BD3" w:rsidP="00AC7A35">
            <w:proofErr w:type="spellStart"/>
            <w:r>
              <w:t>int</w:t>
            </w:r>
            <w:proofErr w:type="spellEnd"/>
          </w:p>
        </w:tc>
        <w:tc>
          <w:tcPr>
            <w:tcW w:w="1559" w:type="dxa"/>
          </w:tcPr>
          <w:p w14:paraId="30243616" w14:textId="77777777" w:rsidR="006A7565" w:rsidRDefault="00196BD3" w:rsidP="00AC7A35">
            <w:r>
              <w:t>0</w:t>
            </w:r>
          </w:p>
        </w:tc>
        <w:tc>
          <w:tcPr>
            <w:tcW w:w="2551" w:type="dxa"/>
          </w:tcPr>
          <w:p w14:paraId="783BABEE" w14:textId="77777777" w:rsidR="006A7565" w:rsidRDefault="00196BD3" w:rsidP="00AC7A35">
            <w:r>
              <w:rPr>
                <w:rFonts w:hint="eastAsia"/>
              </w:rPr>
              <w:t>文件类型的枚举</w:t>
            </w:r>
          </w:p>
        </w:tc>
        <w:tc>
          <w:tcPr>
            <w:tcW w:w="2547" w:type="dxa"/>
          </w:tcPr>
          <w:p w14:paraId="243FB450" w14:textId="77777777" w:rsidR="006A7565" w:rsidRDefault="00196BD3" w:rsidP="00AC7A35">
            <w:r>
              <w:t>0</w:t>
            </w:r>
            <w:r>
              <w:t>：未知类型</w:t>
            </w:r>
          </w:p>
          <w:p w14:paraId="3AF51570" w14:textId="77777777" w:rsidR="00196BD3" w:rsidRDefault="00196BD3" w:rsidP="00AC7A35">
            <w:r>
              <w:t>1</w:t>
            </w:r>
            <w:r>
              <w:t>：</w:t>
            </w:r>
            <w:r>
              <w:t>PDF</w:t>
            </w:r>
            <w:r>
              <w:t>文件</w:t>
            </w:r>
          </w:p>
          <w:p w14:paraId="67444240" w14:textId="77777777" w:rsidR="00196BD3" w:rsidRDefault="00196BD3" w:rsidP="00AC7A35">
            <w:r>
              <w:t>2</w:t>
            </w:r>
            <w:r>
              <w:t>：纯文本文件</w:t>
            </w:r>
          </w:p>
          <w:p w14:paraId="40AE85EA" w14:textId="77777777" w:rsidR="00196BD3" w:rsidRDefault="00196BD3" w:rsidP="00AC7A35">
            <w:r>
              <w:t>3</w:t>
            </w:r>
            <w:r>
              <w:t>：图片文件</w:t>
            </w:r>
          </w:p>
        </w:tc>
      </w:tr>
      <w:tr w:rsidR="00AC7A35" w14:paraId="25876038" w14:textId="77777777" w:rsidTr="000E469C">
        <w:trPr>
          <w:cantSplit/>
        </w:trPr>
        <w:tc>
          <w:tcPr>
            <w:tcW w:w="1996" w:type="dxa"/>
          </w:tcPr>
          <w:p w14:paraId="7377B1C9" w14:textId="77777777" w:rsidR="006A7565" w:rsidRDefault="00196BD3" w:rsidP="00AC7A35">
            <w:proofErr w:type="spellStart"/>
            <w:r>
              <w:t>sign_flow_id</w:t>
            </w:r>
            <w:proofErr w:type="spellEnd"/>
          </w:p>
        </w:tc>
        <w:tc>
          <w:tcPr>
            <w:tcW w:w="1827" w:type="dxa"/>
          </w:tcPr>
          <w:p w14:paraId="51EC73A4" w14:textId="77777777" w:rsidR="006A7565" w:rsidRDefault="00196BD3" w:rsidP="00AC7A35">
            <w:proofErr w:type="spellStart"/>
            <w:r>
              <w:t>unique_identifier</w:t>
            </w:r>
            <w:proofErr w:type="spellEnd"/>
          </w:p>
        </w:tc>
        <w:tc>
          <w:tcPr>
            <w:tcW w:w="1559" w:type="dxa"/>
          </w:tcPr>
          <w:p w14:paraId="771D42A7" w14:textId="77777777" w:rsidR="006A7565" w:rsidRDefault="006A7565" w:rsidP="00AC7A35">
            <w:r>
              <w:rPr>
                <w:rFonts w:hint="eastAsia"/>
              </w:rPr>
              <w:t>null</w:t>
            </w:r>
          </w:p>
        </w:tc>
        <w:tc>
          <w:tcPr>
            <w:tcW w:w="2551" w:type="dxa"/>
          </w:tcPr>
          <w:p w14:paraId="3892E5F9" w14:textId="77777777" w:rsidR="006A7565" w:rsidRDefault="00196BD3" w:rsidP="00AC7A35">
            <w:r>
              <w:rPr>
                <w:rFonts w:hint="eastAsia"/>
              </w:rPr>
              <w:t>对应的签名流程</w:t>
            </w:r>
            <w:r>
              <w:rPr>
                <w:rFonts w:hint="eastAsia"/>
              </w:rPr>
              <w:t>ID</w:t>
            </w:r>
          </w:p>
        </w:tc>
        <w:tc>
          <w:tcPr>
            <w:tcW w:w="2547" w:type="dxa"/>
          </w:tcPr>
          <w:p w14:paraId="768D4B1C" w14:textId="76EE3B5E" w:rsidR="006A7565" w:rsidRDefault="00196BD3" w:rsidP="0079712E">
            <w:r>
              <w:t>Foreign Key</w:t>
            </w:r>
            <w:r w:rsidR="0079712E">
              <w:rPr>
                <w:rFonts w:ascii="宋体" w:eastAsia="宋体" w:hAnsi="宋体" w:hint="eastAsia"/>
                <w:b/>
                <w:color w:val="FF0000"/>
              </w:rPr>
              <w:t>⑤</w:t>
            </w:r>
          </w:p>
        </w:tc>
      </w:tr>
      <w:tr w:rsidR="00AC7A35" w14:paraId="4447D2C8" w14:textId="77777777" w:rsidTr="000E469C">
        <w:trPr>
          <w:cantSplit/>
        </w:trPr>
        <w:tc>
          <w:tcPr>
            <w:tcW w:w="1996" w:type="dxa"/>
          </w:tcPr>
          <w:p w14:paraId="1B2CEB34" w14:textId="77777777" w:rsidR="006A7565" w:rsidRDefault="00196BD3" w:rsidP="00AC7A35">
            <w:proofErr w:type="spellStart"/>
            <w:r>
              <w:t>sign_status</w:t>
            </w:r>
            <w:proofErr w:type="spellEnd"/>
          </w:p>
        </w:tc>
        <w:tc>
          <w:tcPr>
            <w:tcW w:w="1827" w:type="dxa"/>
          </w:tcPr>
          <w:p w14:paraId="2547DBF2" w14:textId="77777777" w:rsidR="006A7565" w:rsidRDefault="006A7565" w:rsidP="00AC7A35">
            <w:proofErr w:type="spellStart"/>
            <w:r>
              <w:rPr>
                <w:rFonts w:hint="eastAsia"/>
              </w:rPr>
              <w:t>int</w:t>
            </w:r>
            <w:proofErr w:type="spellEnd"/>
          </w:p>
        </w:tc>
        <w:tc>
          <w:tcPr>
            <w:tcW w:w="1559" w:type="dxa"/>
          </w:tcPr>
          <w:p w14:paraId="50CD9347" w14:textId="77777777" w:rsidR="006A7565" w:rsidRDefault="006A7565" w:rsidP="00AC7A35">
            <w:r>
              <w:rPr>
                <w:rFonts w:hint="eastAsia"/>
              </w:rPr>
              <w:t>0</w:t>
            </w:r>
          </w:p>
        </w:tc>
        <w:tc>
          <w:tcPr>
            <w:tcW w:w="2551" w:type="dxa"/>
          </w:tcPr>
          <w:p w14:paraId="7997E5C1" w14:textId="77777777" w:rsidR="006A7565" w:rsidRDefault="00196BD3" w:rsidP="00AC7A35">
            <w:r>
              <w:rPr>
                <w:rFonts w:hint="eastAsia"/>
              </w:rPr>
              <w:t>当前签署状态</w:t>
            </w:r>
          </w:p>
        </w:tc>
        <w:tc>
          <w:tcPr>
            <w:tcW w:w="2547" w:type="dxa"/>
          </w:tcPr>
          <w:p w14:paraId="53560A95" w14:textId="58A8E48C" w:rsidR="006A7565" w:rsidRDefault="00196BD3" w:rsidP="00AC7A35">
            <w:r>
              <w:t>0</w:t>
            </w:r>
            <w:r>
              <w:t>：</w:t>
            </w:r>
            <w:r w:rsidR="00847008">
              <w:t>没有签名状态</w:t>
            </w:r>
            <w:r w:rsidR="00A742ED">
              <w:rPr>
                <w:rFonts w:ascii="宋体" w:eastAsia="宋体" w:hAnsi="宋体" w:hint="eastAsia"/>
                <w:b/>
                <w:color w:val="FF0000"/>
              </w:rPr>
              <w:t>⑤</w:t>
            </w:r>
          </w:p>
          <w:p w14:paraId="26E0DE82" w14:textId="77777777" w:rsidR="00196BD3" w:rsidRDefault="00196BD3" w:rsidP="00AC7A35">
            <w:r>
              <w:t>1</w:t>
            </w:r>
            <w:r>
              <w:t>：</w:t>
            </w:r>
            <w:r w:rsidR="00847008">
              <w:t>所有人都未签名</w:t>
            </w:r>
          </w:p>
          <w:p w14:paraId="1BC4D5AE" w14:textId="77777777" w:rsidR="00847008" w:rsidRDefault="00847008" w:rsidP="00AC7A35">
            <w:r>
              <w:t>2</w:t>
            </w:r>
            <w:r>
              <w:t>：部分人已经签署</w:t>
            </w:r>
          </w:p>
          <w:p w14:paraId="69462D61" w14:textId="77777777" w:rsidR="00847008" w:rsidRDefault="00847008" w:rsidP="00AC7A35">
            <w:r>
              <w:t>3</w:t>
            </w:r>
            <w:r>
              <w:t>：所有人都已经签署</w:t>
            </w:r>
          </w:p>
        </w:tc>
      </w:tr>
      <w:tr w:rsidR="003D5016" w14:paraId="2C6A7E36" w14:textId="77777777" w:rsidTr="000E469C">
        <w:trPr>
          <w:cantSplit/>
        </w:trPr>
        <w:tc>
          <w:tcPr>
            <w:tcW w:w="1996" w:type="dxa"/>
          </w:tcPr>
          <w:p w14:paraId="126E15C1" w14:textId="77777777" w:rsidR="003D5016" w:rsidRDefault="003D5016" w:rsidP="00AC7A35">
            <w:proofErr w:type="spellStart"/>
            <w:r>
              <w:t>record_references</w:t>
            </w:r>
            <w:proofErr w:type="spellEnd"/>
          </w:p>
        </w:tc>
        <w:tc>
          <w:tcPr>
            <w:tcW w:w="1827" w:type="dxa"/>
          </w:tcPr>
          <w:p w14:paraId="24455173" w14:textId="77777777" w:rsidR="003D5016" w:rsidRDefault="003D5016" w:rsidP="00AC7A35">
            <w:proofErr w:type="spellStart"/>
            <w:r>
              <w:rPr>
                <w:rFonts w:hint="eastAsia"/>
              </w:rPr>
              <w:t>i</w:t>
            </w:r>
            <w:r>
              <w:t>nt</w:t>
            </w:r>
            <w:proofErr w:type="spellEnd"/>
          </w:p>
        </w:tc>
        <w:tc>
          <w:tcPr>
            <w:tcW w:w="1559" w:type="dxa"/>
          </w:tcPr>
          <w:p w14:paraId="1252756F" w14:textId="77777777" w:rsidR="003D5016" w:rsidRDefault="003D5016" w:rsidP="00AC7A35">
            <w:r>
              <w:rPr>
                <w:rFonts w:hint="eastAsia"/>
              </w:rPr>
              <w:t>0</w:t>
            </w:r>
          </w:p>
        </w:tc>
        <w:tc>
          <w:tcPr>
            <w:tcW w:w="2551" w:type="dxa"/>
          </w:tcPr>
          <w:p w14:paraId="006FCFD6" w14:textId="77777777" w:rsidR="003D5016" w:rsidRDefault="003D5016" w:rsidP="00AC7A35">
            <w:r>
              <w:rPr>
                <w:rFonts w:hint="eastAsia"/>
              </w:rPr>
              <w:t>删除</w:t>
            </w:r>
            <w:proofErr w:type="gramStart"/>
            <w:r>
              <w:rPr>
                <w:rFonts w:hint="eastAsia"/>
              </w:rPr>
              <w:t>标记位</w:t>
            </w:r>
            <w:proofErr w:type="gramEnd"/>
          </w:p>
        </w:tc>
        <w:tc>
          <w:tcPr>
            <w:tcW w:w="2547" w:type="dxa"/>
          </w:tcPr>
          <w:p w14:paraId="5C84F42C" w14:textId="77777777" w:rsidR="003D5016" w:rsidRDefault="003D5016" w:rsidP="00AC7A35">
            <w:r>
              <w:t>0</w:t>
            </w:r>
            <w:r>
              <w:t>：没有任何</w:t>
            </w:r>
            <w:r>
              <w:t>Target</w:t>
            </w:r>
            <w:r>
              <w:t>引用</w:t>
            </w:r>
          </w:p>
          <w:p w14:paraId="739814FF" w14:textId="77777777" w:rsidR="003D5016" w:rsidRDefault="003D5016" w:rsidP="00AC7A35">
            <w:r>
              <w:t>1+</w:t>
            </w:r>
            <w:r>
              <w:t>：被</w:t>
            </w:r>
            <w:r>
              <w:t>Target</w:t>
            </w:r>
            <w:r>
              <w:t>引用的数量</w:t>
            </w:r>
          </w:p>
        </w:tc>
      </w:tr>
    </w:tbl>
    <w:p w14:paraId="790947CA" w14:textId="3CFC49EB" w:rsidR="00EF538C" w:rsidRDefault="00EF538C" w:rsidP="00AC7A35">
      <w:pPr>
        <w:pStyle w:val="a5"/>
        <w:numPr>
          <w:ilvl w:val="0"/>
          <w:numId w:val="16"/>
        </w:numPr>
        <w:ind w:firstLineChars="0"/>
        <w:rPr>
          <w:rStyle w:val="a8"/>
        </w:rPr>
      </w:pPr>
      <w:r>
        <w:rPr>
          <w:rStyle w:val="a8"/>
          <w:rFonts w:hint="eastAsia"/>
        </w:rPr>
        <w:t>文件也有一个所有者</w:t>
      </w:r>
      <w:r>
        <w:rPr>
          <w:rStyle w:val="a8"/>
          <w:rFonts w:hint="eastAsia"/>
        </w:rPr>
        <w:t>id</w:t>
      </w:r>
      <w:r>
        <w:rPr>
          <w:rStyle w:val="a8"/>
          <w:rFonts w:hint="eastAsia"/>
        </w:rPr>
        <w:t>。当一个文件使用</w:t>
      </w:r>
      <w:r>
        <w:rPr>
          <w:rStyle w:val="a8"/>
          <w:rFonts w:hint="eastAsia"/>
        </w:rPr>
        <w:t>Target</w:t>
      </w:r>
      <w:r>
        <w:rPr>
          <w:rStyle w:val="a8"/>
          <w:rFonts w:hint="eastAsia"/>
        </w:rPr>
        <w:t>引用方式</w:t>
      </w:r>
      <w:r w:rsidR="00845C88">
        <w:rPr>
          <w:rStyle w:val="a8"/>
          <w:rFonts w:hint="eastAsia"/>
        </w:rPr>
        <w:t>（一般是通过发起签署方式</w:t>
      </w:r>
      <w:r w:rsidR="006C7A85">
        <w:rPr>
          <w:rStyle w:val="a8"/>
          <w:rFonts w:hint="eastAsia"/>
        </w:rPr>
        <w:t>Sign</w:t>
      </w:r>
      <w:r w:rsidR="006C7A85">
        <w:rPr>
          <w:rStyle w:val="a8"/>
        </w:rPr>
        <w:t xml:space="preserve"> </w:t>
      </w:r>
      <w:r w:rsidR="006C7A85">
        <w:rPr>
          <w:rStyle w:val="a8"/>
          <w:rFonts w:hint="eastAsia"/>
        </w:rPr>
        <w:t>Set</w:t>
      </w:r>
      <w:r w:rsidR="006C7A85">
        <w:rPr>
          <w:rStyle w:val="a8"/>
        </w:rPr>
        <w:t xml:space="preserve"> </w:t>
      </w:r>
      <w:r w:rsidR="006C7A85">
        <w:rPr>
          <w:rStyle w:val="a8"/>
          <w:rFonts w:hint="eastAsia"/>
        </w:rPr>
        <w:t>Action</w:t>
      </w:r>
      <w:r w:rsidR="00845C88">
        <w:rPr>
          <w:rStyle w:val="a8"/>
          <w:rFonts w:hint="eastAsia"/>
        </w:rPr>
        <w:t>）</w:t>
      </w:r>
      <w:r>
        <w:rPr>
          <w:rStyle w:val="a8"/>
          <w:rFonts w:hint="eastAsia"/>
        </w:rPr>
        <w:t>共享给多人时</w:t>
      </w:r>
      <w:r w:rsidR="002F007C">
        <w:rPr>
          <w:rStyle w:val="a8"/>
          <w:rFonts w:hint="eastAsia"/>
        </w:rPr>
        <w:t>，服务器上</w:t>
      </w:r>
      <w:r w:rsidR="002E7DEE">
        <w:rPr>
          <w:rStyle w:val="a8"/>
          <w:rFonts w:hint="eastAsia"/>
        </w:rPr>
        <w:t>该</w:t>
      </w:r>
      <w:r w:rsidR="002F007C">
        <w:rPr>
          <w:rStyle w:val="a8"/>
          <w:rFonts w:hint="eastAsia"/>
        </w:rPr>
        <w:t>文件只有一个拷贝，未发生复制</w:t>
      </w:r>
      <w:r>
        <w:rPr>
          <w:rStyle w:val="a8"/>
          <w:rFonts w:hint="eastAsia"/>
        </w:rPr>
        <w:t>，仅所有者可以对其发起签署。</w:t>
      </w:r>
      <w:r w:rsidR="00845C88">
        <w:rPr>
          <w:rStyle w:val="a8"/>
          <w:rFonts w:hint="eastAsia"/>
        </w:rPr>
        <w:t>如果要拷贝给其他用户</w:t>
      </w:r>
      <w:r w:rsidR="006C7A85">
        <w:rPr>
          <w:rStyle w:val="a8"/>
          <w:rFonts w:hint="eastAsia"/>
        </w:rPr>
        <w:t>一个文件（</w:t>
      </w:r>
      <w:r w:rsidR="006C7A85">
        <w:rPr>
          <w:rStyle w:val="a8"/>
          <w:rFonts w:hint="eastAsia"/>
        </w:rPr>
        <w:t>Share Action</w:t>
      </w:r>
      <w:r w:rsidR="00845C88">
        <w:rPr>
          <w:rStyle w:val="a8"/>
          <w:rFonts w:hint="eastAsia"/>
        </w:rPr>
        <w:t>，需要执行</w:t>
      </w:r>
      <w:r w:rsidR="002F007C">
        <w:rPr>
          <w:rStyle w:val="a8"/>
          <w:rFonts w:hint="eastAsia"/>
        </w:rPr>
        <w:t>服务器上</w:t>
      </w:r>
      <w:r w:rsidR="00845C88">
        <w:rPr>
          <w:rStyle w:val="a8"/>
          <w:rFonts w:hint="eastAsia"/>
        </w:rPr>
        <w:t>文件对象的复制。</w:t>
      </w:r>
      <w:r w:rsidR="002E7DEE">
        <w:rPr>
          <w:rStyle w:val="a8"/>
          <w:rFonts w:hint="eastAsia"/>
        </w:rPr>
        <w:t>服务器上的文件和客户端文件之间采用“同步”的概念，我们认为两者是“同一个”文件。</w:t>
      </w:r>
    </w:p>
    <w:p w14:paraId="13CE770F" w14:textId="71CF28BC" w:rsidR="001D65C8" w:rsidRDefault="001D65C8" w:rsidP="00AC7A35">
      <w:pPr>
        <w:pStyle w:val="a5"/>
        <w:numPr>
          <w:ilvl w:val="0"/>
          <w:numId w:val="16"/>
        </w:numPr>
        <w:ind w:firstLineChars="0"/>
        <w:rPr>
          <w:rStyle w:val="a8"/>
        </w:rPr>
      </w:pPr>
      <w:r>
        <w:rPr>
          <w:rStyle w:val="a8"/>
          <w:rFonts w:hint="eastAsia"/>
        </w:rPr>
        <w:t>文件有一个锁定者</w:t>
      </w:r>
      <w:r>
        <w:rPr>
          <w:rStyle w:val="a8"/>
          <w:rFonts w:hint="eastAsia"/>
        </w:rPr>
        <w:t>ID</w:t>
      </w:r>
      <w:r>
        <w:rPr>
          <w:rStyle w:val="a8"/>
          <w:rFonts w:hint="eastAsia"/>
        </w:rPr>
        <w:t>。</w:t>
      </w:r>
      <w:r w:rsidR="00DF1400">
        <w:rPr>
          <w:rStyle w:val="a8"/>
          <w:rFonts w:hint="eastAsia"/>
        </w:rPr>
        <w:t>锁定发生的情况有两种：某个客户端进行签约声称的锁定，以及上传文件到服务器发生的锁定。</w:t>
      </w:r>
    </w:p>
    <w:p w14:paraId="0C78B5F6" w14:textId="7340BB23" w:rsidR="0095768F" w:rsidRPr="0079712E" w:rsidRDefault="0095768F" w:rsidP="00AC7A35">
      <w:pPr>
        <w:pStyle w:val="a5"/>
        <w:numPr>
          <w:ilvl w:val="0"/>
          <w:numId w:val="16"/>
        </w:numPr>
        <w:ind w:firstLineChars="0"/>
        <w:rPr>
          <w:rStyle w:val="a8"/>
        </w:rPr>
      </w:pPr>
      <w:r w:rsidRPr="00AC7A35">
        <w:rPr>
          <w:rStyle w:val="a8"/>
        </w:rPr>
        <w:t>physical</w:t>
      </w:r>
      <w:r w:rsidR="0023773A" w:rsidRPr="00AC7A35">
        <w:rPr>
          <w:rStyle w:val="a8"/>
        </w:rPr>
        <w:t>_</w:t>
      </w:r>
      <w:r w:rsidRPr="00AC7A35">
        <w:rPr>
          <w:rStyle w:val="a8"/>
        </w:rPr>
        <w:t>filename</w:t>
      </w:r>
      <w:r w:rsidRPr="00AC7A35">
        <w:rPr>
          <w:rStyle w:val="a8"/>
        </w:rPr>
        <w:t>可使用</w:t>
      </w:r>
      <w:r w:rsidRPr="00AC7A35">
        <w:rPr>
          <w:rStyle w:val="a8"/>
        </w:rPr>
        <w:t>GUID</w:t>
      </w:r>
      <w:r w:rsidRPr="00AC7A35">
        <w:rPr>
          <w:rStyle w:val="a8"/>
        </w:rPr>
        <w:t>作为文件名，该对象没有</w:t>
      </w:r>
      <w:r w:rsidR="0023773A" w:rsidRPr="00AC7A35">
        <w:rPr>
          <w:rStyle w:val="a8"/>
        </w:rPr>
        <w:t>所有者属性，用户访问需要有</w:t>
      </w:r>
      <w:r w:rsidR="0023773A" w:rsidRPr="00AC7A35">
        <w:rPr>
          <w:rStyle w:val="a8"/>
        </w:rPr>
        <w:t>Target</w:t>
      </w:r>
      <w:r w:rsidR="0023773A" w:rsidRPr="00AC7A35">
        <w:rPr>
          <w:rStyle w:val="a8"/>
        </w:rPr>
        <w:t>引用。</w:t>
      </w:r>
      <w:r w:rsidR="00436E29">
        <w:rPr>
          <w:rStyle w:val="a8"/>
          <w:rFonts w:hint="eastAsia"/>
        </w:rPr>
        <w:t>trans_</w:t>
      </w:r>
      <w:r w:rsidR="00436E29">
        <w:rPr>
          <w:rStyle w:val="a8"/>
        </w:rPr>
        <w:t>filename</w:t>
      </w:r>
      <w:r w:rsidR="00436E29">
        <w:rPr>
          <w:rStyle w:val="a8"/>
          <w:rFonts w:hint="eastAsia"/>
        </w:rPr>
        <w:t>则是一个中间状态暂存文件的字段。对于服务器来说，一个文件</w:t>
      </w:r>
      <w:r w:rsidR="00436E29">
        <w:rPr>
          <w:rStyle w:val="a8"/>
          <w:rFonts w:hint="eastAsia"/>
        </w:rPr>
        <w:t>upload</w:t>
      </w:r>
      <w:r w:rsidR="00436E29">
        <w:rPr>
          <w:rStyle w:val="a8"/>
          <w:rFonts w:hint="eastAsia"/>
        </w:rPr>
        <w:t>未完成时，文件先放在这个字段，仅当上传完毕，才使用该字段对应文件取代</w:t>
      </w:r>
      <w:r w:rsidR="00436E29">
        <w:rPr>
          <w:rStyle w:val="a8"/>
          <w:rFonts w:hint="eastAsia"/>
        </w:rPr>
        <w:t>physical_filename</w:t>
      </w:r>
      <w:r w:rsidR="00436E29">
        <w:rPr>
          <w:rStyle w:val="a8"/>
          <w:rFonts w:hint="eastAsia"/>
        </w:rPr>
        <w:t>对象；对于客户端，该字段应当是对应</w:t>
      </w:r>
      <w:r w:rsidR="00436E29">
        <w:rPr>
          <w:rStyle w:val="a8"/>
          <w:rFonts w:hint="eastAsia"/>
        </w:rPr>
        <w:t>download</w:t>
      </w:r>
      <w:r w:rsidR="00436E29">
        <w:rPr>
          <w:rStyle w:val="a8"/>
          <w:rFonts w:hint="eastAsia"/>
        </w:rPr>
        <w:t>未完成的文件</w:t>
      </w:r>
      <w:r w:rsidR="001C442F">
        <w:rPr>
          <w:rStyle w:val="a8"/>
          <w:rFonts w:hint="eastAsia"/>
        </w:rPr>
        <w:t>。</w:t>
      </w:r>
      <w:r w:rsidR="00436E29">
        <w:rPr>
          <w:rStyle w:val="a8"/>
          <w:rFonts w:hint="eastAsia"/>
        </w:rPr>
        <w:t>即</w:t>
      </w:r>
      <w:r w:rsidR="00436E29" w:rsidRPr="001C442F">
        <w:rPr>
          <w:rStyle w:val="a8"/>
          <w:rFonts w:hint="eastAsia"/>
          <w:b/>
          <w:color w:val="FF0000"/>
        </w:rPr>
        <w:t>上传、下载操作未完成时，不应当先删除原有文件。</w:t>
      </w:r>
    </w:p>
    <w:p w14:paraId="67A35E5F" w14:textId="66060E5A" w:rsidR="0079712E" w:rsidRPr="00AC7A35" w:rsidRDefault="0079712E" w:rsidP="00AC7A35">
      <w:pPr>
        <w:pStyle w:val="a5"/>
        <w:numPr>
          <w:ilvl w:val="0"/>
          <w:numId w:val="16"/>
        </w:numPr>
        <w:ind w:firstLineChars="0"/>
        <w:rPr>
          <w:rStyle w:val="a8"/>
        </w:rPr>
      </w:pPr>
      <w:r>
        <w:rPr>
          <w:rStyle w:val="a8"/>
          <w:rFonts w:hint="eastAsia"/>
        </w:rPr>
        <w:lastRenderedPageBreak/>
        <w:t>verison</w:t>
      </w:r>
      <w:r>
        <w:rPr>
          <w:rStyle w:val="a8"/>
        </w:rPr>
        <w:t>_guid</w:t>
      </w:r>
      <w:r>
        <w:rPr>
          <w:rStyle w:val="a8"/>
          <w:rFonts w:hint="eastAsia"/>
        </w:rPr>
        <w:t>是一个文件版本产生的随机号，用以区别不同客户端可能产生的同一个版本数字。它仅具备一个区别作用，以避免同一个用户在多个客户端将版本号相同但实际内容不同的文件作为断点续传的方式上传到服务器。</w:t>
      </w:r>
    </w:p>
    <w:p w14:paraId="52AE1BC4" w14:textId="3DD8BCED" w:rsidR="0019154D" w:rsidRPr="0019154D" w:rsidRDefault="0023773A" w:rsidP="0019154D">
      <w:pPr>
        <w:pStyle w:val="a5"/>
        <w:numPr>
          <w:ilvl w:val="0"/>
          <w:numId w:val="16"/>
        </w:numPr>
        <w:ind w:firstLineChars="0"/>
        <w:rPr>
          <w:rStyle w:val="a8"/>
          <w:caps w:val="0"/>
          <w:color w:val="auto"/>
          <w:spacing w:val="0"/>
        </w:rPr>
      </w:pPr>
      <w:r w:rsidRPr="00AC7A35">
        <w:rPr>
          <w:rStyle w:val="a8"/>
        </w:rPr>
        <w:t>sign_flow_id</w:t>
      </w:r>
      <w:r w:rsidRPr="00AC7A35">
        <w:rPr>
          <w:rStyle w:val="a8"/>
        </w:rPr>
        <w:t>给出了该文件绑定的签名流程对象。通过签名流程对象可以获取具体的签名状态；</w:t>
      </w:r>
      <w:r w:rsidRPr="00AC7A35">
        <w:rPr>
          <w:rStyle w:val="a8"/>
        </w:rPr>
        <w:t>sign_status</w:t>
      </w:r>
      <w:r w:rsidRPr="00AC7A35">
        <w:rPr>
          <w:rStyle w:val="a8"/>
        </w:rPr>
        <w:t>则是一个概要性的状态信息。实际应用中，可能需要通过这</w:t>
      </w:r>
      <w:r w:rsidR="00EF2B96">
        <w:rPr>
          <w:rStyle w:val="a8"/>
          <w:rFonts w:hint="eastAsia"/>
        </w:rPr>
        <w:t>两</w:t>
      </w:r>
      <w:r w:rsidRPr="00AC7A35">
        <w:rPr>
          <w:rStyle w:val="a8"/>
        </w:rPr>
        <w:t>个字段以及当前用户的信息综合判断实际的文件签名状态。</w:t>
      </w:r>
    </w:p>
    <w:p w14:paraId="3A4118B4" w14:textId="77777777" w:rsidR="0019154D" w:rsidRPr="0019154D" w:rsidRDefault="0019154D" w:rsidP="0019154D">
      <w:pPr>
        <w:rPr>
          <w:rStyle w:val="a8"/>
          <w:caps w:val="0"/>
          <w:color w:val="auto"/>
          <w:spacing w:val="0"/>
        </w:rPr>
      </w:pPr>
    </w:p>
    <w:p w14:paraId="4BD8B2EC" w14:textId="77777777" w:rsidR="00482311" w:rsidRDefault="007A6897" w:rsidP="007A6897">
      <w:pPr>
        <w:pStyle w:val="2"/>
      </w:pPr>
      <w:r>
        <w:rPr>
          <w:rFonts w:hint="eastAsia"/>
        </w:rPr>
        <w:t>Client Sign Flow</w:t>
      </w:r>
    </w:p>
    <w:p w14:paraId="5354F4D4" w14:textId="77777777" w:rsidR="007A6897" w:rsidRDefault="00BD05D1" w:rsidP="007A6897">
      <w:r>
        <w:t>签名流程</w:t>
      </w:r>
      <w:r w:rsidR="007A6897">
        <w:t>表</w:t>
      </w:r>
      <w:r w:rsidR="007A6897">
        <w:t>——</w:t>
      </w:r>
      <w:r w:rsidR="007A6897">
        <w:t>用以</w:t>
      </w:r>
      <w:r>
        <w:t>描述一个签名流程</w:t>
      </w:r>
      <w:r w:rsidR="006B38C7">
        <w:t>，一个签名流程由多个</w:t>
      </w:r>
      <w:proofErr w:type="gramStart"/>
      <w:r w:rsidR="006B38C7">
        <w:t>签名</w:t>
      </w:r>
      <w:r w:rsidR="00FA121B">
        <w:t>组</w:t>
      </w:r>
      <w:proofErr w:type="gramEnd"/>
      <w:r w:rsidR="006B38C7">
        <w:t>组成</w:t>
      </w:r>
      <w:r w:rsidR="007A6897">
        <w:t>。</w:t>
      </w:r>
    </w:p>
    <w:tbl>
      <w:tblPr>
        <w:tblStyle w:val="af3"/>
        <w:tblW w:w="0" w:type="auto"/>
        <w:tblLook w:val="04A0" w:firstRow="1" w:lastRow="0" w:firstColumn="1" w:lastColumn="0" w:noHBand="0" w:noVBand="1"/>
      </w:tblPr>
      <w:tblGrid>
        <w:gridCol w:w="1996"/>
        <w:gridCol w:w="1827"/>
        <w:gridCol w:w="1559"/>
        <w:gridCol w:w="2551"/>
        <w:gridCol w:w="2547"/>
      </w:tblGrid>
      <w:tr w:rsidR="007A6897" w:rsidRPr="00F956A2" w14:paraId="323107B4" w14:textId="77777777" w:rsidTr="000E469C">
        <w:trPr>
          <w:cantSplit/>
          <w:tblHeader/>
        </w:trPr>
        <w:tc>
          <w:tcPr>
            <w:tcW w:w="1996" w:type="dxa"/>
            <w:shd w:val="clear" w:color="auto" w:fill="F2F2F2" w:themeFill="background1" w:themeFillShade="F2"/>
          </w:tcPr>
          <w:p w14:paraId="7D4154D6" w14:textId="77777777" w:rsidR="007A6897" w:rsidRPr="00F956A2" w:rsidRDefault="007A6897" w:rsidP="0007709A">
            <w:pPr>
              <w:jc w:val="center"/>
              <w:rPr>
                <w:b/>
              </w:rPr>
            </w:pPr>
            <w:r w:rsidRPr="00F956A2">
              <w:rPr>
                <w:b/>
              </w:rPr>
              <w:t>Field</w:t>
            </w:r>
          </w:p>
        </w:tc>
        <w:tc>
          <w:tcPr>
            <w:tcW w:w="1827" w:type="dxa"/>
            <w:shd w:val="clear" w:color="auto" w:fill="F2F2F2" w:themeFill="background1" w:themeFillShade="F2"/>
          </w:tcPr>
          <w:p w14:paraId="4E607E31" w14:textId="77777777" w:rsidR="007A6897" w:rsidRPr="00F956A2" w:rsidRDefault="007A6897" w:rsidP="0007709A">
            <w:pPr>
              <w:jc w:val="center"/>
              <w:rPr>
                <w:b/>
              </w:rPr>
            </w:pPr>
            <w:r w:rsidRPr="00F956A2">
              <w:rPr>
                <w:b/>
              </w:rPr>
              <w:t>Data type</w:t>
            </w:r>
          </w:p>
        </w:tc>
        <w:tc>
          <w:tcPr>
            <w:tcW w:w="1559" w:type="dxa"/>
            <w:shd w:val="clear" w:color="auto" w:fill="F2F2F2" w:themeFill="background1" w:themeFillShade="F2"/>
          </w:tcPr>
          <w:p w14:paraId="66D5FFBB" w14:textId="77777777" w:rsidR="007A6897" w:rsidRPr="00F956A2" w:rsidRDefault="007A6897" w:rsidP="0007709A">
            <w:pPr>
              <w:jc w:val="center"/>
              <w:rPr>
                <w:b/>
              </w:rPr>
            </w:pPr>
            <w:r w:rsidRPr="00F956A2">
              <w:rPr>
                <w:rFonts w:hint="eastAsia"/>
                <w:b/>
              </w:rPr>
              <w:t>Default Value</w:t>
            </w:r>
          </w:p>
        </w:tc>
        <w:tc>
          <w:tcPr>
            <w:tcW w:w="2551" w:type="dxa"/>
            <w:shd w:val="clear" w:color="auto" w:fill="F2F2F2" w:themeFill="background1" w:themeFillShade="F2"/>
          </w:tcPr>
          <w:p w14:paraId="3AC09249" w14:textId="77777777" w:rsidR="007A6897" w:rsidRPr="00F956A2" w:rsidRDefault="007A6897" w:rsidP="0007709A">
            <w:pPr>
              <w:jc w:val="center"/>
              <w:rPr>
                <w:b/>
              </w:rPr>
            </w:pPr>
            <w:r w:rsidRPr="00F956A2">
              <w:rPr>
                <w:b/>
              </w:rPr>
              <w:t>Description</w:t>
            </w:r>
          </w:p>
        </w:tc>
        <w:tc>
          <w:tcPr>
            <w:tcW w:w="2547" w:type="dxa"/>
            <w:shd w:val="clear" w:color="auto" w:fill="F2F2F2" w:themeFill="background1" w:themeFillShade="F2"/>
          </w:tcPr>
          <w:p w14:paraId="08B8BCD6" w14:textId="77777777" w:rsidR="007A6897" w:rsidRPr="00F956A2" w:rsidRDefault="007A6897" w:rsidP="0007709A">
            <w:pPr>
              <w:jc w:val="center"/>
              <w:rPr>
                <w:b/>
              </w:rPr>
            </w:pPr>
            <w:r w:rsidRPr="00F956A2">
              <w:rPr>
                <w:b/>
              </w:rPr>
              <w:t>Usage</w:t>
            </w:r>
          </w:p>
        </w:tc>
      </w:tr>
      <w:tr w:rsidR="007A6897" w14:paraId="7367E318" w14:textId="77777777" w:rsidTr="000E469C">
        <w:trPr>
          <w:cantSplit/>
        </w:trPr>
        <w:tc>
          <w:tcPr>
            <w:tcW w:w="1996" w:type="dxa"/>
          </w:tcPr>
          <w:p w14:paraId="1E015371" w14:textId="77777777" w:rsidR="007A6897" w:rsidRDefault="007A6897" w:rsidP="0007709A">
            <w:r>
              <w:t>id</w:t>
            </w:r>
          </w:p>
        </w:tc>
        <w:tc>
          <w:tcPr>
            <w:tcW w:w="1827" w:type="dxa"/>
          </w:tcPr>
          <w:p w14:paraId="33EAE1BB" w14:textId="77777777" w:rsidR="007A6897" w:rsidRDefault="007A6897" w:rsidP="0007709A">
            <w:proofErr w:type="spellStart"/>
            <w:r>
              <w:t>unique_identifier</w:t>
            </w:r>
            <w:proofErr w:type="spellEnd"/>
          </w:p>
        </w:tc>
        <w:tc>
          <w:tcPr>
            <w:tcW w:w="1559" w:type="dxa"/>
          </w:tcPr>
          <w:p w14:paraId="54E287F1" w14:textId="77777777" w:rsidR="007A6897" w:rsidRDefault="007A6897" w:rsidP="0007709A">
            <w:r>
              <w:rPr>
                <w:rFonts w:hint="eastAsia"/>
              </w:rPr>
              <w:t>-</w:t>
            </w:r>
          </w:p>
        </w:tc>
        <w:tc>
          <w:tcPr>
            <w:tcW w:w="2551" w:type="dxa"/>
          </w:tcPr>
          <w:p w14:paraId="11860D8F" w14:textId="77777777" w:rsidR="007A6897" w:rsidRDefault="007A6897" w:rsidP="0007709A"/>
        </w:tc>
        <w:tc>
          <w:tcPr>
            <w:tcW w:w="2547" w:type="dxa"/>
          </w:tcPr>
          <w:p w14:paraId="5EC2D4BB" w14:textId="77777777" w:rsidR="007A6897" w:rsidRDefault="007A6897" w:rsidP="0007709A">
            <w:r>
              <w:rPr>
                <w:rFonts w:hint="eastAsia"/>
              </w:rPr>
              <w:t>Primary Key</w:t>
            </w:r>
          </w:p>
        </w:tc>
      </w:tr>
      <w:tr w:rsidR="007A6897" w14:paraId="2E198CC4" w14:textId="77777777" w:rsidTr="000E469C">
        <w:trPr>
          <w:cantSplit/>
        </w:trPr>
        <w:tc>
          <w:tcPr>
            <w:tcW w:w="1996" w:type="dxa"/>
          </w:tcPr>
          <w:p w14:paraId="738015C3" w14:textId="77777777" w:rsidR="007A6897" w:rsidRDefault="006B38C7" w:rsidP="0007709A">
            <w:proofErr w:type="spellStart"/>
            <w:r>
              <w:t>current_sig</w:t>
            </w:r>
            <w:r w:rsidR="002D3349">
              <w:t>n_id</w:t>
            </w:r>
            <w:proofErr w:type="spellEnd"/>
          </w:p>
        </w:tc>
        <w:tc>
          <w:tcPr>
            <w:tcW w:w="1827" w:type="dxa"/>
          </w:tcPr>
          <w:p w14:paraId="13CFD866" w14:textId="77777777" w:rsidR="007A6897" w:rsidRDefault="006B38C7" w:rsidP="0007709A">
            <w:proofErr w:type="spellStart"/>
            <w:r>
              <w:t>unique_identifier</w:t>
            </w:r>
            <w:proofErr w:type="spellEnd"/>
          </w:p>
        </w:tc>
        <w:tc>
          <w:tcPr>
            <w:tcW w:w="1559" w:type="dxa"/>
          </w:tcPr>
          <w:p w14:paraId="27AD6C97" w14:textId="77777777" w:rsidR="007A6897" w:rsidRDefault="006B38C7" w:rsidP="0007709A">
            <w:r>
              <w:t>-</w:t>
            </w:r>
          </w:p>
        </w:tc>
        <w:tc>
          <w:tcPr>
            <w:tcW w:w="2551" w:type="dxa"/>
          </w:tcPr>
          <w:p w14:paraId="432BA4C9" w14:textId="77777777" w:rsidR="007A6897" w:rsidRDefault="006B38C7" w:rsidP="0007709A">
            <w:r>
              <w:rPr>
                <w:rFonts w:hint="eastAsia"/>
              </w:rPr>
              <w:t>当前进行到的签名</w:t>
            </w:r>
            <w:r w:rsidR="002D3349">
              <w:rPr>
                <w:rFonts w:hint="eastAsia"/>
              </w:rPr>
              <w:t>对象</w:t>
            </w:r>
          </w:p>
        </w:tc>
        <w:tc>
          <w:tcPr>
            <w:tcW w:w="2547" w:type="dxa"/>
          </w:tcPr>
          <w:p w14:paraId="7C5D9B3E" w14:textId="77777777" w:rsidR="007A6897" w:rsidRDefault="006B38C7" w:rsidP="0007709A">
            <w:r>
              <w:rPr>
                <w:rFonts w:hint="eastAsia"/>
              </w:rPr>
              <w:t>Foreign</w:t>
            </w:r>
            <w:r>
              <w:t xml:space="preserve"> Key</w:t>
            </w:r>
          </w:p>
        </w:tc>
      </w:tr>
      <w:tr w:rsidR="00C65C3E" w14:paraId="299651CB" w14:textId="77777777" w:rsidTr="000E469C">
        <w:trPr>
          <w:cantSplit/>
        </w:trPr>
        <w:tc>
          <w:tcPr>
            <w:tcW w:w="1996" w:type="dxa"/>
          </w:tcPr>
          <w:p w14:paraId="2539FCC4" w14:textId="77777777" w:rsidR="00C65C3E" w:rsidRDefault="00C65C3E" w:rsidP="0007709A">
            <w:proofErr w:type="spellStart"/>
            <w:r>
              <w:t>current_sign_status</w:t>
            </w:r>
            <w:proofErr w:type="spellEnd"/>
          </w:p>
        </w:tc>
        <w:tc>
          <w:tcPr>
            <w:tcW w:w="1827" w:type="dxa"/>
          </w:tcPr>
          <w:p w14:paraId="3CA2C292" w14:textId="77777777" w:rsidR="00C65C3E" w:rsidRDefault="00C65C3E" w:rsidP="0007709A">
            <w:proofErr w:type="spellStart"/>
            <w:r>
              <w:rPr>
                <w:rFonts w:hint="eastAsia"/>
              </w:rPr>
              <w:t>i</w:t>
            </w:r>
            <w:r>
              <w:t>nt</w:t>
            </w:r>
            <w:proofErr w:type="spellEnd"/>
          </w:p>
        </w:tc>
        <w:tc>
          <w:tcPr>
            <w:tcW w:w="1559" w:type="dxa"/>
          </w:tcPr>
          <w:p w14:paraId="4B0F2CEF" w14:textId="77777777" w:rsidR="00C65C3E" w:rsidRDefault="00C65C3E" w:rsidP="0007709A">
            <w:r>
              <w:rPr>
                <w:rFonts w:hint="eastAsia"/>
              </w:rPr>
              <w:t>0</w:t>
            </w:r>
          </w:p>
        </w:tc>
        <w:tc>
          <w:tcPr>
            <w:tcW w:w="2551" w:type="dxa"/>
          </w:tcPr>
          <w:p w14:paraId="203BBB1F" w14:textId="77777777" w:rsidR="00C65C3E" w:rsidRDefault="00C65C3E" w:rsidP="0007709A">
            <w:r>
              <w:rPr>
                <w:rFonts w:hint="eastAsia"/>
              </w:rPr>
              <w:t>当前签名对象的签名状态</w:t>
            </w:r>
          </w:p>
        </w:tc>
        <w:tc>
          <w:tcPr>
            <w:tcW w:w="2547" w:type="dxa"/>
          </w:tcPr>
          <w:p w14:paraId="2E865620" w14:textId="77777777" w:rsidR="00C65C3E" w:rsidRDefault="00C65C3E" w:rsidP="0007709A">
            <w:r>
              <w:rPr>
                <w:rFonts w:hint="eastAsia"/>
              </w:rPr>
              <w:t>0</w:t>
            </w:r>
            <w:r>
              <w:rPr>
                <w:rFonts w:hint="eastAsia"/>
              </w:rPr>
              <w:t>：未签署</w:t>
            </w:r>
          </w:p>
          <w:p w14:paraId="72A2D680" w14:textId="77777777" w:rsidR="001A69B3" w:rsidRDefault="00A877F7" w:rsidP="0007709A">
            <w:r>
              <w:t>1</w:t>
            </w:r>
            <w:r>
              <w:t>：</w:t>
            </w:r>
            <w:r w:rsidR="001A69B3">
              <w:t>已签署</w:t>
            </w:r>
          </w:p>
          <w:p w14:paraId="6C0BD446" w14:textId="77777777" w:rsidR="00C65C3E" w:rsidRDefault="001A69B3" w:rsidP="0007709A">
            <w:r>
              <w:t>2</w:t>
            </w:r>
            <w:r>
              <w:t>：</w:t>
            </w:r>
            <w:r w:rsidR="00A877F7">
              <w:t>占用</w:t>
            </w:r>
            <w:r>
              <w:t>中</w:t>
            </w:r>
          </w:p>
          <w:p w14:paraId="1CDB714D" w14:textId="77777777" w:rsidR="00C65C3E" w:rsidRDefault="001A69B3" w:rsidP="0007709A">
            <w:r>
              <w:t>3</w:t>
            </w:r>
            <w:r w:rsidR="00C65C3E">
              <w:t>：拒绝签署</w:t>
            </w:r>
          </w:p>
        </w:tc>
      </w:tr>
      <w:tr w:rsidR="002D3349" w14:paraId="243B2065" w14:textId="77777777" w:rsidTr="000E469C">
        <w:trPr>
          <w:cantSplit/>
        </w:trPr>
        <w:tc>
          <w:tcPr>
            <w:tcW w:w="1996" w:type="dxa"/>
          </w:tcPr>
          <w:p w14:paraId="06CCA2C7" w14:textId="77777777" w:rsidR="002D3349" w:rsidRDefault="002D3349" w:rsidP="0007709A">
            <w:proofErr w:type="spellStart"/>
            <w:r>
              <w:t>current_sequence</w:t>
            </w:r>
            <w:proofErr w:type="spellEnd"/>
          </w:p>
        </w:tc>
        <w:tc>
          <w:tcPr>
            <w:tcW w:w="1827" w:type="dxa"/>
          </w:tcPr>
          <w:p w14:paraId="738D7173" w14:textId="77777777" w:rsidR="002D3349" w:rsidRDefault="002D3349" w:rsidP="0007709A">
            <w:proofErr w:type="spellStart"/>
            <w:r>
              <w:rPr>
                <w:rFonts w:hint="eastAsia"/>
              </w:rPr>
              <w:t>i</w:t>
            </w:r>
            <w:r>
              <w:t>nt</w:t>
            </w:r>
            <w:proofErr w:type="spellEnd"/>
          </w:p>
        </w:tc>
        <w:tc>
          <w:tcPr>
            <w:tcW w:w="1559" w:type="dxa"/>
          </w:tcPr>
          <w:p w14:paraId="14463BB8" w14:textId="77777777" w:rsidR="002D3349" w:rsidRDefault="002D3349" w:rsidP="0007709A">
            <w:r>
              <w:rPr>
                <w:rFonts w:hint="eastAsia"/>
              </w:rPr>
              <w:t>0</w:t>
            </w:r>
          </w:p>
        </w:tc>
        <w:tc>
          <w:tcPr>
            <w:tcW w:w="2551" w:type="dxa"/>
          </w:tcPr>
          <w:p w14:paraId="656DCDE5" w14:textId="77777777" w:rsidR="002D3349" w:rsidRDefault="002D3349" w:rsidP="0007709A">
            <w:r>
              <w:rPr>
                <w:rFonts w:hint="eastAsia"/>
              </w:rPr>
              <w:t>当前进行到的签名序号</w:t>
            </w:r>
          </w:p>
        </w:tc>
        <w:tc>
          <w:tcPr>
            <w:tcW w:w="2547" w:type="dxa"/>
          </w:tcPr>
          <w:p w14:paraId="4080B20B" w14:textId="77777777" w:rsidR="002D3349" w:rsidRDefault="002D3349" w:rsidP="0007709A"/>
        </w:tc>
      </w:tr>
      <w:tr w:rsidR="007A6897" w14:paraId="53FC89B9" w14:textId="77777777" w:rsidTr="000E469C">
        <w:trPr>
          <w:cantSplit/>
        </w:trPr>
        <w:tc>
          <w:tcPr>
            <w:tcW w:w="1996" w:type="dxa"/>
          </w:tcPr>
          <w:p w14:paraId="0B5698B6" w14:textId="77777777" w:rsidR="007A6897" w:rsidRDefault="006B38C7" w:rsidP="0007709A">
            <w:proofErr w:type="spellStart"/>
            <w:r>
              <w:t>record_status</w:t>
            </w:r>
            <w:proofErr w:type="spellEnd"/>
          </w:p>
        </w:tc>
        <w:tc>
          <w:tcPr>
            <w:tcW w:w="1827" w:type="dxa"/>
          </w:tcPr>
          <w:p w14:paraId="142D45AD" w14:textId="77777777" w:rsidR="007A6897" w:rsidRDefault="007A6897" w:rsidP="0007709A">
            <w:proofErr w:type="spellStart"/>
            <w:r>
              <w:rPr>
                <w:rFonts w:hint="eastAsia"/>
              </w:rPr>
              <w:t>int</w:t>
            </w:r>
            <w:proofErr w:type="spellEnd"/>
          </w:p>
        </w:tc>
        <w:tc>
          <w:tcPr>
            <w:tcW w:w="1559" w:type="dxa"/>
          </w:tcPr>
          <w:p w14:paraId="27D6C33C" w14:textId="77777777" w:rsidR="007A6897" w:rsidRDefault="007A6897" w:rsidP="0007709A">
            <w:r>
              <w:rPr>
                <w:rFonts w:hint="eastAsia"/>
              </w:rPr>
              <w:t>0</w:t>
            </w:r>
          </w:p>
        </w:tc>
        <w:tc>
          <w:tcPr>
            <w:tcW w:w="2551" w:type="dxa"/>
          </w:tcPr>
          <w:p w14:paraId="750C8FEA" w14:textId="77777777" w:rsidR="007A6897" w:rsidRDefault="006B38C7" w:rsidP="0007709A">
            <w:r>
              <w:rPr>
                <w:rFonts w:hint="eastAsia"/>
              </w:rPr>
              <w:t>删除</w:t>
            </w:r>
            <w:proofErr w:type="gramStart"/>
            <w:r>
              <w:rPr>
                <w:rFonts w:hint="eastAsia"/>
              </w:rPr>
              <w:t>标记位</w:t>
            </w:r>
            <w:proofErr w:type="gramEnd"/>
          </w:p>
        </w:tc>
        <w:tc>
          <w:tcPr>
            <w:tcW w:w="2547" w:type="dxa"/>
          </w:tcPr>
          <w:p w14:paraId="7DF9E9E8" w14:textId="77777777" w:rsidR="007A6897" w:rsidRDefault="006B38C7" w:rsidP="0007709A">
            <w:r>
              <w:rPr>
                <w:rFonts w:hint="eastAsia"/>
              </w:rPr>
              <w:t>0</w:t>
            </w:r>
            <w:r>
              <w:rPr>
                <w:rFonts w:hint="eastAsia"/>
              </w:rPr>
              <w:t>：已经删除</w:t>
            </w:r>
          </w:p>
          <w:p w14:paraId="778F6AAE" w14:textId="77777777" w:rsidR="006B38C7" w:rsidRDefault="006B38C7" w:rsidP="0007709A">
            <w:r>
              <w:t>1</w:t>
            </w:r>
            <w:r>
              <w:t>：有效</w:t>
            </w:r>
          </w:p>
        </w:tc>
      </w:tr>
    </w:tbl>
    <w:p w14:paraId="78B6EA68" w14:textId="77777777" w:rsidR="007A6897" w:rsidRDefault="007A6897" w:rsidP="007A6897">
      <w:pPr>
        <w:pStyle w:val="2"/>
      </w:pPr>
      <w:r>
        <w:t>Client Sign</w:t>
      </w:r>
    </w:p>
    <w:p w14:paraId="1C4B8567" w14:textId="77777777" w:rsidR="007A6897" w:rsidRDefault="00734E80" w:rsidP="007A6897">
      <w:r>
        <w:t>签名对象</w:t>
      </w:r>
      <w:r w:rsidR="007A6897">
        <w:t>表</w:t>
      </w:r>
      <w:r w:rsidR="007A6897">
        <w:t>——</w:t>
      </w:r>
      <w:r w:rsidR="007A6897">
        <w:t>用以</w:t>
      </w:r>
      <w:r>
        <w:t>标识一个签名实例对象</w:t>
      </w:r>
      <w:r w:rsidR="007A6897">
        <w:t>。</w:t>
      </w:r>
    </w:p>
    <w:tbl>
      <w:tblPr>
        <w:tblStyle w:val="af3"/>
        <w:tblW w:w="0" w:type="auto"/>
        <w:tblLook w:val="04A0" w:firstRow="1" w:lastRow="0" w:firstColumn="1" w:lastColumn="0" w:noHBand="0" w:noVBand="1"/>
      </w:tblPr>
      <w:tblGrid>
        <w:gridCol w:w="1996"/>
        <w:gridCol w:w="1827"/>
        <w:gridCol w:w="1559"/>
        <w:gridCol w:w="2551"/>
        <w:gridCol w:w="2547"/>
      </w:tblGrid>
      <w:tr w:rsidR="007A6897" w:rsidRPr="00F956A2" w14:paraId="2CE9BC75" w14:textId="77777777" w:rsidTr="000E469C">
        <w:trPr>
          <w:cantSplit/>
          <w:tblHeader/>
        </w:trPr>
        <w:tc>
          <w:tcPr>
            <w:tcW w:w="1996" w:type="dxa"/>
            <w:shd w:val="clear" w:color="auto" w:fill="F2F2F2" w:themeFill="background1" w:themeFillShade="F2"/>
          </w:tcPr>
          <w:p w14:paraId="1849905F" w14:textId="77777777" w:rsidR="007A6897" w:rsidRPr="00F956A2" w:rsidRDefault="007A6897" w:rsidP="0007709A">
            <w:pPr>
              <w:jc w:val="center"/>
              <w:rPr>
                <w:b/>
              </w:rPr>
            </w:pPr>
            <w:r w:rsidRPr="00F956A2">
              <w:rPr>
                <w:b/>
              </w:rPr>
              <w:t>Field</w:t>
            </w:r>
          </w:p>
        </w:tc>
        <w:tc>
          <w:tcPr>
            <w:tcW w:w="1827" w:type="dxa"/>
            <w:shd w:val="clear" w:color="auto" w:fill="F2F2F2" w:themeFill="background1" w:themeFillShade="F2"/>
          </w:tcPr>
          <w:p w14:paraId="593438B8" w14:textId="77777777" w:rsidR="007A6897" w:rsidRPr="00F956A2" w:rsidRDefault="007A6897" w:rsidP="0007709A">
            <w:pPr>
              <w:jc w:val="center"/>
              <w:rPr>
                <w:b/>
              </w:rPr>
            </w:pPr>
            <w:r w:rsidRPr="00F956A2">
              <w:rPr>
                <w:b/>
              </w:rPr>
              <w:t>Data type</w:t>
            </w:r>
          </w:p>
        </w:tc>
        <w:tc>
          <w:tcPr>
            <w:tcW w:w="1559" w:type="dxa"/>
            <w:shd w:val="clear" w:color="auto" w:fill="F2F2F2" w:themeFill="background1" w:themeFillShade="F2"/>
          </w:tcPr>
          <w:p w14:paraId="4370CB20" w14:textId="77777777" w:rsidR="007A6897" w:rsidRPr="00F956A2" w:rsidRDefault="007A6897" w:rsidP="0007709A">
            <w:pPr>
              <w:jc w:val="center"/>
              <w:rPr>
                <w:b/>
              </w:rPr>
            </w:pPr>
            <w:r w:rsidRPr="00F956A2">
              <w:rPr>
                <w:rFonts w:hint="eastAsia"/>
                <w:b/>
              </w:rPr>
              <w:t>Default Value</w:t>
            </w:r>
          </w:p>
        </w:tc>
        <w:tc>
          <w:tcPr>
            <w:tcW w:w="2551" w:type="dxa"/>
            <w:shd w:val="clear" w:color="auto" w:fill="F2F2F2" w:themeFill="background1" w:themeFillShade="F2"/>
          </w:tcPr>
          <w:p w14:paraId="592D741F" w14:textId="77777777" w:rsidR="007A6897" w:rsidRPr="00F956A2" w:rsidRDefault="007A6897" w:rsidP="0007709A">
            <w:pPr>
              <w:jc w:val="center"/>
              <w:rPr>
                <w:b/>
              </w:rPr>
            </w:pPr>
            <w:r w:rsidRPr="00F956A2">
              <w:rPr>
                <w:b/>
              </w:rPr>
              <w:t>Description</w:t>
            </w:r>
          </w:p>
        </w:tc>
        <w:tc>
          <w:tcPr>
            <w:tcW w:w="2547" w:type="dxa"/>
            <w:shd w:val="clear" w:color="auto" w:fill="F2F2F2" w:themeFill="background1" w:themeFillShade="F2"/>
          </w:tcPr>
          <w:p w14:paraId="3FCCBFE0" w14:textId="77777777" w:rsidR="007A6897" w:rsidRPr="00F956A2" w:rsidRDefault="007A6897" w:rsidP="0007709A">
            <w:pPr>
              <w:jc w:val="center"/>
              <w:rPr>
                <w:b/>
              </w:rPr>
            </w:pPr>
            <w:r w:rsidRPr="00F956A2">
              <w:rPr>
                <w:b/>
              </w:rPr>
              <w:t>Usage</w:t>
            </w:r>
          </w:p>
        </w:tc>
      </w:tr>
      <w:tr w:rsidR="007A6897" w14:paraId="0A91F704" w14:textId="77777777" w:rsidTr="000E469C">
        <w:trPr>
          <w:cantSplit/>
        </w:trPr>
        <w:tc>
          <w:tcPr>
            <w:tcW w:w="1996" w:type="dxa"/>
          </w:tcPr>
          <w:p w14:paraId="1DEFA44E" w14:textId="77777777" w:rsidR="007A6897" w:rsidRDefault="007A6897" w:rsidP="0007709A">
            <w:r>
              <w:t>id</w:t>
            </w:r>
          </w:p>
        </w:tc>
        <w:tc>
          <w:tcPr>
            <w:tcW w:w="1827" w:type="dxa"/>
          </w:tcPr>
          <w:p w14:paraId="0D7F08F9" w14:textId="77777777" w:rsidR="007A6897" w:rsidRDefault="007A6897" w:rsidP="0007709A">
            <w:proofErr w:type="spellStart"/>
            <w:r>
              <w:t>unique_identifier</w:t>
            </w:r>
            <w:proofErr w:type="spellEnd"/>
          </w:p>
        </w:tc>
        <w:tc>
          <w:tcPr>
            <w:tcW w:w="1559" w:type="dxa"/>
          </w:tcPr>
          <w:p w14:paraId="5D87FA9E" w14:textId="77777777" w:rsidR="007A6897" w:rsidRDefault="007A6897" w:rsidP="0007709A">
            <w:r>
              <w:rPr>
                <w:rFonts w:hint="eastAsia"/>
              </w:rPr>
              <w:t>-</w:t>
            </w:r>
          </w:p>
        </w:tc>
        <w:tc>
          <w:tcPr>
            <w:tcW w:w="2551" w:type="dxa"/>
          </w:tcPr>
          <w:p w14:paraId="44A66826" w14:textId="77777777" w:rsidR="007A6897" w:rsidRDefault="007A6897" w:rsidP="0007709A"/>
        </w:tc>
        <w:tc>
          <w:tcPr>
            <w:tcW w:w="2547" w:type="dxa"/>
          </w:tcPr>
          <w:p w14:paraId="3EF65119" w14:textId="77777777" w:rsidR="007A6897" w:rsidRDefault="007A6897" w:rsidP="0007709A">
            <w:r>
              <w:rPr>
                <w:rFonts w:hint="eastAsia"/>
              </w:rPr>
              <w:t>Primary Key</w:t>
            </w:r>
          </w:p>
        </w:tc>
      </w:tr>
      <w:tr w:rsidR="002D3349" w14:paraId="4F60090E" w14:textId="77777777" w:rsidTr="000E469C">
        <w:trPr>
          <w:cantSplit/>
        </w:trPr>
        <w:tc>
          <w:tcPr>
            <w:tcW w:w="1996" w:type="dxa"/>
          </w:tcPr>
          <w:p w14:paraId="1CBDFA25" w14:textId="77777777" w:rsidR="002D3349" w:rsidRDefault="002D3349" w:rsidP="0007709A">
            <w:proofErr w:type="spellStart"/>
            <w:r>
              <w:t>sign_flow_id</w:t>
            </w:r>
            <w:proofErr w:type="spellEnd"/>
          </w:p>
        </w:tc>
        <w:tc>
          <w:tcPr>
            <w:tcW w:w="1827" w:type="dxa"/>
          </w:tcPr>
          <w:p w14:paraId="3F321EEE" w14:textId="77777777" w:rsidR="002D3349" w:rsidRDefault="002D3349" w:rsidP="0007709A">
            <w:proofErr w:type="spellStart"/>
            <w:r>
              <w:rPr>
                <w:rFonts w:hint="eastAsia"/>
              </w:rPr>
              <w:t>u</w:t>
            </w:r>
            <w:r>
              <w:t>nique_identifier</w:t>
            </w:r>
            <w:proofErr w:type="spellEnd"/>
          </w:p>
        </w:tc>
        <w:tc>
          <w:tcPr>
            <w:tcW w:w="1559" w:type="dxa"/>
          </w:tcPr>
          <w:p w14:paraId="00D960DD" w14:textId="77777777" w:rsidR="002D3349" w:rsidRDefault="002D3349" w:rsidP="0007709A">
            <w:r>
              <w:rPr>
                <w:rFonts w:hint="eastAsia"/>
              </w:rPr>
              <w:t>-</w:t>
            </w:r>
          </w:p>
        </w:tc>
        <w:tc>
          <w:tcPr>
            <w:tcW w:w="2551" w:type="dxa"/>
          </w:tcPr>
          <w:p w14:paraId="2E65ADF1" w14:textId="77777777" w:rsidR="002D3349" w:rsidRDefault="002D3349" w:rsidP="0007709A">
            <w:r>
              <w:rPr>
                <w:rFonts w:hint="eastAsia"/>
              </w:rPr>
              <w:t>所属签名流程</w:t>
            </w:r>
            <w:r>
              <w:rPr>
                <w:rFonts w:hint="eastAsia"/>
              </w:rPr>
              <w:t>ID</w:t>
            </w:r>
          </w:p>
        </w:tc>
        <w:tc>
          <w:tcPr>
            <w:tcW w:w="2547" w:type="dxa"/>
          </w:tcPr>
          <w:p w14:paraId="0DCEBE1D" w14:textId="77777777" w:rsidR="002D3349" w:rsidRDefault="002D3349" w:rsidP="0007709A">
            <w:r>
              <w:rPr>
                <w:rFonts w:hint="eastAsia"/>
              </w:rPr>
              <w:t>F</w:t>
            </w:r>
            <w:r>
              <w:t>oreign Key</w:t>
            </w:r>
          </w:p>
        </w:tc>
      </w:tr>
      <w:tr w:rsidR="00054813" w14:paraId="4986F3C4" w14:textId="77777777" w:rsidTr="000E469C">
        <w:trPr>
          <w:cantSplit/>
        </w:trPr>
        <w:tc>
          <w:tcPr>
            <w:tcW w:w="1996" w:type="dxa"/>
          </w:tcPr>
          <w:p w14:paraId="32484E38" w14:textId="77777777" w:rsidR="00054813" w:rsidRDefault="002D3349" w:rsidP="0007709A">
            <w:r>
              <w:rPr>
                <w:rFonts w:hint="eastAsia"/>
              </w:rPr>
              <w:t>sequence</w:t>
            </w:r>
          </w:p>
        </w:tc>
        <w:tc>
          <w:tcPr>
            <w:tcW w:w="1827" w:type="dxa"/>
          </w:tcPr>
          <w:p w14:paraId="1AED7A56" w14:textId="77777777" w:rsidR="00054813" w:rsidRDefault="002D3349" w:rsidP="0007709A">
            <w:proofErr w:type="spellStart"/>
            <w:r>
              <w:rPr>
                <w:rFonts w:hint="eastAsia"/>
              </w:rPr>
              <w:t>int</w:t>
            </w:r>
            <w:proofErr w:type="spellEnd"/>
          </w:p>
        </w:tc>
        <w:tc>
          <w:tcPr>
            <w:tcW w:w="1559" w:type="dxa"/>
          </w:tcPr>
          <w:p w14:paraId="237AED5E" w14:textId="77777777" w:rsidR="00054813" w:rsidRDefault="002D3349" w:rsidP="0007709A">
            <w:r>
              <w:rPr>
                <w:rFonts w:hint="eastAsia"/>
              </w:rPr>
              <w:t>1</w:t>
            </w:r>
          </w:p>
        </w:tc>
        <w:tc>
          <w:tcPr>
            <w:tcW w:w="2551" w:type="dxa"/>
          </w:tcPr>
          <w:p w14:paraId="3DF0E47F" w14:textId="77777777" w:rsidR="00054813" w:rsidRDefault="002D3349" w:rsidP="0007709A">
            <w:r>
              <w:rPr>
                <w:rFonts w:hint="eastAsia"/>
              </w:rPr>
              <w:t>该签名的顺序号</w:t>
            </w:r>
          </w:p>
        </w:tc>
        <w:tc>
          <w:tcPr>
            <w:tcW w:w="2547" w:type="dxa"/>
          </w:tcPr>
          <w:p w14:paraId="5D7AC290" w14:textId="77777777" w:rsidR="00054813" w:rsidRDefault="002D3349" w:rsidP="0007709A">
            <w:r>
              <w:rPr>
                <w:rFonts w:hint="eastAsia"/>
              </w:rPr>
              <w:t>同序号为一组</w:t>
            </w:r>
          </w:p>
        </w:tc>
      </w:tr>
      <w:tr w:rsidR="00C05834" w14:paraId="18650737" w14:textId="77777777" w:rsidTr="000E469C">
        <w:trPr>
          <w:cantSplit/>
        </w:trPr>
        <w:tc>
          <w:tcPr>
            <w:tcW w:w="1996" w:type="dxa"/>
          </w:tcPr>
          <w:p w14:paraId="267E3A57" w14:textId="75299D60" w:rsidR="00C05834" w:rsidRDefault="00C05834" w:rsidP="0007709A">
            <w:proofErr w:type="spellStart"/>
            <w:r>
              <w:t>sign_displayname</w:t>
            </w:r>
            <w:proofErr w:type="spellEnd"/>
          </w:p>
        </w:tc>
        <w:tc>
          <w:tcPr>
            <w:tcW w:w="1827" w:type="dxa"/>
          </w:tcPr>
          <w:p w14:paraId="5390D23A" w14:textId="588772F8" w:rsidR="00C05834" w:rsidRDefault="00C05834" w:rsidP="0007709A">
            <w:r>
              <w:rPr>
                <w:rFonts w:hint="eastAsia"/>
              </w:rPr>
              <w:t>string</w:t>
            </w:r>
          </w:p>
        </w:tc>
        <w:tc>
          <w:tcPr>
            <w:tcW w:w="1559" w:type="dxa"/>
          </w:tcPr>
          <w:p w14:paraId="75DDE4DE" w14:textId="5F52811D" w:rsidR="00C05834" w:rsidRDefault="00C05834" w:rsidP="0007709A">
            <w:r>
              <w:t>-</w:t>
            </w:r>
          </w:p>
        </w:tc>
        <w:tc>
          <w:tcPr>
            <w:tcW w:w="2551" w:type="dxa"/>
          </w:tcPr>
          <w:p w14:paraId="5CA204C5" w14:textId="2736A5C2" w:rsidR="00C05834" w:rsidRDefault="00C05834" w:rsidP="008E7E05">
            <w:r>
              <w:rPr>
                <w:rFonts w:hint="eastAsia"/>
              </w:rPr>
              <w:t>该签名块对应人的显示名称</w:t>
            </w:r>
          </w:p>
        </w:tc>
        <w:tc>
          <w:tcPr>
            <w:tcW w:w="2547" w:type="dxa"/>
          </w:tcPr>
          <w:p w14:paraId="4E9DD79A" w14:textId="77777777" w:rsidR="00C05834" w:rsidRDefault="00C05834" w:rsidP="0007709A"/>
        </w:tc>
      </w:tr>
      <w:tr w:rsidR="007A6897" w14:paraId="2C72BBFF" w14:textId="77777777" w:rsidTr="000E469C">
        <w:trPr>
          <w:cantSplit/>
        </w:trPr>
        <w:tc>
          <w:tcPr>
            <w:tcW w:w="1996" w:type="dxa"/>
          </w:tcPr>
          <w:p w14:paraId="59427DCB" w14:textId="756EEABA" w:rsidR="007A6897" w:rsidRDefault="008E7E05" w:rsidP="0007709A">
            <w:proofErr w:type="spellStart"/>
            <w:r>
              <w:rPr>
                <w:rFonts w:hint="eastAsia"/>
              </w:rPr>
              <w:t>sign</w:t>
            </w:r>
            <w:r>
              <w:t>_address</w:t>
            </w:r>
            <w:proofErr w:type="spellEnd"/>
          </w:p>
        </w:tc>
        <w:tc>
          <w:tcPr>
            <w:tcW w:w="1827" w:type="dxa"/>
          </w:tcPr>
          <w:p w14:paraId="66E0BB8C" w14:textId="2C66D00D" w:rsidR="007A6897" w:rsidRDefault="008E7E05" w:rsidP="0007709A">
            <w:r>
              <w:t>string</w:t>
            </w:r>
          </w:p>
        </w:tc>
        <w:tc>
          <w:tcPr>
            <w:tcW w:w="1559" w:type="dxa"/>
          </w:tcPr>
          <w:p w14:paraId="5687CBCA" w14:textId="77777777" w:rsidR="007A6897" w:rsidRDefault="00FA121B" w:rsidP="0007709A">
            <w:r>
              <w:t>-</w:t>
            </w:r>
          </w:p>
        </w:tc>
        <w:tc>
          <w:tcPr>
            <w:tcW w:w="2551" w:type="dxa"/>
          </w:tcPr>
          <w:p w14:paraId="32A1EDBC" w14:textId="4A2938FF" w:rsidR="007A6897" w:rsidRDefault="00FA121B" w:rsidP="008E7E05">
            <w:r>
              <w:rPr>
                <w:rFonts w:hint="eastAsia"/>
              </w:rPr>
              <w:t>该签名块对应的</w:t>
            </w:r>
            <w:r w:rsidR="008E7E05">
              <w:rPr>
                <w:rFonts w:hint="eastAsia"/>
              </w:rPr>
              <w:t>联系人地址</w:t>
            </w:r>
          </w:p>
        </w:tc>
        <w:tc>
          <w:tcPr>
            <w:tcW w:w="2547" w:type="dxa"/>
          </w:tcPr>
          <w:p w14:paraId="092A079D" w14:textId="77777777" w:rsidR="007A6897" w:rsidRDefault="00FA121B" w:rsidP="0007709A">
            <w:r>
              <w:rPr>
                <w:rFonts w:hint="eastAsia"/>
              </w:rPr>
              <w:t>F</w:t>
            </w:r>
            <w:r>
              <w:t>oreign Key</w:t>
            </w:r>
          </w:p>
        </w:tc>
      </w:tr>
      <w:tr w:rsidR="003D79EE" w14:paraId="35466E6C" w14:textId="77777777" w:rsidTr="000E469C">
        <w:trPr>
          <w:cantSplit/>
        </w:trPr>
        <w:tc>
          <w:tcPr>
            <w:tcW w:w="1996" w:type="dxa"/>
          </w:tcPr>
          <w:p w14:paraId="48A2F4B0" w14:textId="77777777" w:rsidR="003D79EE" w:rsidRDefault="003D79EE" w:rsidP="0007709A">
            <w:proofErr w:type="spellStart"/>
            <w:r>
              <w:t>sign_date</w:t>
            </w:r>
            <w:proofErr w:type="spellEnd"/>
          </w:p>
        </w:tc>
        <w:tc>
          <w:tcPr>
            <w:tcW w:w="1827" w:type="dxa"/>
          </w:tcPr>
          <w:p w14:paraId="2E91CF9E" w14:textId="77777777" w:rsidR="003D79EE" w:rsidRDefault="003D79EE" w:rsidP="0007709A">
            <w:proofErr w:type="spellStart"/>
            <w:r>
              <w:rPr>
                <w:rFonts w:hint="eastAsia"/>
              </w:rPr>
              <w:t>d</w:t>
            </w:r>
            <w:r>
              <w:t>atetime</w:t>
            </w:r>
            <w:proofErr w:type="spellEnd"/>
          </w:p>
        </w:tc>
        <w:tc>
          <w:tcPr>
            <w:tcW w:w="1559" w:type="dxa"/>
          </w:tcPr>
          <w:p w14:paraId="2AD6A569" w14:textId="77777777" w:rsidR="003D79EE" w:rsidRDefault="003D79EE" w:rsidP="0007709A">
            <w:r>
              <w:rPr>
                <w:rFonts w:hint="eastAsia"/>
              </w:rPr>
              <w:t>n</w:t>
            </w:r>
            <w:r>
              <w:t>ull</w:t>
            </w:r>
          </w:p>
        </w:tc>
        <w:tc>
          <w:tcPr>
            <w:tcW w:w="2551" w:type="dxa"/>
          </w:tcPr>
          <w:p w14:paraId="07946BCA" w14:textId="77777777" w:rsidR="003D79EE" w:rsidRDefault="003D79EE" w:rsidP="0007709A">
            <w:r>
              <w:rPr>
                <w:rFonts w:hint="eastAsia"/>
              </w:rPr>
              <w:t>同意签署日期</w:t>
            </w:r>
          </w:p>
        </w:tc>
        <w:tc>
          <w:tcPr>
            <w:tcW w:w="2547" w:type="dxa"/>
          </w:tcPr>
          <w:p w14:paraId="63F7D22A" w14:textId="77777777" w:rsidR="003D79EE" w:rsidRDefault="003D79EE" w:rsidP="0007709A"/>
        </w:tc>
      </w:tr>
      <w:tr w:rsidR="003D79EE" w14:paraId="6A3A704C" w14:textId="77777777" w:rsidTr="000E469C">
        <w:trPr>
          <w:cantSplit/>
        </w:trPr>
        <w:tc>
          <w:tcPr>
            <w:tcW w:w="1996" w:type="dxa"/>
          </w:tcPr>
          <w:p w14:paraId="6A0704EA" w14:textId="77777777" w:rsidR="003D79EE" w:rsidRDefault="003D79EE" w:rsidP="0007709A">
            <w:proofErr w:type="spellStart"/>
            <w:r>
              <w:t>refuse_date</w:t>
            </w:r>
            <w:proofErr w:type="spellEnd"/>
          </w:p>
        </w:tc>
        <w:tc>
          <w:tcPr>
            <w:tcW w:w="1827" w:type="dxa"/>
          </w:tcPr>
          <w:p w14:paraId="2A54837D" w14:textId="77777777" w:rsidR="003D79EE" w:rsidRDefault="003D79EE" w:rsidP="0007709A">
            <w:proofErr w:type="spellStart"/>
            <w:r>
              <w:rPr>
                <w:rFonts w:hint="eastAsia"/>
              </w:rPr>
              <w:t>d</w:t>
            </w:r>
            <w:r>
              <w:t>atetime</w:t>
            </w:r>
            <w:proofErr w:type="spellEnd"/>
          </w:p>
        </w:tc>
        <w:tc>
          <w:tcPr>
            <w:tcW w:w="1559" w:type="dxa"/>
          </w:tcPr>
          <w:p w14:paraId="07451D44" w14:textId="77777777" w:rsidR="003D79EE" w:rsidRDefault="003D79EE" w:rsidP="0007709A">
            <w:r>
              <w:rPr>
                <w:rFonts w:hint="eastAsia"/>
              </w:rPr>
              <w:t>n</w:t>
            </w:r>
            <w:r>
              <w:t>ull</w:t>
            </w:r>
          </w:p>
        </w:tc>
        <w:tc>
          <w:tcPr>
            <w:tcW w:w="2551" w:type="dxa"/>
          </w:tcPr>
          <w:p w14:paraId="01807ECB" w14:textId="77777777" w:rsidR="003D79EE" w:rsidRDefault="003D79EE" w:rsidP="0007709A">
            <w:r>
              <w:rPr>
                <w:rFonts w:hint="eastAsia"/>
              </w:rPr>
              <w:t>拒绝签署日期</w:t>
            </w:r>
          </w:p>
        </w:tc>
        <w:tc>
          <w:tcPr>
            <w:tcW w:w="2547" w:type="dxa"/>
          </w:tcPr>
          <w:p w14:paraId="398CD0FE" w14:textId="77777777" w:rsidR="003D79EE" w:rsidRDefault="003D79EE" w:rsidP="0007709A"/>
        </w:tc>
      </w:tr>
      <w:tr w:rsidR="007A6897" w14:paraId="65512D87" w14:textId="77777777" w:rsidTr="000E469C">
        <w:trPr>
          <w:cantSplit/>
        </w:trPr>
        <w:tc>
          <w:tcPr>
            <w:tcW w:w="1996" w:type="dxa"/>
          </w:tcPr>
          <w:p w14:paraId="5EF2F89C" w14:textId="77777777" w:rsidR="007A6897" w:rsidRDefault="00734E80" w:rsidP="0007709A">
            <w:proofErr w:type="spellStart"/>
            <w:r>
              <w:t>sign_account_id</w:t>
            </w:r>
            <w:proofErr w:type="spellEnd"/>
          </w:p>
        </w:tc>
        <w:tc>
          <w:tcPr>
            <w:tcW w:w="1827" w:type="dxa"/>
          </w:tcPr>
          <w:p w14:paraId="2A38732E" w14:textId="77777777" w:rsidR="007A6897" w:rsidRDefault="00734E80" w:rsidP="0007709A">
            <w:proofErr w:type="spellStart"/>
            <w:r>
              <w:t>unique_identifier</w:t>
            </w:r>
            <w:proofErr w:type="spellEnd"/>
          </w:p>
        </w:tc>
        <w:tc>
          <w:tcPr>
            <w:tcW w:w="1559" w:type="dxa"/>
          </w:tcPr>
          <w:p w14:paraId="52A784E0" w14:textId="77777777" w:rsidR="007A6897" w:rsidRDefault="00734E80" w:rsidP="0007709A">
            <w:r>
              <w:t>null</w:t>
            </w:r>
          </w:p>
        </w:tc>
        <w:tc>
          <w:tcPr>
            <w:tcW w:w="2551" w:type="dxa"/>
          </w:tcPr>
          <w:p w14:paraId="7FA1650E" w14:textId="77777777" w:rsidR="007A6897" w:rsidRDefault="00734E80" w:rsidP="0007709A">
            <w:r>
              <w:rPr>
                <w:rFonts w:hint="eastAsia"/>
              </w:rPr>
              <w:t>该签名块对应的联系人的</w:t>
            </w:r>
            <w:r>
              <w:rPr>
                <w:rFonts w:hint="eastAsia"/>
              </w:rPr>
              <w:t>ESAP</w:t>
            </w:r>
            <w:r>
              <w:rPr>
                <w:rFonts w:hint="eastAsia"/>
              </w:rPr>
              <w:t>账户</w:t>
            </w:r>
            <w:r>
              <w:rPr>
                <w:rFonts w:hint="eastAsia"/>
              </w:rPr>
              <w:t>ID</w:t>
            </w:r>
          </w:p>
        </w:tc>
        <w:tc>
          <w:tcPr>
            <w:tcW w:w="2547" w:type="dxa"/>
          </w:tcPr>
          <w:p w14:paraId="6DAEC890" w14:textId="77777777" w:rsidR="007A6897" w:rsidRDefault="00734E80" w:rsidP="0007709A">
            <w:r>
              <w:rPr>
                <w:rFonts w:hint="eastAsia"/>
              </w:rPr>
              <w:t>要执行签署</w:t>
            </w:r>
            <w:r w:rsidR="003D79EE">
              <w:rPr>
                <w:rFonts w:hint="eastAsia"/>
              </w:rPr>
              <w:t>或者拒绝签署</w:t>
            </w:r>
            <w:r>
              <w:rPr>
                <w:rFonts w:hint="eastAsia"/>
              </w:rPr>
              <w:t>，该字段不能为空</w:t>
            </w:r>
            <w:r w:rsidR="0034064E" w:rsidRPr="002C31BC">
              <w:rPr>
                <w:rFonts w:ascii="宋体" w:eastAsia="宋体" w:hAnsi="宋体" w:hint="eastAsia"/>
                <w:b/>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①</w:t>
            </w:r>
          </w:p>
        </w:tc>
      </w:tr>
    </w:tbl>
    <w:p w14:paraId="764C7F90" w14:textId="77777777" w:rsidR="007A6897" w:rsidRPr="00734E80" w:rsidRDefault="00734E80" w:rsidP="0007709A">
      <w:pPr>
        <w:pStyle w:val="a5"/>
        <w:numPr>
          <w:ilvl w:val="0"/>
          <w:numId w:val="21"/>
        </w:numPr>
        <w:ind w:firstLineChars="0"/>
      </w:pPr>
      <w:r w:rsidRPr="00FC1B48">
        <w:rPr>
          <w:rFonts w:hint="eastAsia"/>
          <w:caps/>
          <w:color w:val="711411" w:themeColor="accent1" w:themeShade="7F"/>
          <w:spacing w:val="5"/>
        </w:rPr>
        <w:t>如果该</w:t>
      </w:r>
      <w:r w:rsidR="0034064E" w:rsidRPr="00FC1B48">
        <w:rPr>
          <w:rFonts w:hint="eastAsia"/>
          <w:caps/>
          <w:color w:val="711411" w:themeColor="accent1" w:themeShade="7F"/>
          <w:spacing w:val="5"/>
        </w:rPr>
        <w:t>sign</w:t>
      </w:r>
      <w:r w:rsidR="0034064E" w:rsidRPr="00FC1B48">
        <w:rPr>
          <w:caps/>
          <w:color w:val="711411" w:themeColor="accent1" w:themeShade="7F"/>
          <w:spacing w:val="5"/>
        </w:rPr>
        <w:t>_account_id</w:t>
      </w:r>
      <w:r w:rsidRPr="00FC1B48">
        <w:rPr>
          <w:rFonts w:hint="eastAsia"/>
          <w:caps/>
          <w:color w:val="711411" w:themeColor="accent1" w:themeShade="7F"/>
          <w:spacing w:val="5"/>
        </w:rPr>
        <w:t>为空，说明该</w:t>
      </w:r>
      <w:r w:rsidR="0034064E" w:rsidRPr="00FC1B48">
        <w:rPr>
          <w:rFonts w:hint="eastAsia"/>
          <w:caps/>
          <w:color w:val="711411" w:themeColor="accent1" w:themeShade="7F"/>
          <w:spacing w:val="5"/>
        </w:rPr>
        <w:t>签名对象对应的</w:t>
      </w:r>
      <w:r w:rsidRPr="00FC1B48">
        <w:rPr>
          <w:rFonts w:hint="eastAsia"/>
          <w:caps/>
          <w:color w:val="711411" w:themeColor="accent1" w:themeShade="7F"/>
          <w:spacing w:val="5"/>
        </w:rPr>
        <w:t>联系人尚不是</w:t>
      </w:r>
      <w:r w:rsidRPr="00FC1B48">
        <w:rPr>
          <w:rFonts w:hint="eastAsia"/>
          <w:caps/>
          <w:color w:val="711411" w:themeColor="accent1" w:themeShade="7F"/>
          <w:spacing w:val="5"/>
        </w:rPr>
        <w:t>ESAP</w:t>
      </w:r>
      <w:r w:rsidRPr="00FC1B48">
        <w:rPr>
          <w:rFonts w:hint="eastAsia"/>
          <w:caps/>
          <w:color w:val="711411" w:themeColor="accent1" w:themeShade="7F"/>
          <w:spacing w:val="5"/>
        </w:rPr>
        <w:t>平台</w:t>
      </w:r>
      <w:r w:rsidR="00796604" w:rsidRPr="00FC1B48">
        <w:rPr>
          <w:rFonts w:hint="eastAsia"/>
          <w:caps/>
          <w:color w:val="711411" w:themeColor="accent1" w:themeShade="7F"/>
          <w:spacing w:val="5"/>
        </w:rPr>
        <w:t>用户。</w:t>
      </w:r>
      <w:r w:rsidRPr="00FC1B48">
        <w:rPr>
          <w:rFonts w:hint="eastAsia"/>
          <w:caps/>
          <w:color w:val="711411" w:themeColor="accent1" w:themeShade="7F"/>
          <w:spacing w:val="5"/>
        </w:rPr>
        <w:t>该联系人注册成功</w:t>
      </w:r>
      <w:r w:rsidR="00796604" w:rsidRPr="00FC1B48">
        <w:rPr>
          <w:rFonts w:hint="eastAsia"/>
          <w:caps/>
          <w:color w:val="711411" w:themeColor="accent1" w:themeShade="7F"/>
          <w:spacing w:val="5"/>
        </w:rPr>
        <w:t>之前，该签名实例对象不可能</w:t>
      </w:r>
      <w:r w:rsidR="00796604" w:rsidRPr="00FC1B48">
        <w:rPr>
          <w:rFonts w:hint="eastAsia"/>
          <w:caps/>
          <w:color w:val="711411" w:themeColor="accent1" w:themeShade="7F"/>
          <w:spacing w:val="5"/>
        </w:rPr>
        <w:t>sign</w:t>
      </w:r>
      <w:r w:rsidR="00796604" w:rsidRPr="00FC1B48">
        <w:rPr>
          <w:caps/>
          <w:color w:val="711411" w:themeColor="accent1" w:themeShade="7F"/>
          <w:spacing w:val="5"/>
        </w:rPr>
        <w:t>_status=1</w:t>
      </w:r>
      <w:r w:rsidR="00796604" w:rsidRPr="00FC1B48">
        <w:rPr>
          <w:caps/>
          <w:color w:val="711411" w:themeColor="accent1" w:themeShade="7F"/>
          <w:spacing w:val="5"/>
        </w:rPr>
        <w:t>。</w:t>
      </w:r>
      <w:r w:rsidR="00796604" w:rsidRPr="00FC1B48">
        <w:rPr>
          <w:rFonts w:hint="eastAsia"/>
          <w:caps/>
          <w:color w:val="711411" w:themeColor="accent1" w:themeShade="7F"/>
          <w:spacing w:val="5"/>
        </w:rPr>
        <w:t>一旦该联系人注</w:t>
      </w:r>
      <w:r w:rsidRPr="00FC1B48">
        <w:rPr>
          <w:rFonts w:hint="eastAsia"/>
          <w:caps/>
          <w:color w:val="711411" w:themeColor="accent1" w:themeShade="7F"/>
          <w:spacing w:val="5"/>
        </w:rPr>
        <w:t>册</w:t>
      </w:r>
      <w:r w:rsidR="00796604" w:rsidRPr="00FC1B48">
        <w:rPr>
          <w:rFonts w:hint="eastAsia"/>
          <w:caps/>
          <w:color w:val="711411" w:themeColor="accent1" w:themeShade="7F"/>
          <w:spacing w:val="5"/>
        </w:rPr>
        <w:t>用户</w:t>
      </w:r>
      <w:r w:rsidRPr="00FC1B48">
        <w:rPr>
          <w:rFonts w:hint="eastAsia"/>
          <w:caps/>
          <w:color w:val="711411" w:themeColor="accent1" w:themeShade="7F"/>
          <w:spacing w:val="5"/>
        </w:rPr>
        <w:t>成功</w:t>
      </w:r>
      <w:r w:rsidR="00796604" w:rsidRPr="00FC1B48">
        <w:rPr>
          <w:rFonts w:hint="eastAsia"/>
          <w:caps/>
          <w:color w:val="711411" w:themeColor="accent1" w:themeShade="7F"/>
          <w:spacing w:val="5"/>
        </w:rPr>
        <w:t>，服务器应执行一系列的操作，</w:t>
      </w:r>
      <w:r w:rsidRPr="00FC1B48">
        <w:rPr>
          <w:rFonts w:hint="eastAsia"/>
          <w:caps/>
          <w:color w:val="711411" w:themeColor="accent1" w:themeShade="7F"/>
          <w:spacing w:val="5"/>
        </w:rPr>
        <w:t>给所有联系人对应的</w:t>
      </w:r>
      <w:r w:rsidRPr="00FC1B48">
        <w:rPr>
          <w:rFonts w:hint="eastAsia"/>
          <w:caps/>
          <w:color w:val="711411" w:themeColor="accent1" w:themeShade="7F"/>
          <w:spacing w:val="5"/>
        </w:rPr>
        <w:t>Sign</w:t>
      </w:r>
      <w:r w:rsidRPr="00FC1B48">
        <w:rPr>
          <w:caps/>
          <w:color w:val="711411" w:themeColor="accent1" w:themeShade="7F"/>
          <w:spacing w:val="5"/>
        </w:rPr>
        <w:t>对象的</w:t>
      </w:r>
      <w:r w:rsidR="00796604" w:rsidRPr="00FC1B48">
        <w:rPr>
          <w:caps/>
          <w:color w:val="711411" w:themeColor="accent1" w:themeShade="7F"/>
          <w:spacing w:val="5"/>
        </w:rPr>
        <w:t>sign_</w:t>
      </w:r>
      <w:r w:rsidRPr="00FC1B48">
        <w:rPr>
          <w:rFonts w:hint="eastAsia"/>
          <w:caps/>
          <w:color w:val="711411" w:themeColor="accent1" w:themeShade="7F"/>
          <w:spacing w:val="5"/>
        </w:rPr>
        <w:t>a</w:t>
      </w:r>
      <w:r w:rsidRPr="00FC1B48">
        <w:rPr>
          <w:caps/>
          <w:color w:val="711411" w:themeColor="accent1" w:themeShade="7F"/>
          <w:spacing w:val="5"/>
        </w:rPr>
        <w:t>ccount_id</w:t>
      </w:r>
      <w:r w:rsidRPr="00FC1B48">
        <w:rPr>
          <w:caps/>
          <w:color w:val="711411" w:themeColor="accent1" w:themeShade="7F"/>
          <w:spacing w:val="5"/>
        </w:rPr>
        <w:t>进行</w:t>
      </w:r>
      <w:r w:rsidR="00796604" w:rsidRPr="00FC1B48">
        <w:rPr>
          <w:caps/>
          <w:color w:val="711411" w:themeColor="accent1" w:themeShade="7F"/>
          <w:spacing w:val="5"/>
        </w:rPr>
        <w:t>赋值</w:t>
      </w:r>
      <w:r w:rsidRPr="00FC1B48">
        <w:rPr>
          <w:caps/>
          <w:color w:val="711411" w:themeColor="accent1" w:themeShade="7F"/>
          <w:spacing w:val="5"/>
        </w:rPr>
        <w:t>更新）</w:t>
      </w:r>
      <w:r w:rsidR="007A6897" w:rsidRPr="00AC7A35">
        <w:rPr>
          <w:rStyle w:val="a8"/>
        </w:rPr>
        <w:t>。</w:t>
      </w:r>
    </w:p>
    <w:sectPr w:rsidR="007A6897" w:rsidRPr="00734E80" w:rsidSect="009C2E6E">
      <w:footerReference w:type="default" r:id="rId9"/>
      <w:pgSz w:w="11906" w:h="16838"/>
      <w:pgMar w:top="1440" w:right="707" w:bottom="1440" w:left="709" w:header="851" w:footer="45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4DF617" w14:textId="77777777" w:rsidR="002E7503" w:rsidRDefault="002E7503" w:rsidP="00AC7A35">
      <w:r>
        <w:separator/>
      </w:r>
    </w:p>
  </w:endnote>
  <w:endnote w:type="continuationSeparator" w:id="0">
    <w:p w14:paraId="7FD35B97" w14:textId="77777777" w:rsidR="002E7503" w:rsidRDefault="002E7503" w:rsidP="00AC7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7909017"/>
      <w:docPartObj>
        <w:docPartGallery w:val="Page Numbers (Bottom of Page)"/>
        <w:docPartUnique/>
      </w:docPartObj>
    </w:sdtPr>
    <w:sdtEndPr/>
    <w:sdtContent>
      <w:p w14:paraId="24545A91" w14:textId="0702596B" w:rsidR="002E7503" w:rsidRDefault="002E7503">
        <w:pPr>
          <w:pStyle w:val="af2"/>
          <w:jc w:val="center"/>
        </w:pPr>
        <w:r>
          <w:fldChar w:fldCharType="begin"/>
        </w:r>
        <w:r>
          <w:instrText>PAGE   \* MERGEFORMAT</w:instrText>
        </w:r>
        <w:r>
          <w:fldChar w:fldCharType="separate"/>
        </w:r>
        <w:r w:rsidR="007B078C" w:rsidRPr="007B078C">
          <w:rPr>
            <w:noProof/>
            <w:lang w:val="zh-CN"/>
          </w:rPr>
          <w:t>11</w:t>
        </w:r>
        <w:r>
          <w:fldChar w:fldCharType="end"/>
        </w:r>
      </w:p>
    </w:sdtContent>
  </w:sdt>
  <w:p w14:paraId="0A7D537A" w14:textId="77777777" w:rsidR="002E7503" w:rsidRDefault="002E7503">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F3A6FC" w14:textId="77777777" w:rsidR="002E7503" w:rsidRDefault="002E7503" w:rsidP="00AC7A35">
      <w:r>
        <w:separator/>
      </w:r>
    </w:p>
  </w:footnote>
  <w:footnote w:type="continuationSeparator" w:id="0">
    <w:p w14:paraId="4A2E9E1A" w14:textId="77777777" w:rsidR="002E7503" w:rsidRDefault="002E7503" w:rsidP="00AC7A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2A6D"/>
    <w:multiLevelType w:val="hybridMultilevel"/>
    <w:tmpl w:val="BBC06142"/>
    <w:lvl w:ilvl="0" w:tplc="AA1ED7C8">
      <w:start w:val="1"/>
      <w:numFmt w:val="decimalEnclosedCircle"/>
      <w:lvlText w:val="%1"/>
      <w:lvlJc w:val="left"/>
      <w:pPr>
        <w:ind w:left="360" w:hanging="360"/>
      </w:pPr>
      <w:rPr>
        <w:rFonts w:ascii="宋体" w:eastAsia="宋体" w:hAnsi="宋体" w:hint="default"/>
        <w:b/>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785004"/>
    <w:multiLevelType w:val="hybridMultilevel"/>
    <w:tmpl w:val="869A69BC"/>
    <w:lvl w:ilvl="0" w:tplc="D7A803FE">
      <w:start w:val="1"/>
      <w:numFmt w:val="decimalEnclosedCircle"/>
      <w:lvlText w:val="%1"/>
      <w:lvlJc w:val="left"/>
      <w:pPr>
        <w:ind w:left="360" w:hanging="360"/>
      </w:pPr>
      <w:rPr>
        <w:rFonts w:ascii="宋体" w:eastAsia="宋体" w:hAnsi="宋体" w:hint="default"/>
        <w:b/>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8B105E"/>
    <w:multiLevelType w:val="hybridMultilevel"/>
    <w:tmpl w:val="3538F3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BC11B2"/>
    <w:multiLevelType w:val="multilevel"/>
    <w:tmpl w:val="5DDAEE5C"/>
    <w:lvl w:ilvl="0">
      <w:start w:val="1"/>
      <w:numFmt w:val="upperRoman"/>
      <w:lvlText w:val="%1"/>
      <w:lvlJc w:val="left"/>
      <w:pPr>
        <w:tabs>
          <w:tab w:val="num" w:pos="567"/>
        </w:tabs>
        <w:ind w:left="425" w:hanging="425"/>
      </w:pPr>
      <w:rPr>
        <w:rFonts w:hint="eastAsia"/>
      </w:rPr>
    </w:lvl>
    <w:lvl w:ilvl="1">
      <w:start w:val="1"/>
      <w:numFmt w:val="decimal"/>
      <w:lvlText w:val="%1-%2"/>
      <w:lvlJc w:val="left"/>
      <w:pPr>
        <w:ind w:left="992" w:hanging="567"/>
      </w:pPr>
      <w:rPr>
        <w:rFonts w:hint="eastAsia"/>
      </w:rPr>
    </w:lvl>
    <w:lvl w:ilvl="2">
      <w:start w:val="1"/>
      <w:numFmt w:val="decimal"/>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0D0932A8"/>
    <w:multiLevelType w:val="multilevel"/>
    <w:tmpl w:val="CC7A1C82"/>
    <w:lvl w:ilvl="0">
      <w:start w:val="1"/>
      <w:numFmt w:val="decimal"/>
      <w:lvlText w:val="%1-1"/>
      <w:lvlJc w:val="left"/>
      <w:pPr>
        <w:ind w:left="425" w:hanging="425"/>
      </w:pPr>
      <w:rPr>
        <w:rFonts w:hint="eastAsia"/>
      </w:rPr>
    </w:lvl>
    <w:lvl w:ilvl="1">
      <w:start w:val="1"/>
      <w:numFmt w:val="decimal"/>
      <w:lvlText w:val="%2-%1"/>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0DC15450"/>
    <w:multiLevelType w:val="hybridMultilevel"/>
    <w:tmpl w:val="971A3D1A"/>
    <w:lvl w:ilvl="0" w:tplc="04090011">
      <w:start w:val="1"/>
      <w:numFmt w:val="decimal"/>
      <w:lvlText w:val="%1)"/>
      <w:lvlJc w:val="left"/>
      <w:pPr>
        <w:ind w:left="360" w:hanging="360"/>
      </w:pPr>
      <w:rPr>
        <w:rFonts w:hint="default"/>
        <w:b/>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E015FEB"/>
    <w:multiLevelType w:val="hybridMultilevel"/>
    <w:tmpl w:val="5E24207A"/>
    <w:lvl w:ilvl="0" w:tplc="AA1ED7C8">
      <w:start w:val="1"/>
      <w:numFmt w:val="decimalEnclosedCircle"/>
      <w:lvlText w:val="%1"/>
      <w:lvlJc w:val="left"/>
      <w:pPr>
        <w:ind w:left="420" w:hanging="420"/>
      </w:pPr>
      <w:rPr>
        <w:rFonts w:ascii="宋体" w:eastAsia="宋体" w:hAnsi="宋体" w:hint="default"/>
        <w:b/>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FF31883"/>
    <w:multiLevelType w:val="hybridMultilevel"/>
    <w:tmpl w:val="BBC06142"/>
    <w:lvl w:ilvl="0" w:tplc="AA1ED7C8">
      <w:start w:val="1"/>
      <w:numFmt w:val="decimalEnclosedCircle"/>
      <w:lvlText w:val="%1"/>
      <w:lvlJc w:val="left"/>
      <w:pPr>
        <w:ind w:left="360" w:hanging="360"/>
      </w:pPr>
      <w:rPr>
        <w:rFonts w:ascii="宋体" w:eastAsia="宋体" w:hAnsi="宋体" w:hint="default"/>
        <w:b/>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26C6A4D"/>
    <w:multiLevelType w:val="hybridMultilevel"/>
    <w:tmpl w:val="F34C72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482775B"/>
    <w:multiLevelType w:val="multilevel"/>
    <w:tmpl w:val="D1C62C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14EE10F4"/>
    <w:multiLevelType w:val="hybridMultilevel"/>
    <w:tmpl w:val="0AEE9C3E"/>
    <w:lvl w:ilvl="0" w:tplc="81F8A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78329D7"/>
    <w:multiLevelType w:val="hybridMultilevel"/>
    <w:tmpl w:val="AD425536"/>
    <w:lvl w:ilvl="0" w:tplc="D7A803FE">
      <w:start w:val="1"/>
      <w:numFmt w:val="decimalEnclosedCircle"/>
      <w:lvlText w:val="%1"/>
      <w:lvlJc w:val="left"/>
      <w:pPr>
        <w:ind w:left="360" w:hanging="360"/>
      </w:pPr>
      <w:rPr>
        <w:rFonts w:ascii="宋体" w:eastAsia="宋体" w:hAnsi="宋体" w:hint="default"/>
        <w:b/>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C0778F9"/>
    <w:multiLevelType w:val="hybridMultilevel"/>
    <w:tmpl w:val="5E24207A"/>
    <w:lvl w:ilvl="0" w:tplc="AA1ED7C8">
      <w:start w:val="1"/>
      <w:numFmt w:val="decimalEnclosedCircle"/>
      <w:lvlText w:val="%1"/>
      <w:lvlJc w:val="left"/>
      <w:pPr>
        <w:ind w:left="420" w:hanging="420"/>
      </w:pPr>
      <w:rPr>
        <w:rFonts w:ascii="宋体" w:eastAsia="宋体" w:hAnsi="宋体" w:hint="default"/>
        <w:b/>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0616B8C"/>
    <w:multiLevelType w:val="hybridMultilevel"/>
    <w:tmpl w:val="CEA666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3D130A1"/>
    <w:multiLevelType w:val="hybridMultilevel"/>
    <w:tmpl w:val="5E24207A"/>
    <w:lvl w:ilvl="0" w:tplc="AA1ED7C8">
      <w:start w:val="1"/>
      <w:numFmt w:val="decimalEnclosedCircle"/>
      <w:lvlText w:val="%1"/>
      <w:lvlJc w:val="left"/>
      <w:pPr>
        <w:ind w:left="420" w:hanging="420"/>
      </w:pPr>
      <w:rPr>
        <w:rFonts w:ascii="宋体" w:eastAsia="宋体" w:hAnsi="宋体" w:hint="default"/>
        <w:b/>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94571D2"/>
    <w:multiLevelType w:val="hybridMultilevel"/>
    <w:tmpl w:val="D90EA96E"/>
    <w:lvl w:ilvl="0" w:tplc="E0A22794">
      <w:start w:val="1"/>
      <w:numFmt w:val="decimalEnclosedCircle"/>
      <w:lvlText w:val="%1"/>
      <w:lvlJc w:val="left"/>
      <w:pPr>
        <w:ind w:left="360" w:hanging="360"/>
      </w:pPr>
      <w:rPr>
        <w:rFonts w:ascii="宋体" w:eastAsia="宋体" w:hAnsi="宋体" w:hint="default"/>
        <w:b/>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FF33698"/>
    <w:multiLevelType w:val="hybridMultilevel"/>
    <w:tmpl w:val="307C66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351554E"/>
    <w:multiLevelType w:val="hybridMultilevel"/>
    <w:tmpl w:val="5E24207A"/>
    <w:lvl w:ilvl="0" w:tplc="AA1ED7C8">
      <w:start w:val="1"/>
      <w:numFmt w:val="decimalEnclosedCircle"/>
      <w:lvlText w:val="%1"/>
      <w:lvlJc w:val="left"/>
      <w:pPr>
        <w:ind w:left="420" w:hanging="420"/>
      </w:pPr>
      <w:rPr>
        <w:rFonts w:ascii="宋体" w:eastAsia="宋体" w:hAnsi="宋体" w:hint="default"/>
        <w:b/>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04D0969"/>
    <w:multiLevelType w:val="hybridMultilevel"/>
    <w:tmpl w:val="5E24207A"/>
    <w:lvl w:ilvl="0" w:tplc="AA1ED7C8">
      <w:start w:val="1"/>
      <w:numFmt w:val="decimalEnclosedCircle"/>
      <w:lvlText w:val="%1"/>
      <w:lvlJc w:val="left"/>
      <w:pPr>
        <w:ind w:left="420" w:hanging="420"/>
      </w:pPr>
      <w:rPr>
        <w:rFonts w:ascii="宋体" w:eastAsia="宋体" w:hAnsi="宋体" w:hint="default"/>
        <w:b/>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04F53CA"/>
    <w:multiLevelType w:val="hybridMultilevel"/>
    <w:tmpl w:val="BBC06142"/>
    <w:lvl w:ilvl="0" w:tplc="AA1ED7C8">
      <w:start w:val="1"/>
      <w:numFmt w:val="decimalEnclosedCircle"/>
      <w:lvlText w:val="%1"/>
      <w:lvlJc w:val="left"/>
      <w:pPr>
        <w:ind w:left="360" w:hanging="360"/>
      </w:pPr>
      <w:rPr>
        <w:rFonts w:ascii="宋体" w:eastAsia="宋体" w:hAnsi="宋体" w:hint="default"/>
        <w:b/>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4996D2E"/>
    <w:multiLevelType w:val="hybridMultilevel"/>
    <w:tmpl w:val="76344CDE"/>
    <w:lvl w:ilvl="0" w:tplc="06868EDC">
      <w:start w:val="1"/>
      <w:numFmt w:val="japaneseCounting"/>
      <w:lvlText w:val="第%1章"/>
      <w:lvlJc w:val="left"/>
      <w:pPr>
        <w:ind w:left="1580" w:hanging="15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E641FC9"/>
    <w:multiLevelType w:val="hybridMultilevel"/>
    <w:tmpl w:val="13D2D21C"/>
    <w:lvl w:ilvl="0" w:tplc="AA1ED7C8">
      <w:start w:val="1"/>
      <w:numFmt w:val="decimalEnclosedCircle"/>
      <w:lvlText w:val="%1"/>
      <w:lvlJc w:val="left"/>
      <w:pPr>
        <w:ind w:left="360" w:hanging="360"/>
      </w:pPr>
      <w:rPr>
        <w:rFonts w:ascii="宋体" w:eastAsia="宋体" w:hAnsi="宋体" w:hint="default"/>
        <w:b/>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F6D25F2"/>
    <w:multiLevelType w:val="hybridMultilevel"/>
    <w:tmpl w:val="D14CC6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AD06CE6"/>
    <w:multiLevelType w:val="hybridMultilevel"/>
    <w:tmpl w:val="F34C72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092687B"/>
    <w:multiLevelType w:val="hybridMultilevel"/>
    <w:tmpl w:val="E7540DC0"/>
    <w:lvl w:ilvl="0" w:tplc="D7A803FE">
      <w:start w:val="1"/>
      <w:numFmt w:val="decimalEnclosedCircle"/>
      <w:lvlText w:val="%1"/>
      <w:lvlJc w:val="left"/>
      <w:pPr>
        <w:ind w:left="360" w:hanging="360"/>
      </w:pPr>
      <w:rPr>
        <w:rFonts w:ascii="宋体" w:eastAsia="宋体" w:hAnsi="宋体" w:hint="default"/>
        <w:b/>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2002A9D"/>
    <w:multiLevelType w:val="hybridMultilevel"/>
    <w:tmpl w:val="24564694"/>
    <w:lvl w:ilvl="0" w:tplc="B4CC7E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91746D7"/>
    <w:multiLevelType w:val="hybridMultilevel"/>
    <w:tmpl w:val="E68890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B792B13"/>
    <w:multiLevelType w:val="hybridMultilevel"/>
    <w:tmpl w:val="71EABA7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4"/>
  </w:num>
  <w:num w:numId="3">
    <w:abstractNumId w:val="3"/>
  </w:num>
  <w:num w:numId="4">
    <w:abstractNumId w:val="9"/>
  </w:num>
  <w:num w:numId="5">
    <w:abstractNumId w:val="9"/>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0"/>
  </w:num>
  <w:num w:numId="15">
    <w:abstractNumId w:val="7"/>
  </w:num>
  <w:num w:numId="16">
    <w:abstractNumId w:val="18"/>
  </w:num>
  <w:num w:numId="17">
    <w:abstractNumId w:val="19"/>
  </w:num>
  <w:num w:numId="18">
    <w:abstractNumId w:val="6"/>
  </w:num>
  <w:num w:numId="19">
    <w:abstractNumId w:val="14"/>
  </w:num>
  <w:num w:numId="20">
    <w:abstractNumId w:val="12"/>
  </w:num>
  <w:num w:numId="21">
    <w:abstractNumId w:val="17"/>
  </w:num>
  <w:num w:numId="22">
    <w:abstractNumId w:val="25"/>
  </w:num>
  <w:num w:numId="23">
    <w:abstractNumId w:val="27"/>
  </w:num>
  <w:num w:numId="24">
    <w:abstractNumId w:val="1"/>
  </w:num>
  <w:num w:numId="25">
    <w:abstractNumId w:val="24"/>
  </w:num>
  <w:num w:numId="26">
    <w:abstractNumId w:val="11"/>
  </w:num>
  <w:num w:numId="27">
    <w:abstractNumId w:val="5"/>
  </w:num>
  <w:num w:numId="28">
    <w:abstractNumId w:val="15"/>
  </w:num>
  <w:num w:numId="29">
    <w:abstractNumId w:val="10"/>
  </w:num>
  <w:num w:numId="30">
    <w:abstractNumId w:val="22"/>
  </w:num>
  <w:num w:numId="31">
    <w:abstractNumId w:val="16"/>
  </w:num>
  <w:num w:numId="32">
    <w:abstractNumId w:val="13"/>
  </w:num>
  <w:num w:numId="33">
    <w:abstractNumId w:val="2"/>
  </w:num>
  <w:num w:numId="34">
    <w:abstractNumId w:val="21"/>
  </w:num>
  <w:num w:numId="35">
    <w:abstractNumId w:val="23"/>
  </w:num>
  <w:num w:numId="36">
    <w:abstractNumId w:val="26"/>
  </w:num>
  <w:num w:numId="37">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uzic">
    <w15:presenceInfo w15:providerId="None" w15:userId="Suzi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proofState w:spelling="clean" w:grammar="clean"/>
  <w:revisionView w:markup="0"/>
  <w:trackRevisions/>
  <w:defaultTabStop w:val="420"/>
  <w:drawingGridVerticalSpacing w:val="156"/>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F2C"/>
    <w:rsid w:val="00000AB0"/>
    <w:rsid w:val="00001073"/>
    <w:rsid w:val="000014F9"/>
    <w:rsid w:val="00006020"/>
    <w:rsid w:val="00010BDE"/>
    <w:rsid w:val="00016364"/>
    <w:rsid w:val="00017A81"/>
    <w:rsid w:val="000230C8"/>
    <w:rsid w:val="000275BD"/>
    <w:rsid w:val="00027FC2"/>
    <w:rsid w:val="00030840"/>
    <w:rsid w:val="00031296"/>
    <w:rsid w:val="000312A8"/>
    <w:rsid w:val="00032EA0"/>
    <w:rsid w:val="00032F59"/>
    <w:rsid w:val="00040C77"/>
    <w:rsid w:val="000447D0"/>
    <w:rsid w:val="00045218"/>
    <w:rsid w:val="00045E35"/>
    <w:rsid w:val="000500CA"/>
    <w:rsid w:val="00052015"/>
    <w:rsid w:val="0005232E"/>
    <w:rsid w:val="00054813"/>
    <w:rsid w:val="00057BCC"/>
    <w:rsid w:val="00060483"/>
    <w:rsid w:val="000606A3"/>
    <w:rsid w:val="00064A8C"/>
    <w:rsid w:val="00065230"/>
    <w:rsid w:val="000671BA"/>
    <w:rsid w:val="000718D4"/>
    <w:rsid w:val="00073834"/>
    <w:rsid w:val="000754E7"/>
    <w:rsid w:val="0007709A"/>
    <w:rsid w:val="00082552"/>
    <w:rsid w:val="00084E50"/>
    <w:rsid w:val="00085A64"/>
    <w:rsid w:val="00086EC9"/>
    <w:rsid w:val="00094FDD"/>
    <w:rsid w:val="0009524F"/>
    <w:rsid w:val="000A57B1"/>
    <w:rsid w:val="000A5C08"/>
    <w:rsid w:val="000B35E7"/>
    <w:rsid w:val="000B4D7E"/>
    <w:rsid w:val="000B668F"/>
    <w:rsid w:val="000C26A4"/>
    <w:rsid w:val="000D4D8A"/>
    <w:rsid w:val="000D5C85"/>
    <w:rsid w:val="000E469C"/>
    <w:rsid w:val="000E7158"/>
    <w:rsid w:val="000F0AA1"/>
    <w:rsid w:val="000F0BED"/>
    <w:rsid w:val="000F4CC1"/>
    <w:rsid w:val="000F5784"/>
    <w:rsid w:val="000F6BC9"/>
    <w:rsid w:val="000F7C8C"/>
    <w:rsid w:val="0010116B"/>
    <w:rsid w:val="00101349"/>
    <w:rsid w:val="00117A48"/>
    <w:rsid w:val="00123FC9"/>
    <w:rsid w:val="001254D5"/>
    <w:rsid w:val="001276D0"/>
    <w:rsid w:val="001315D9"/>
    <w:rsid w:val="00132679"/>
    <w:rsid w:val="001342F9"/>
    <w:rsid w:val="0014039B"/>
    <w:rsid w:val="001500A0"/>
    <w:rsid w:val="001535EC"/>
    <w:rsid w:val="0015456C"/>
    <w:rsid w:val="001563AF"/>
    <w:rsid w:val="0016000E"/>
    <w:rsid w:val="00161C34"/>
    <w:rsid w:val="00162E21"/>
    <w:rsid w:val="00163099"/>
    <w:rsid w:val="00166122"/>
    <w:rsid w:val="00170ED9"/>
    <w:rsid w:val="00174545"/>
    <w:rsid w:val="001745A4"/>
    <w:rsid w:val="00180691"/>
    <w:rsid w:val="0018112B"/>
    <w:rsid w:val="0018140A"/>
    <w:rsid w:val="00190A59"/>
    <w:rsid w:val="0019154D"/>
    <w:rsid w:val="00192EB5"/>
    <w:rsid w:val="00193A82"/>
    <w:rsid w:val="00195081"/>
    <w:rsid w:val="00196BD3"/>
    <w:rsid w:val="00197A39"/>
    <w:rsid w:val="001A0566"/>
    <w:rsid w:val="001A22DC"/>
    <w:rsid w:val="001A242D"/>
    <w:rsid w:val="001A277F"/>
    <w:rsid w:val="001A62AA"/>
    <w:rsid w:val="001A69B3"/>
    <w:rsid w:val="001A78AA"/>
    <w:rsid w:val="001B1D6E"/>
    <w:rsid w:val="001B22C4"/>
    <w:rsid w:val="001B3549"/>
    <w:rsid w:val="001B422D"/>
    <w:rsid w:val="001B5218"/>
    <w:rsid w:val="001B7BDA"/>
    <w:rsid w:val="001C063A"/>
    <w:rsid w:val="001C38E2"/>
    <w:rsid w:val="001C442F"/>
    <w:rsid w:val="001C692D"/>
    <w:rsid w:val="001D33C9"/>
    <w:rsid w:val="001D65C8"/>
    <w:rsid w:val="001D6D67"/>
    <w:rsid w:val="001E1230"/>
    <w:rsid w:val="001E401A"/>
    <w:rsid w:val="001F41FB"/>
    <w:rsid w:val="001F42EB"/>
    <w:rsid w:val="001F7A7B"/>
    <w:rsid w:val="002003DC"/>
    <w:rsid w:val="002030C5"/>
    <w:rsid w:val="00203D89"/>
    <w:rsid w:val="00204D97"/>
    <w:rsid w:val="00206B45"/>
    <w:rsid w:val="00215C9F"/>
    <w:rsid w:val="00227682"/>
    <w:rsid w:val="00230373"/>
    <w:rsid w:val="0023236C"/>
    <w:rsid w:val="0023773A"/>
    <w:rsid w:val="00247B6E"/>
    <w:rsid w:val="00251925"/>
    <w:rsid w:val="00265E50"/>
    <w:rsid w:val="00266A1D"/>
    <w:rsid w:val="00266E1D"/>
    <w:rsid w:val="0026748B"/>
    <w:rsid w:val="0027460F"/>
    <w:rsid w:val="002828DB"/>
    <w:rsid w:val="0029041D"/>
    <w:rsid w:val="00291C68"/>
    <w:rsid w:val="00294A03"/>
    <w:rsid w:val="00294EC0"/>
    <w:rsid w:val="00295073"/>
    <w:rsid w:val="002967C8"/>
    <w:rsid w:val="00296895"/>
    <w:rsid w:val="0029795F"/>
    <w:rsid w:val="002A604A"/>
    <w:rsid w:val="002A76C3"/>
    <w:rsid w:val="002B0B30"/>
    <w:rsid w:val="002B2C82"/>
    <w:rsid w:val="002B6FE8"/>
    <w:rsid w:val="002C0EB0"/>
    <w:rsid w:val="002C2873"/>
    <w:rsid w:val="002C31BC"/>
    <w:rsid w:val="002C4B1B"/>
    <w:rsid w:val="002C5D9C"/>
    <w:rsid w:val="002C5F1D"/>
    <w:rsid w:val="002D3349"/>
    <w:rsid w:val="002D39D2"/>
    <w:rsid w:val="002D6CE3"/>
    <w:rsid w:val="002E021E"/>
    <w:rsid w:val="002E057F"/>
    <w:rsid w:val="002E12DC"/>
    <w:rsid w:val="002E48A8"/>
    <w:rsid w:val="002E5029"/>
    <w:rsid w:val="002E69CD"/>
    <w:rsid w:val="002E7503"/>
    <w:rsid w:val="002E79F1"/>
    <w:rsid w:val="002E7DEE"/>
    <w:rsid w:val="002F007C"/>
    <w:rsid w:val="002F5939"/>
    <w:rsid w:val="003017FC"/>
    <w:rsid w:val="00303B06"/>
    <w:rsid w:val="003131D5"/>
    <w:rsid w:val="0031676A"/>
    <w:rsid w:val="0031776D"/>
    <w:rsid w:val="00322430"/>
    <w:rsid w:val="0032401B"/>
    <w:rsid w:val="00326569"/>
    <w:rsid w:val="0034064E"/>
    <w:rsid w:val="00342789"/>
    <w:rsid w:val="00343ABF"/>
    <w:rsid w:val="00344949"/>
    <w:rsid w:val="0034671B"/>
    <w:rsid w:val="003472A9"/>
    <w:rsid w:val="00350019"/>
    <w:rsid w:val="00350E4C"/>
    <w:rsid w:val="003519EF"/>
    <w:rsid w:val="003523F2"/>
    <w:rsid w:val="003546E3"/>
    <w:rsid w:val="00366A5D"/>
    <w:rsid w:val="00371230"/>
    <w:rsid w:val="003720D2"/>
    <w:rsid w:val="003766D5"/>
    <w:rsid w:val="00376C51"/>
    <w:rsid w:val="00383F80"/>
    <w:rsid w:val="003879FC"/>
    <w:rsid w:val="0039048B"/>
    <w:rsid w:val="0039744B"/>
    <w:rsid w:val="003977BB"/>
    <w:rsid w:val="003A2569"/>
    <w:rsid w:val="003A4E08"/>
    <w:rsid w:val="003B1A3B"/>
    <w:rsid w:val="003B4187"/>
    <w:rsid w:val="003C1C2B"/>
    <w:rsid w:val="003C33B5"/>
    <w:rsid w:val="003C36FD"/>
    <w:rsid w:val="003C6431"/>
    <w:rsid w:val="003C7CB2"/>
    <w:rsid w:val="003D1E7C"/>
    <w:rsid w:val="003D5016"/>
    <w:rsid w:val="003D53DB"/>
    <w:rsid w:val="003D79D4"/>
    <w:rsid w:val="003D79EE"/>
    <w:rsid w:val="003D7D45"/>
    <w:rsid w:val="003D7DF4"/>
    <w:rsid w:val="003E0FEA"/>
    <w:rsid w:val="003E4309"/>
    <w:rsid w:val="003E77E4"/>
    <w:rsid w:val="003F4208"/>
    <w:rsid w:val="003F5B9B"/>
    <w:rsid w:val="004014BE"/>
    <w:rsid w:val="0041075A"/>
    <w:rsid w:val="004139A6"/>
    <w:rsid w:val="0042110E"/>
    <w:rsid w:val="00424460"/>
    <w:rsid w:val="00426F2C"/>
    <w:rsid w:val="0043061D"/>
    <w:rsid w:val="00436E29"/>
    <w:rsid w:val="004376F6"/>
    <w:rsid w:val="004379F2"/>
    <w:rsid w:val="00440353"/>
    <w:rsid w:val="00443DF0"/>
    <w:rsid w:val="0044500A"/>
    <w:rsid w:val="0046117F"/>
    <w:rsid w:val="00464B48"/>
    <w:rsid w:val="00465914"/>
    <w:rsid w:val="00466613"/>
    <w:rsid w:val="004675E5"/>
    <w:rsid w:val="00467E4A"/>
    <w:rsid w:val="00472F18"/>
    <w:rsid w:val="00473268"/>
    <w:rsid w:val="00474D26"/>
    <w:rsid w:val="0048047C"/>
    <w:rsid w:val="004806B3"/>
    <w:rsid w:val="00482311"/>
    <w:rsid w:val="0048687B"/>
    <w:rsid w:val="00487537"/>
    <w:rsid w:val="00491D32"/>
    <w:rsid w:val="00492BCD"/>
    <w:rsid w:val="00492C7C"/>
    <w:rsid w:val="00494E36"/>
    <w:rsid w:val="0049664F"/>
    <w:rsid w:val="004A3317"/>
    <w:rsid w:val="004B1035"/>
    <w:rsid w:val="004C18C2"/>
    <w:rsid w:val="004C4DF6"/>
    <w:rsid w:val="004C7B7F"/>
    <w:rsid w:val="004C7C4D"/>
    <w:rsid w:val="004D0B02"/>
    <w:rsid w:val="004D160A"/>
    <w:rsid w:val="004D30B4"/>
    <w:rsid w:val="004D4EC3"/>
    <w:rsid w:val="004E2226"/>
    <w:rsid w:val="004E6D65"/>
    <w:rsid w:val="004E7A49"/>
    <w:rsid w:val="004F0BE3"/>
    <w:rsid w:val="004F6C2B"/>
    <w:rsid w:val="005008C1"/>
    <w:rsid w:val="005021C0"/>
    <w:rsid w:val="005050D3"/>
    <w:rsid w:val="00520479"/>
    <w:rsid w:val="00523211"/>
    <w:rsid w:val="00523621"/>
    <w:rsid w:val="0052561D"/>
    <w:rsid w:val="005264BC"/>
    <w:rsid w:val="005271A0"/>
    <w:rsid w:val="005310F0"/>
    <w:rsid w:val="0053134F"/>
    <w:rsid w:val="0053275A"/>
    <w:rsid w:val="00537B22"/>
    <w:rsid w:val="005455E0"/>
    <w:rsid w:val="005525C9"/>
    <w:rsid w:val="00557DB0"/>
    <w:rsid w:val="00557E34"/>
    <w:rsid w:val="005602BD"/>
    <w:rsid w:val="00563D74"/>
    <w:rsid w:val="005641C6"/>
    <w:rsid w:val="0057186C"/>
    <w:rsid w:val="00573335"/>
    <w:rsid w:val="005736F1"/>
    <w:rsid w:val="00575954"/>
    <w:rsid w:val="00576F92"/>
    <w:rsid w:val="0058070A"/>
    <w:rsid w:val="0058196D"/>
    <w:rsid w:val="00582226"/>
    <w:rsid w:val="00582BD8"/>
    <w:rsid w:val="00584625"/>
    <w:rsid w:val="0058497F"/>
    <w:rsid w:val="005929D1"/>
    <w:rsid w:val="00597B6B"/>
    <w:rsid w:val="00597BC8"/>
    <w:rsid w:val="005A424A"/>
    <w:rsid w:val="005A4A74"/>
    <w:rsid w:val="005B04C1"/>
    <w:rsid w:val="005B44F7"/>
    <w:rsid w:val="005B650C"/>
    <w:rsid w:val="005C03DE"/>
    <w:rsid w:val="005C58D6"/>
    <w:rsid w:val="005C6340"/>
    <w:rsid w:val="005D0421"/>
    <w:rsid w:val="005D06FE"/>
    <w:rsid w:val="005D3848"/>
    <w:rsid w:val="005E3B6D"/>
    <w:rsid w:val="005E5489"/>
    <w:rsid w:val="005E765B"/>
    <w:rsid w:val="005F088C"/>
    <w:rsid w:val="005F48C9"/>
    <w:rsid w:val="005F6A2C"/>
    <w:rsid w:val="00600BEF"/>
    <w:rsid w:val="00605005"/>
    <w:rsid w:val="006068B9"/>
    <w:rsid w:val="00612EE3"/>
    <w:rsid w:val="00614B85"/>
    <w:rsid w:val="00614BC5"/>
    <w:rsid w:val="0061660D"/>
    <w:rsid w:val="00621F4D"/>
    <w:rsid w:val="00630840"/>
    <w:rsid w:val="00631116"/>
    <w:rsid w:val="006408D2"/>
    <w:rsid w:val="00642BE0"/>
    <w:rsid w:val="00645528"/>
    <w:rsid w:val="00652D34"/>
    <w:rsid w:val="00653D2B"/>
    <w:rsid w:val="0065502E"/>
    <w:rsid w:val="00673203"/>
    <w:rsid w:val="00674201"/>
    <w:rsid w:val="0067487F"/>
    <w:rsid w:val="006830D6"/>
    <w:rsid w:val="006877E7"/>
    <w:rsid w:val="0069416B"/>
    <w:rsid w:val="00694254"/>
    <w:rsid w:val="006962FF"/>
    <w:rsid w:val="006A1E5A"/>
    <w:rsid w:val="006A42DB"/>
    <w:rsid w:val="006A7565"/>
    <w:rsid w:val="006B38C7"/>
    <w:rsid w:val="006B496B"/>
    <w:rsid w:val="006C1ADF"/>
    <w:rsid w:val="006C306C"/>
    <w:rsid w:val="006C49BD"/>
    <w:rsid w:val="006C6FA0"/>
    <w:rsid w:val="006C7A85"/>
    <w:rsid w:val="006D075D"/>
    <w:rsid w:val="006D11E2"/>
    <w:rsid w:val="006D4567"/>
    <w:rsid w:val="006D571F"/>
    <w:rsid w:val="006F25A8"/>
    <w:rsid w:val="006F2F12"/>
    <w:rsid w:val="00700595"/>
    <w:rsid w:val="00701558"/>
    <w:rsid w:val="00701FCF"/>
    <w:rsid w:val="00703C21"/>
    <w:rsid w:val="00706BE1"/>
    <w:rsid w:val="0070708F"/>
    <w:rsid w:val="00707188"/>
    <w:rsid w:val="00711450"/>
    <w:rsid w:val="007140BA"/>
    <w:rsid w:val="007200FE"/>
    <w:rsid w:val="0072243F"/>
    <w:rsid w:val="0072678F"/>
    <w:rsid w:val="007276A9"/>
    <w:rsid w:val="00732CFC"/>
    <w:rsid w:val="007349D7"/>
    <w:rsid w:val="00734E80"/>
    <w:rsid w:val="00734F5E"/>
    <w:rsid w:val="007377B0"/>
    <w:rsid w:val="00737B41"/>
    <w:rsid w:val="00740022"/>
    <w:rsid w:val="007412A1"/>
    <w:rsid w:val="00741B91"/>
    <w:rsid w:val="00746019"/>
    <w:rsid w:val="00752B80"/>
    <w:rsid w:val="007542CB"/>
    <w:rsid w:val="00754F75"/>
    <w:rsid w:val="00766232"/>
    <w:rsid w:val="00766D59"/>
    <w:rsid w:val="00773104"/>
    <w:rsid w:val="00783D6C"/>
    <w:rsid w:val="007863AE"/>
    <w:rsid w:val="00786F05"/>
    <w:rsid w:val="007877EB"/>
    <w:rsid w:val="007932FF"/>
    <w:rsid w:val="007960C6"/>
    <w:rsid w:val="00796604"/>
    <w:rsid w:val="0079712E"/>
    <w:rsid w:val="0079765D"/>
    <w:rsid w:val="007A053E"/>
    <w:rsid w:val="007A3CA1"/>
    <w:rsid w:val="007A6897"/>
    <w:rsid w:val="007A78A6"/>
    <w:rsid w:val="007A78C9"/>
    <w:rsid w:val="007B078C"/>
    <w:rsid w:val="007B6D1D"/>
    <w:rsid w:val="007C087B"/>
    <w:rsid w:val="007C1DA5"/>
    <w:rsid w:val="007C72D5"/>
    <w:rsid w:val="007D1A7C"/>
    <w:rsid w:val="007D487F"/>
    <w:rsid w:val="007D66CF"/>
    <w:rsid w:val="007D7E54"/>
    <w:rsid w:val="007E3418"/>
    <w:rsid w:val="007E5460"/>
    <w:rsid w:val="007E63D6"/>
    <w:rsid w:val="007E7CF4"/>
    <w:rsid w:val="007F08AA"/>
    <w:rsid w:val="007F733D"/>
    <w:rsid w:val="007F7ED4"/>
    <w:rsid w:val="008029B6"/>
    <w:rsid w:val="008048DF"/>
    <w:rsid w:val="0080569C"/>
    <w:rsid w:val="0081130A"/>
    <w:rsid w:val="00811771"/>
    <w:rsid w:val="00811AEC"/>
    <w:rsid w:val="008121F4"/>
    <w:rsid w:val="00822596"/>
    <w:rsid w:val="00825138"/>
    <w:rsid w:val="008261DE"/>
    <w:rsid w:val="00830F29"/>
    <w:rsid w:val="008340CA"/>
    <w:rsid w:val="00835880"/>
    <w:rsid w:val="008360E3"/>
    <w:rsid w:val="00836286"/>
    <w:rsid w:val="00836AB8"/>
    <w:rsid w:val="00842361"/>
    <w:rsid w:val="00845C88"/>
    <w:rsid w:val="00847008"/>
    <w:rsid w:val="008478AA"/>
    <w:rsid w:val="008570C9"/>
    <w:rsid w:val="008579C7"/>
    <w:rsid w:val="008605F3"/>
    <w:rsid w:val="00861F16"/>
    <w:rsid w:val="008727C6"/>
    <w:rsid w:val="008744A7"/>
    <w:rsid w:val="00885F26"/>
    <w:rsid w:val="00886582"/>
    <w:rsid w:val="008928B3"/>
    <w:rsid w:val="008A01F1"/>
    <w:rsid w:val="008A0A08"/>
    <w:rsid w:val="008A1CEF"/>
    <w:rsid w:val="008A1CFA"/>
    <w:rsid w:val="008A2CDA"/>
    <w:rsid w:val="008A318E"/>
    <w:rsid w:val="008A413B"/>
    <w:rsid w:val="008A4915"/>
    <w:rsid w:val="008A539F"/>
    <w:rsid w:val="008B1518"/>
    <w:rsid w:val="008B3550"/>
    <w:rsid w:val="008B4F5C"/>
    <w:rsid w:val="008C33BF"/>
    <w:rsid w:val="008C60AC"/>
    <w:rsid w:val="008C6ACA"/>
    <w:rsid w:val="008D16C7"/>
    <w:rsid w:val="008E09F9"/>
    <w:rsid w:val="008E0C36"/>
    <w:rsid w:val="008E7401"/>
    <w:rsid w:val="008E7E05"/>
    <w:rsid w:val="008F3F0D"/>
    <w:rsid w:val="00900F6D"/>
    <w:rsid w:val="00904B5A"/>
    <w:rsid w:val="00905C00"/>
    <w:rsid w:val="00911373"/>
    <w:rsid w:val="009143FC"/>
    <w:rsid w:val="00922277"/>
    <w:rsid w:val="00926202"/>
    <w:rsid w:val="00927D1C"/>
    <w:rsid w:val="00935F85"/>
    <w:rsid w:val="0093758E"/>
    <w:rsid w:val="009409C7"/>
    <w:rsid w:val="00943039"/>
    <w:rsid w:val="00945DA5"/>
    <w:rsid w:val="00951042"/>
    <w:rsid w:val="00952385"/>
    <w:rsid w:val="00955104"/>
    <w:rsid w:val="0095768F"/>
    <w:rsid w:val="0095777B"/>
    <w:rsid w:val="00960EDB"/>
    <w:rsid w:val="00963964"/>
    <w:rsid w:val="00967822"/>
    <w:rsid w:val="00970ECD"/>
    <w:rsid w:val="00972D84"/>
    <w:rsid w:val="009742E8"/>
    <w:rsid w:val="009743B0"/>
    <w:rsid w:val="00975565"/>
    <w:rsid w:val="00980451"/>
    <w:rsid w:val="00983B73"/>
    <w:rsid w:val="00994B24"/>
    <w:rsid w:val="00995E46"/>
    <w:rsid w:val="00996A47"/>
    <w:rsid w:val="009A1DFA"/>
    <w:rsid w:val="009A6664"/>
    <w:rsid w:val="009B019B"/>
    <w:rsid w:val="009B21E4"/>
    <w:rsid w:val="009B64A8"/>
    <w:rsid w:val="009C1305"/>
    <w:rsid w:val="009C2E6E"/>
    <w:rsid w:val="009C7F36"/>
    <w:rsid w:val="009D0ABB"/>
    <w:rsid w:val="009D1DD3"/>
    <w:rsid w:val="009D3ECD"/>
    <w:rsid w:val="009D6057"/>
    <w:rsid w:val="009D7E5C"/>
    <w:rsid w:val="009E1968"/>
    <w:rsid w:val="009E1A42"/>
    <w:rsid w:val="009E29C0"/>
    <w:rsid w:val="009E3A52"/>
    <w:rsid w:val="009E5FCE"/>
    <w:rsid w:val="009E7F4D"/>
    <w:rsid w:val="009F20EF"/>
    <w:rsid w:val="009F2207"/>
    <w:rsid w:val="00A00423"/>
    <w:rsid w:val="00A14977"/>
    <w:rsid w:val="00A16BBE"/>
    <w:rsid w:val="00A20225"/>
    <w:rsid w:val="00A210A8"/>
    <w:rsid w:val="00A21EBC"/>
    <w:rsid w:val="00A30E36"/>
    <w:rsid w:val="00A3179D"/>
    <w:rsid w:val="00A3582F"/>
    <w:rsid w:val="00A3775D"/>
    <w:rsid w:val="00A37A51"/>
    <w:rsid w:val="00A37DCC"/>
    <w:rsid w:val="00A40FA4"/>
    <w:rsid w:val="00A52596"/>
    <w:rsid w:val="00A623A2"/>
    <w:rsid w:val="00A63C2F"/>
    <w:rsid w:val="00A64211"/>
    <w:rsid w:val="00A742ED"/>
    <w:rsid w:val="00A74EDD"/>
    <w:rsid w:val="00A75E0D"/>
    <w:rsid w:val="00A76DD6"/>
    <w:rsid w:val="00A7730D"/>
    <w:rsid w:val="00A80843"/>
    <w:rsid w:val="00A81220"/>
    <w:rsid w:val="00A82119"/>
    <w:rsid w:val="00A83E92"/>
    <w:rsid w:val="00A877F7"/>
    <w:rsid w:val="00A90D83"/>
    <w:rsid w:val="00A9165E"/>
    <w:rsid w:val="00A92E8F"/>
    <w:rsid w:val="00A96867"/>
    <w:rsid w:val="00AA2284"/>
    <w:rsid w:val="00AA2B2A"/>
    <w:rsid w:val="00AB0480"/>
    <w:rsid w:val="00AC61B4"/>
    <w:rsid w:val="00AC7A35"/>
    <w:rsid w:val="00AD1287"/>
    <w:rsid w:val="00AD2A28"/>
    <w:rsid w:val="00AD4CD0"/>
    <w:rsid w:val="00AD71D9"/>
    <w:rsid w:val="00AE4222"/>
    <w:rsid w:val="00AE721B"/>
    <w:rsid w:val="00AF0055"/>
    <w:rsid w:val="00AF03FA"/>
    <w:rsid w:val="00AF30E7"/>
    <w:rsid w:val="00AF429B"/>
    <w:rsid w:val="00AF6747"/>
    <w:rsid w:val="00AF716A"/>
    <w:rsid w:val="00B0006D"/>
    <w:rsid w:val="00B00FDD"/>
    <w:rsid w:val="00B079B7"/>
    <w:rsid w:val="00B10BA4"/>
    <w:rsid w:val="00B116B7"/>
    <w:rsid w:val="00B1320F"/>
    <w:rsid w:val="00B155DF"/>
    <w:rsid w:val="00B16860"/>
    <w:rsid w:val="00B242A4"/>
    <w:rsid w:val="00B27255"/>
    <w:rsid w:val="00B27867"/>
    <w:rsid w:val="00B27FA1"/>
    <w:rsid w:val="00B366C9"/>
    <w:rsid w:val="00B36C88"/>
    <w:rsid w:val="00B374C3"/>
    <w:rsid w:val="00B37AF3"/>
    <w:rsid w:val="00B4075A"/>
    <w:rsid w:val="00B4396A"/>
    <w:rsid w:val="00B44BE2"/>
    <w:rsid w:val="00B47210"/>
    <w:rsid w:val="00B50A20"/>
    <w:rsid w:val="00B53FBB"/>
    <w:rsid w:val="00B5690C"/>
    <w:rsid w:val="00B67DD2"/>
    <w:rsid w:val="00B75DE8"/>
    <w:rsid w:val="00B84889"/>
    <w:rsid w:val="00B851FF"/>
    <w:rsid w:val="00B86E9C"/>
    <w:rsid w:val="00B9285A"/>
    <w:rsid w:val="00B96955"/>
    <w:rsid w:val="00B9717C"/>
    <w:rsid w:val="00BA38ED"/>
    <w:rsid w:val="00BB0CDE"/>
    <w:rsid w:val="00BB7069"/>
    <w:rsid w:val="00BB7380"/>
    <w:rsid w:val="00BC17FB"/>
    <w:rsid w:val="00BC211F"/>
    <w:rsid w:val="00BC6BA7"/>
    <w:rsid w:val="00BD05D1"/>
    <w:rsid w:val="00BD2268"/>
    <w:rsid w:val="00BD2E9D"/>
    <w:rsid w:val="00BE0A48"/>
    <w:rsid w:val="00BE4A6F"/>
    <w:rsid w:val="00BE5FF1"/>
    <w:rsid w:val="00C009AA"/>
    <w:rsid w:val="00C04F84"/>
    <w:rsid w:val="00C05813"/>
    <w:rsid w:val="00C05834"/>
    <w:rsid w:val="00C10C87"/>
    <w:rsid w:val="00C11CD4"/>
    <w:rsid w:val="00C16416"/>
    <w:rsid w:val="00C225C3"/>
    <w:rsid w:val="00C22B70"/>
    <w:rsid w:val="00C24C8E"/>
    <w:rsid w:val="00C27AC6"/>
    <w:rsid w:val="00C31418"/>
    <w:rsid w:val="00C31BD2"/>
    <w:rsid w:val="00C32403"/>
    <w:rsid w:val="00C32C0A"/>
    <w:rsid w:val="00C34389"/>
    <w:rsid w:val="00C37113"/>
    <w:rsid w:val="00C45A16"/>
    <w:rsid w:val="00C45C3E"/>
    <w:rsid w:val="00C5013D"/>
    <w:rsid w:val="00C50628"/>
    <w:rsid w:val="00C527D0"/>
    <w:rsid w:val="00C52B65"/>
    <w:rsid w:val="00C56196"/>
    <w:rsid w:val="00C57769"/>
    <w:rsid w:val="00C61EB7"/>
    <w:rsid w:val="00C65070"/>
    <w:rsid w:val="00C65C3E"/>
    <w:rsid w:val="00C662D2"/>
    <w:rsid w:val="00C769F3"/>
    <w:rsid w:val="00C85964"/>
    <w:rsid w:val="00C97294"/>
    <w:rsid w:val="00C97D95"/>
    <w:rsid w:val="00CA370A"/>
    <w:rsid w:val="00CA4586"/>
    <w:rsid w:val="00CA67BB"/>
    <w:rsid w:val="00CA7775"/>
    <w:rsid w:val="00CB00D5"/>
    <w:rsid w:val="00CB1F2D"/>
    <w:rsid w:val="00CB3144"/>
    <w:rsid w:val="00CC0296"/>
    <w:rsid w:val="00CC0946"/>
    <w:rsid w:val="00CC304B"/>
    <w:rsid w:val="00CC441C"/>
    <w:rsid w:val="00CC7A7E"/>
    <w:rsid w:val="00CD6CFD"/>
    <w:rsid w:val="00CF23B0"/>
    <w:rsid w:val="00CF2962"/>
    <w:rsid w:val="00CF627C"/>
    <w:rsid w:val="00D01661"/>
    <w:rsid w:val="00D04714"/>
    <w:rsid w:val="00D04C9D"/>
    <w:rsid w:val="00D04F70"/>
    <w:rsid w:val="00D11774"/>
    <w:rsid w:val="00D15F46"/>
    <w:rsid w:val="00D238C7"/>
    <w:rsid w:val="00D24E8C"/>
    <w:rsid w:val="00D25822"/>
    <w:rsid w:val="00D31D41"/>
    <w:rsid w:val="00D31DCF"/>
    <w:rsid w:val="00D3534C"/>
    <w:rsid w:val="00D37658"/>
    <w:rsid w:val="00D4145F"/>
    <w:rsid w:val="00D4204F"/>
    <w:rsid w:val="00D42F3E"/>
    <w:rsid w:val="00D441B7"/>
    <w:rsid w:val="00D47A44"/>
    <w:rsid w:val="00D51B0B"/>
    <w:rsid w:val="00D524F2"/>
    <w:rsid w:val="00D52CB3"/>
    <w:rsid w:val="00D55FC0"/>
    <w:rsid w:val="00D56693"/>
    <w:rsid w:val="00D6032D"/>
    <w:rsid w:val="00D62DC5"/>
    <w:rsid w:val="00D642E5"/>
    <w:rsid w:val="00D67C86"/>
    <w:rsid w:val="00D712E3"/>
    <w:rsid w:val="00D750BD"/>
    <w:rsid w:val="00D75D5F"/>
    <w:rsid w:val="00D82992"/>
    <w:rsid w:val="00D82BAE"/>
    <w:rsid w:val="00D85FBB"/>
    <w:rsid w:val="00D94245"/>
    <w:rsid w:val="00D95BD4"/>
    <w:rsid w:val="00DA0F2D"/>
    <w:rsid w:val="00DA3072"/>
    <w:rsid w:val="00DB1A22"/>
    <w:rsid w:val="00DB2A20"/>
    <w:rsid w:val="00DB2B76"/>
    <w:rsid w:val="00DC318D"/>
    <w:rsid w:val="00DC33EB"/>
    <w:rsid w:val="00DC4351"/>
    <w:rsid w:val="00DE12AA"/>
    <w:rsid w:val="00DE3AD1"/>
    <w:rsid w:val="00DE60D2"/>
    <w:rsid w:val="00DF1400"/>
    <w:rsid w:val="00DF1B49"/>
    <w:rsid w:val="00DF2987"/>
    <w:rsid w:val="00DF2D29"/>
    <w:rsid w:val="00DF3B21"/>
    <w:rsid w:val="00DF6977"/>
    <w:rsid w:val="00E01092"/>
    <w:rsid w:val="00E04BBE"/>
    <w:rsid w:val="00E10210"/>
    <w:rsid w:val="00E10727"/>
    <w:rsid w:val="00E12426"/>
    <w:rsid w:val="00E15A23"/>
    <w:rsid w:val="00E2045F"/>
    <w:rsid w:val="00E22A8B"/>
    <w:rsid w:val="00E2487B"/>
    <w:rsid w:val="00E40461"/>
    <w:rsid w:val="00E44135"/>
    <w:rsid w:val="00E445E0"/>
    <w:rsid w:val="00E50E6C"/>
    <w:rsid w:val="00E54E79"/>
    <w:rsid w:val="00E64214"/>
    <w:rsid w:val="00E65482"/>
    <w:rsid w:val="00E6636E"/>
    <w:rsid w:val="00E71064"/>
    <w:rsid w:val="00E71D47"/>
    <w:rsid w:val="00E71E16"/>
    <w:rsid w:val="00E803D3"/>
    <w:rsid w:val="00E8321B"/>
    <w:rsid w:val="00E85DD0"/>
    <w:rsid w:val="00E8760E"/>
    <w:rsid w:val="00E876A5"/>
    <w:rsid w:val="00E87B8B"/>
    <w:rsid w:val="00EA0A73"/>
    <w:rsid w:val="00EA14A7"/>
    <w:rsid w:val="00EA1C6C"/>
    <w:rsid w:val="00EA3632"/>
    <w:rsid w:val="00EA7E02"/>
    <w:rsid w:val="00EB170B"/>
    <w:rsid w:val="00EB2C47"/>
    <w:rsid w:val="00EB45E9"/>
    <w:rsid w:val="00EB475F"/>
    <w:rsid w:val="00EB4CF4"/>
    <w:rsid w:val="00EC1A97"/>
    <w:rsid w:val="00EC6572"/>
    <w:rsid w:val="00ED181D"/>
    <w:rsid w:val="00ED1D19"/>
    <w:rsid w:val="00ED5CE7"/>
    <w:rsid w:val="00ED61C8"/>
    <w:rsid w:val="00ED65B5"/>
    <w:rsid w:val="00EF1543"/>
    <w:rsid w:val="00EF2B96"/>
    <w:rsid w:val="00EF538C"/>
    <w:rsid w:val="00EF5C68"/>
    <w:rsid w:val="00F02589"/>
    <w:rsid w:val="00F140E2"/>
    <w:rsid w:val="00F16F1F"/>
    <w:rsid w:val="00F22D5F"/>
    <w:rsid w:val="00F2326A"/>
    <w:rsid w:val="00F2333C"/>
    <w:rsid w:val="00F34E25"/>
    <w:rsid w:val="00F37057"/>
    <w:rsid w:val="00F400AE"/>
    <w:rsid w:val="00F44970"/>
    <w:rsid w:val="00F50F52"/>
    <w:rsid w:val="00F5273A"/>
    <w:rsid w:val="00F56696"/>
    <w:rsid w:val="00F60B11"/>
    <w:rsid w:val="00F6160E"/>
    <w:rsid w:val="00F6368A"/>
    <w:rsid w:val="00F71AF2"/>
    <w:rsid w:val="00F71B9B"/>
    <w:rsid w:val="00F74BFC"/>
    <w:rsid w:val="00F75B98"/>
    <w:rsid w:val="00F825E2"/>
    <w:rsid w:val="00F944EB"/>
    <w:rsid w:val="00F94A25"/>
    <w:rsid w:val="00F956A2"/>
    <w:rsid w:val="00F9779F"/>
    <w:rsid w:val="00FA0343"/>
    <w:rsid w:val="00FA064C"/>
    <w:rsid w:val="00FA121B"/>
    <w:rsid w:val="00FA60C5"/>
    <w:rsid w:val="00FB0863"/>
    <w:rsid w:val="00FB4610"/>
    <w:rsid w:val="00FC1B48"/>
    <w:rsid w:val="00FC659E"/>
    <w:rsid w:val="00FD2EEF"/>
    <w:rsid w:val="00FE07CD"/>
    <w:rsid w:val="00FE0D81"/>
    <w:rsid w:val="00FE628D"/>
    <w:rsid w:val="00FE7BD1"/>
    <w:rsid w:val="00FF0B3E"/>
    <w:rsid w:val="00FF2C7C"/>
    <w:rsid w:val="00FF35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6D4AD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4714"/>
    <w:rPr>
      <w:sz w:val="18"/>
    </w:rPr>
  </w:style>
  <w:style w:type="paragraph" w:styleId="1">
    <w:name w:val="heading 1"/>
    <w:basedOn w:val="a"/>
    <w:next w:val="a"/>
    <w:link w:val="1Char"/>
    <w:uiPriority w:val="9"/>
    <w:qFormat/>
    <w:rsid w:val="003C33B5"/>
    <w:pPr>
      <w:pBdr>
        <w:top w:val="single" w:sz="24" w:space="0" w:color="DF2E28" w:themeColor="accent1"/>
        <w:left w:val="single" w:sz="24" w:space="0" w:color="DF2E28" w:themeColor="accent1"/>
        <w:bottom w:val="single" w:sz="24" w:space="0" w:color="DF2E28" w:themeColor="accent1"/>
        <w:right w:val="single" w:sz="24" w:space="0" w:color="DF2E28" w:themeColor="accent1"/>
      </w:pBdr>
      <w:shd w:val="clear" w:color="auto" w:fill="DF2E28" w:themeFill="accent1"/>
      <w:spacing w:after="0"/>
      <w:outlineLvl w:val="0"/>
    </w:pPr>
    <w:rPr>
      <w:caps/>
      <w:color w:val="FFFFFF" w:themeColor="background1"/>
      <w:spacing w:val="15"/>
      <w:sz w:val="22"/>
      <w:szCs w:val="22"/>
    </w:rPr>
  </w:style>
  <w:style w:type="paragraph" w:styleId="2">
    <w:name w:val="heading 2"/>
    <w:basedOn w:val="a"/>
    <w:next w:val="a"/>
    <w:link w:val="2Char"/>
    <w:uiPriority w:val="9"/>
    <w:unhideWhenUsed/>
    <w:qFormat/>
    <w:rsid w:val="003C33B5"/>
    <w:pPr>
      <w:pBdr>
        <w:top w:val="single" w:sz="24" w:space="0" w:color="F8D4D3" w:themeColor="accent1" w:themeTint="33"/>
        <w:left w:val="single" w:sz="24" w:space="0" w:color="F8D4D3" w:themeColor="accent1" w:themeTint="33"/>
        <w:bottom w:val="single" w:sz="24" w:space="0" w:color="F8D4D3" w:themeColor="accent1" w:themeTint="33"/>
        <w:right w:val="single" w:sz="24" w:space="0" w:color="F8D4D3" w:themeColor="accent1" w:themeTint="33"/>
      </w:pBdr>
      <w:shd w:val="clear" w:color="auto" w:fill="F8D4D3" w:themeFill="accent1" w:themeFillTint="33"/>
      <w:spacing w:after="0"/>
      <w:outlineLvl w:val="1"/>
    </w:pPr>
    <w:rPr>
      <w:caps/>
      <w:spacing w:val="15"/>
    </w:rPr>
  </w:style>
  <w:style w:type="paragraph" w:styleId="3">
    <w:name w:val="heading 3"/>
    <w:basedOn w:val="a"/>
    <w:next w:val="a"/>
    <w:link w:val="3Char"/>
    <w:uiPriority w:val="9"/>
    <w:unhideWhenUsed/>
    <w:qFormat/>
    <w:rsid w:val="007877EB"/>
    <w:pPr>
      <w:keepNext/>
      <w:pBdr>
        <w:top w:val="single" w:sz="6" w:space="2" w:color="DF2E28" w:themeColor="accent1"/>
      </w:pBdr>
      <w:spacing w:before="300" w:after="0"/>
      <w:outlineLvl w:val="2"/>
    </w:pPr>
    <w:rPr>
      <w:caps/>
      <w:color w:val="711411" w:themeColor="accent1" w:themeShade="7F"/>
      <w:spacing w:val="15"/>
    </w:rPr>
  </w:style>
  <w:style w:type="paragraph" w:styleId="4">
    <w:name w:val="heading 4"/>
    <w:basedOn w:val="a"/>
    <w:next w:val="a"/>
    <w:link w:val="4Char"/>
    <w:uiPriority w:val="9"/>
    <w:unhideWhenUsed/>
    <w:qFormat/>
    <w:rsid w:val="003C33B5"/>
    <w:pPr>
      <w:pBdr>
        <w:top w:val="dotted" w:sz="6" w:space="2" w:color="DF2E28" w:themeColor="accent1"/>
      </w:pBdr>
      <w:spacing w:before="200" w:after="0"/>
      <w:outlineLvl w:val="3"/>
    </w:pPr>
    <w:rPr>
      <w:caps/>
      <w:color w:val="AB1E19" w:themeColor="accent1" w:themeShade="BF"/>
      <w:spacing w:val="10"/>
    </w:rPr>
  </w:style>
  <w:style w:type="paragraph" w:styleId="5">
    <w:name w:val="heading 5"/>
    <w:basedOn w:val="a"/>
    <w:next w:val="a"/>
    <w:link w:val="5Char"/>
    <w:uiPriority w:val="9"/>
    <w:semiHidden/>
    <w:unhideWhenUsed/>
    <w:qFormat/>
    <w:rsid w:val="003C33B5"/>
    <w:pPr>
      <w:pBdr>
        <w:bottom w:val="single" w:sz="6" w:space="1" w:color="DF2E28" w:themeColor="accent1"/>
      </w:pBdr>
      <w:spacing w:before="200" w:after="0"/>
      <w:outlineLvl w:val="4"/>
    </w:pPr>
    <w:rPr>
      <w:caps/>
      <w:color w:val="AB1E19" w:themeColor="accent1" w:themeShade="BF"/>
      <w:spacing w:val="10"/>
    </w:rPr>
  </w:style>
  <w:style w:type="paragraph" w:styleId="6">
    <w:name w:val="heading 6"/>
    <w:basedOn w:val="a"/>
    <w:next w:val="a"/>
    <w:link w:val="6Char"/>
    <w:uiPriority w:val="9"/>
    <w:semiHidden/>
    <w:unhideWhenUsed/>
    <w:qFormat/>
    <w:rsid w:val="003C33B5"/>
    <w:pPr>
      <w:pBdr>
        <w:bottom w:val="dotted" w:sz="6" w:space="1" w:color="DF2E28" w:themeColor="accent1"/>
      </w:pBdr>
      <w:spacing w:before="200" w:after="0"/>
      <w:outlineLvl w:val="5"/>
    </w:pPr>
    <w:rPr>
      <w:caps/>
      <w:color w:val="AB1E19" w:themeColor="accent1" w:themeShade="BF"/>
      <w:spacing w:val="10"/>
    </w:rPr>
  </w:style>
  <w:style w:type="paragraph" w:styleId="7">
    <w:name w:val="heading 7"/>
    <w:basedOn w:val="a"/>
    <w:next w:val="a"/>
    <w:link w:val="7Char"/>
    <w:uiPriority w:val="9"/>
    <w:semiHidden/>
    <w:unhideWhenUsed/>
    <w:qFormat/>
    <w:rsid w:val="003C33B5"/>
    <w:pPr>
      <w:spacing w:before="200" w:after="0"/>
      <w:outlineLvl w:val="6"/>
    </w:pPr>
    <w:rPr>
      <w:caps/>
      <w:color w:val="AB1E19" w:themeColor="accent1" w:themeShade="BF"/>
      <w:spacing w:val="10"/>
    </w:rPr>
  </w:style>
  <w:style w:type="paragraph" w:styleId="8">
    <w:name w:val="heading 8"/>
    <w:basedOn w:val="a"/>
    <w:next w:val="a"/>
    <w:link w:val="8Char"/>
    <w:uiPriority w:val="9"/>
    <w:semiHidden/>
    <w:unhideWhenUsed/>
    <w:qFormat/>
    <w:rsid w:val="003C33B5"/>
    <w:pPr>
      <w:spacing w:before="200" w:after="0"/>
      <w:outlineLvl w:val="7"/>
    </w:pPr>
    <w:rPr>
      <w:caps/>
      <w:spacing w:val="10"/>
      <w:szCs w:val="18"/>
    </w:rPr>
  </w:style>
  <w:style w:type="paragraph" w:styleId="9">
    <w:name w:val="heading 9"/>
    <w:basedOn w:val="a"/>
    <w:next w:val="a"/>
    <w:link w:val="9Char"/>
    <w:uiPriority w:val="9"/>
    <w:semiHidden/>
    <w:unhideWhenUsed/>
    <w:qFormat/>
    <w:rsid w:val="003C33B5"/>
    <w:pPr>
      <w:spacing w:before="200" w:after="0"/>
      <w:outlineLvl w:val="8"/>
    </w:pPr>
    <w:rPr>
      <w:i/>
      <w:iCs/>
      <w:caps/>
      <w:spacing w:val="10"/>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C33B5"/>
    <w:pPr>
      <w:spacing w:before="0" w:after="0"/>
    </w:pPr>
    <w:rPr>
      <w:rFonts w:asciiTheme="majorHAnsi" w:eastAsiaTheme="majorEastAsia" w:hAnsiTheme="majorHAnsi" w:cstheme="majorBidi"/>
      <w:caps/>
      <w:color w:val="DF2E28" w:themeColor="accent1"/>
      <w:spacing w:val="10"/>
      <w:sz w:val="52"/>
      <w:szCs w:val="52"/>
    </w:rPr>
  </w:style>
  <w:style w:type="character" w:customStyle="1" w:styleId="Char">
    <w:name w:val="标题 Char"/>
    <w:basedOn w:val="a0"/>
    <w:link w:val="a3"/>
    <w:uiPriority w:val="10"/>
    <w:rsid w:val="003C33B5"/>
    <w:rPr>
      <w:rFonts w:asciiTheme="majorHAnsi" w:eastAsiaTheme="majorEastAsia" w:hAnsiTheme="majorHAnsi" w:cstheme="majorBidi"/>
      <w:caps/>
      <w:color w:val="DF2E28" w:themeColor="accent1"/>
      <w:spacing w:val="10"/>
      <w:sz w:val="52"/>
      <w:szCs w:val="52"/>
    </w:rPr>
  </w:style>
  <w:style w:type="character" w:customStyle="1" w:styleId="1Char">
    <w:name w:val="标题 1 Char"/>
    <w:basedOn w:val="a0"/>
    <w:link w:val="1"/>
    <w:uiPriority w:val="9"/>
    <w:rsid w:val="003C33B5"/>
    <w:rPr>
      <w:caps/>
      <w:color w:val="FFFFFF" w:themeColor="background1"/>
      <w:spacing w:val="15"/>
      <w:sz w:val="22"/>
      <w:szCs w:val="22"/>
      <w:shd w:val="clear" w:color="auto" w:fill="DF2E28" w:themeFill="accent1"/>
    </w:rPr>
  </w:style>
  <w:style w:type="paragraph" w:styleId="a4">
    <w:name w:val="Subtitle"/>
    <w:basedOn w:val="a"/>
    <w:next w:val="a"/>
    <w:link w:val="Char0"/>
    <w:uiPriority w:val="11"/>
    <w:qFormat/>
    <w:rsid w:val="003C33B5"/>
    <w:pPr>
      <w:spacing w:before="0" w:after="500" w:line="240" w:lineRule="auto"/>
    </w:pPr>
    <w:rPr>
      <w:caps/>
      <w:color w:val="595959" w:themeColor="text1" w:themeTint="A6"/>
      <w:spacing w:val="10"/>
      <w:sz w:val="21"/>
      <w:szCs w:val="21"/>
    </w:rPr>
  </w:style>
  <w:style w:type="character" w:customStyle="1" w:styleId="Char0">
    <w:name w:val="副标题 Char"/>
    <w:basedOn w:val="a0"/>
    <w:link w:val="a4"/>
    <w:uiPriority w:val="11"/>
    <w:rsid w:val="003C33B5"/>
    <w:rPr>
      <w:caps/>
      <w:color w:val="595959" w:themeColor="text1" w:themeTint="A6"/>
      <w:spacing w:val="10"/>
      <w:sz w:val="21"/>
      <w:szCs w:val="21"/>
    </w:rPr>
  </w:style>
  <w:style w:type="character" w:customStyle="1" w:styleId="2Char">
    <w:name w:val="标题 2 Char"/>
    <w:basedOn w:val="a0"/>
    <w:link w:val="2"/>
    <w:uiPriority w:val="9"/>
    <w:rsid w:val="003C33B5"/>
    <w:rPr>
      <w:caps/>
      <w:spacing w:val="15"/>
      <w:shd w:val="clear" w:color="auto" w:fill="F8D4D3" w:themeFill="accent1" w:themeFillTint="33"/>
    </w:rPr>
  </w:style>
  <w:style w:type="character" w:customStyle="1" w:styleId="3Char">
    <w:name w:val="标题 3 Char"/>
    <w:basedOn w:val="a0"/>
    <w:link w:val="3"/>
    <w:uiPriority w:val="9"/>
    <w:rsid w:val="007877EB"/>
    <w:rPr>
      <w:caps/>
      <w:color w:val="711411" w:themeColor="accent1" w:themeShade="7F"/>
      <w:spacing w:val="15"/>
      <w:sz w:val="18"/>
    </w:rPr>
  </w:style>
  <w:style w:type="paragraph" w:styleId="a5">
    <w:name w:val="List Paragraph"/>
    <w:basedOn w:val="a"/>
    <w:uiPriority w:val="34"/>
    <w:qFormat/>
    <w:rsid w:val="003C33B5"/>
    <w:pPr>
      <w:ind w:firstLineChars="200" w:firstLine="420"/>
    </w:pPr>
  </w:style>
  <w:style w:type="character" w:customStyle="1" w:styleId="4Char">
    <w:name w:val="标题 4 Char"/>
    <w:basedOn w:val="a0"/>
    <w:link w:val="4"/>
    <w:uiPriority w:val="9"/>
    <w:rsid w:val="003C33B5"/>
    <w:rPr>
      <w:caps/>
      <w:color w:val="AB1E19" w:themeColor="accent1" w:themeShade="BF"/>
      <w:spacing w:val="10"/>
    </w:rPr>
  </w:style>
  <w:style w:type="character" w:customStyle="1" w:styleId="5Char">
    <w:name w:val="标题 5 Char"/>
    <w:basedOn w:val="a0"/>
    <w:link w:val="5"/>
    <w:uiPriority w:val="9"/>
    <w:semiHidden/>
    <w:rsid w:val="003C33B5"/>
    <w:rPr>
      <w:caps/>
      <w:color w:val="AB1E19" w:themeColor="accent1" w:themeShade="BF"/>
      <w:spacing w:val="10"/>
    </w:rPr>
  </w:style>
  <w:style w:type="character" w:customStyle="1" w:styleId="6Char">
    <w:name w:val="标题 6 Char"/>
    <w:basedOn w:val="a0"/>
    <w:link w:val="6"/>
    <w:uiPriority w:val="9"/>
    <w:semiHidden/>
    <w:rsid w:val="003C33B5"/>
    <w:rPr>
      <w:caps/>
      <w:color w:val="AB1E19" w:themeColor="accent1" w:themeShade="BF"/>
      <w:spacing w:val="10"/>
    </w:rPr>
  </w:style>
  <w:style w:type="character" w:customStyle="1" w:styleId="7Char">
    <w:name w:val="标题 7 Char"/>
    <w:basedOn w:val="a0"/>
    <w:link w:val="7"/>
    <w:uiPriority w:val="9"/>
    <w:semiHidden/>
    <w:rsid w:val="003C33B5"/>
    <w:rPr>
      <w:caps/>
      <w:color w:val="AB1E19" w:themeColor="accent1" w:themeShade="BF"/>
      <w:spacing w:val="10"/>
    </w:rPr>
  </w:style>
  <w:style w:type="character" w:customStyle="1" w:styleId="8Char">
    <w:name w:val="标题 8 Char"/>
    <w:basedOn w:val="a0"/>
    <w:link w:val="8"/>
    <w:uiPriority w:val="9"/>
    <w:semiHidden/>
    <w:rsid w:val="003C33B5"/>
    <w:rPr>
      <w:caps/>
      <w:spacing w:val="10"/>
      <w:sz w:val="18"/>
      <w:szCs w:val="18"/>
    </w:rPr>
  </w:style>
  <w:style w:type="character" w:customStyle="1" w:styleId="9Char">
    <w:name w:val="标题 9 Char"/>
    <w:basedOn w:val="a0"/>
    <w:link w:val="9"/>
    <w:uiPriority w:val="9"/>
    <w:semiHidden/>
    <w:rsid w:val="003C33B5"/>
    <w:rPr>
      <w:i/>
      <w:iCs/>
      <w:caps/>
      <w:spacing w:val="10"/>
      <w:sz w:val="18"/>
      <w:szCs w:val="18"/>
    </w:rPr>
  </w:style>
  <w:style w:type="paragraph" w:styleId="a6">
    <w:name w:val="caption"/>
    <w:basedOn w:val="a"/>
    <w:next w:val="a"/>
    <w:uiPriority w:val="35"/>
    <w:unhideWhenUsed/>
    <w:qFormat/>
    <w:rsid w:val="003C33B5"/>
    <w:rPr>
      <w:b/>
      <w:bCs/>
      <w:color w:val="AB1E19" w:themeColor="accent1" w:themeShade="BF"/>
      <w:sz w:val="16"/>
      <w:szCs w:val="16"/>
    </w:rPr>
  </w:style>
  <w:style w:type="character" w:styleId="a7">
    <w:name w:val="Strong"/>
    <w:uiPriority w:val="22"/>
    <w:qFormat/>
    <w:rsid w:val="003C33B5"/>
    <w:rPr>
      <w:b/>
      <w:bCs/>
    </w:rPr>
  </w:style>
  <w:style w:type="character" w:styleId="a8">
    <w:name w:val="Emphasis"/>
    <w:uiPriority w:val="20"/>
    <w:qFormat/>
    <w:rsid w:val="003C33B5"/>
    <w:rPr>
      <w:caps/>
      <w:color w:val="711411" w:themeColor="accent1" w:themeShade="7F"/>
      <w:spacing w:val="5"/>
    </w:rPr>
  </w:style>
  <w:style w:type="paragraph" w:styleId="a9">
    <w:name w:val="No Spacing"/>
    <w:uiPriority w:val="1"/>
    <w:qFormat/>
    <w:rsid w:val="003C33B5"/>
    <w:pPr>
      <w:spacing w:after="0" w:line="240" w:lineRule="auto"/>
    </w:pPr>
  </w:style>
  <w:style w:type="paragraph" w:styleId="aa">
    <w:name w:val="Quote"/>
    <w:basedOn w:val="a"/>
    <w:next w:val="a"/>
    <w:link w:val="Char1"/>
    <w:uiPriority w:val="29"/>
    <w:qFormat/>
    <w:rsid w:val="003C33B5"/>
    <w:rPr>
      <w:i/>
      <w:iCs/>
      <w:sz w:val="24"/>
      <w:szCs w:val="24"/>
    </w:rPr>
  </w:style>
  <w:style w:type="character" w:customStyle="1" w:styleId="Char1">
    <w:name w:val="引用 Char"/>
    <w:basedOn w:val="a0"/>
    <w:link w:val="aa"/>
    <w:uiPriority w:val="29"/>
    <w:rsid w:val="003C33B5"/>
    <w:rPr>
      <w:i/>
      <w:iCs/>
      <w:sz w:val="24"/>
      <w:szCs w:val="24"/>
    </w:rPr>
  </w:style>
  <w:style w:type="paragraph" w:styleId="ab">
    <w:name w:val="Intense Quote"/>
    <w:basedOn w:val="a"/>
    <w:next w:val="a"/>
    <w:link w:val="Char2"/>
    <w:uiPriority w:val="30"/>
    <w:qFormat/>
    <w:rsid w:val="003C33B5"/>
    <w:pPr>
      <w:spacing w:before="240" w:after="240" w:line="240" w:lineRule="auto"/>
      <w:ind w:left="1080" w:right="1080"/>
      <w:jc w:val="center"/>
    </w:pPr>
    <w:rPr>
      <w:color w:val="DF2E28" w:themeColor="accent1"/>
      <w:sz w:val="24"/>
      <w:szCs w:val="24"/>
    </w:rPr>
  </w:style>
  <w:style w:type="character" w:customStyle="1" w:styleId="Char2">
    <w:name w:val="明显引用 Char"/>
    <w:basedOn w:val="a0"/>
    <w:link w:val="ab"/>
    <w:uiPriority w:val="30"/>
    <w:rsid w:val="003C33B5"/>
    <w:rPr>
      <w:color w:val="DF2E28" w:themeColor="accent1"/>
      <w:sz w:val="24"/>
      <w:szCs w:val="24"/>
    </w:rPr>
  </w:style>
  <w:style w:type="character" w:styleId="ac">
    <w:name w:val="Subtle Emphasis"/>
    <w:uiPriority w:val="19"/>
    <w:qFormat/>
    <w:rsid w:val="003C33B5"/>
    <w:rPr>
      <w:i/>
      <w:iCs/>
      <w:color w:val="711411" w:themeColor="accent1" w:themeShade="7F"/>
    </w:rPr>
  </w:style>
  <w:style w:type="character" w:styleId="ad">
    <w:name w:val="Intense Emphasis"/>
    <w:uiPriority w:val="21"/>
    <w:qFormat/>
    <w:rsid w:val="007140BA"/>
    <w:rPr>
      <w:b/>
    </w:rPr>
  </w:style>
  <w:style w:type="character" w:styleId="ae">
    <w:name w:val="Subtle Reference"/>
    <w:uiPriority w:val="31"/>
    <w:qFormat/>
    <w:rsid w:val="003C33B5"/>
    <w:rPr>
      <w:b/>
      <w:bCs/>
      <w:color w:val="DF2E28" w:themeColor="accent1"/>
    </w:rPr>
  </w:style>
  <w:style w:type="character" w:styleId="af">
    <w:name w:val="Intense Reference"/>
    <w:uiPriority w:val="32"/>
    <w:qFormat/>
    <w:rsid w:val="003C33B5"/>
    <w:rPr>
      <w:b/>
      <w:bCs/>
      <w:i/>
      <w:iCs/>
      <w:caps/>
      <w:color w:val="DF2E28" w:themeColor="accent1"/>
    </w:rPr>
  </w:style>
  <w:style w:type="character" w:styleId="af0">
    <w:name w:val="Book Title"/>
    <w:uiPriority w:val="33"/>
    <w:qFormat/>
    <w:rsid w:val="003C33B5"/>
    <w:rPr>
      <w:b/>
      <w:bCs/>
      <w:i/>
      <w:iCs/>
      <w:spacing w:val="0"/>
    </w:rPr>
  </w:style>
  <w:style w:type="paragraph" w:styleId="TOC">
    <w:name w:val="TOC Heading"/>
    <w:basedOn w:val="1"/>
    <w:next w:val="a"/>
    <w:uiPriority w:val="39"/>
    <w:semiHidden/>
    <w:unhideWhenUsed/>
    <w:qFormat/>
    <w:rsid w:val="003C33B5"/>
    <w:pPr>
      <w:outlineLvl w:val="9"/>
    </w:pPr>
  </w:style>
  <w:style w:type="paragraph" w:styleId="af1">
    <w:name w:val="header"/>
    <w:basedOn w:val="a"/>
    <w:link w:val="Char3"/>
    <w:uiPriority w:val="99"/>
    <w:unhideWhenUsed/>
    <w:rsid w:val="000F4CC1"/>
    <w:pPr>
      <w:pBdr>
        <w:bottom w:val="single" w:sz="6" w:space="1" w:color="auto"/>
      </w:pBdr>
      <w:tabs>
        <w:tab w:val="center" w:pos="4153"/>
        <w:tab w:val="right" w:pos="8306"/>
      </w:tabs>
      <w:snapToGrid w:val="0"/>
      <w:spacing w:line="240" w:lineRule="auto"/>
      <w:jc w:val="center"/>
    </w:pPr>
    <w:rPr>
      <w:szCs w:val="18"/>
    </w:rPr>
  </w:style>
  <w:style w:type="character" w:customStyle="1" w:styleId="Char3">
    <w:name w:val="页眉 Char"/>
    <w:basedOn w:val="a0"/>
    <w:link w:val="af1"/>
    <w:uiPriority w:val="99"/>
    <w:rsid w:val="000F4CC1"/>
    <w:rPr>
      <w:sz w:val="18"/>
      <w:szCs w:val="18"/>
    </w:rPr>
  </w:style>
  <w:style w:type="paragraph" w:styleId="af2">
    <w:name w:val="footer"/>
    <w:basedOn w:val="a"/>
    <w:link w:val="Char4"/>
    <w:uiPriority w:val="99"/>
    <w:unhideWhenUsed/>
    <w:rsid w:val="000F4CC1"/>
    <w:pPr>
      <w:tabs>
        <w:tab w:val="center" w:pos="4153"/>
        <w:tab w:val="right" w:pos="8306"/>
      </w:tabs>
      <w:snapToGrid w:val="0"/>
      <w:spacing w:line="240" w:lineRule="auto"/>
    </w:pPr>
    <w:rPr>
      <w:szCs w:val="18"/>
    </w:rPr>
  </w:style>
  <w:style w:type="character" w:customStyle="1" w:styleId="Char4">
    <w:name w:val="页脚 Char"/>
    <w:basedOn w:val="a0"/>
    <w:link w:val="af2"/>
    <w:uiPriority w:val="99"/>
    <w:rsid w:val="000F4CC1"/>
    <w:rPr>
      <w:sz w:val="18"/>
      <w:szCs w:val="18"/>
    </w:rPr>
  </w:style>
  <w:style w:type="table" w:styleId="af3">
    <w:name w:val="Table Grid"/>
    <w:basedOn w:val="a1"/>
    <w:uiPriority w:val="39"/>
    <w:rsid w:val="000F4CC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
    <w:link w:val="Char5"/>
    <w:uiPriority w:val="99"/>
    <w:semiHidden/>
    <w:unhideWhenUsed/>
    <w:rsid w:val="008B4F5C"/>
    <w:pPr>
      <w:spacing w:before="0" w:after="0" w:line="240" w:lineRule="auto"/>
    </w:pPr>
    <w:rPr>
      <w:szCs w:val="18"/>
    </w:rPr>
  </w:style>
  <w:style w:type="character" w:customStyle="1" w:styleId="Char5">
    <w:name w:val="批注框文本 Char"/>
    <w:basedOn w:val="a0"/>
    <w:link w:val="af4"/>
    <w:uiPriority w:val="99"/>
    <w:semiHidden/>
    <w:rsid w:val="008B4F5C"/>
    <w:rPr>
      <w:sz w:val="18"/>
      <w:szCs w:val="18"/>
    </w:rPr>
  </w:style>
  <w:style w:type="paragraph" w:styleId="af5">
    <w:name w:val="Normal (Web)"/>
    <w:basedOn w:val="a"/>
    <w:uiPriority w:val="99"/>
    <w:semiHidden/>
    <w:unhideWhenUsed/>
    <w:rsid w:val="00A63C2F"/>
    <w:pPr>
      <w:spacing w:beforeAutospacing="1" w:after="100" w:afterAutospacing="1" w:line="240" w:lineRule="auto"/>
    </w:pPr>
    <w:rPr>
      <w:rFonts w:ascii="宋体" w:eastAsia="宋体" w:hAnsi="宋体" w:cs="宋体"/>
      <w:sz w:val="24"/>
      <w:szCs w:val="24"/>
    </w:rPr>
  </w:style>
  <w:style w:type="character" w:styleId="af6">
    <w:name w:val="Hyperlink"/>
    <w:basedOn w:val="a0"/>
    <w:uiPriority w:val="99"/>
    <w:unhideWhenUsed/>
    <w:rsid w:val="00A82119"/>
    <w:rPr>
      <w:color w:val="F0532B" w:themeColor="hyperlink"/>
      <w:u w:val="single"/>
    </w:rPr>
  </w:style>
  <w:style w:type="character" w:styleId="af7">
    <w:name w:val="FollowedHyperlink"/>
    <w:basedOn w:val="a0"/>
    <w:uiPriority w:val="99"/>
    <w:semiHidden/>
    <w:unhideWhenUsed/>
    <w:rsid w:val="00BE0A48"/>
    <w:rPr>
      <w:color w:val="F38B53" w:themeColor="followedHyperlink"/>
      <w:u w:val="single"/>
    </w:rPr>
  </w:style>
  <w:style w:type="paragraph" w:styleId="af8">
    <w:name w:val="Revision"/>
    <w:hidden/>
    <w:uiPriority w:val="99"/>
    <w:semiHidden/>
    <w:rsid w:val="00B96955"/>
    <w:pPr>
      <w:spacing w:before="0" w:after="0" w:line="240" w:lineRule="auto"/>
    </w:pPr>
    <w:rPr>
      <w:sz w:val="18"/>
    </w:rPr>
  </w:style>
  <w:style w:type="character" w:customStyle="1" w:styleId="10">
    <w:name w:val="明显强调1"/>
    <w:uiPriority w:val="21"/>
    <w:qFormat/>
    <w:rsid w:val="008B1518"/>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4714"/>
    <w:rPr>
      <w:sz w:val="18"/>
    </w:rPr>
  </w:style>
  <w:style w:type="paragraph" w:styleId="1">
    <w:name w:val="heading 1"/>
    <w:basedOn w:val="a"/>
    <w:next w:val="a"/>
    <w:link w:val="1Char"/>
    <w:uiPriority w:val="9"/>
    <w:qFormat/>
    <w:rsid w:val="003C33B5"/>
    <w:pPr>
      <w:pBdr>
        <w:top w:val="single" w:sz="24" w:space="0" w:color="DF2E28" w:themeColor="accent1"/>
        <w:left w:val="single" w:sz="24" w:space="0" w:color="DF2E28" w:themeColor="accent1"/>
        <w:bottom w:val="single" w:sz="24" w:space="0" w:color="DF2E28" w:themeColor="accent1"/>
        <w:right w:val="single" w:sz="24" w:space="0" w:color="DF2E28" w:themeColor="accent1"/>
      </w:pBdr>
      <w:shd w:val="clear" w:color="auto" w:fill="DF2E28" w:themeFill="accent1"/>
      <w:spacing w:after="0"/>
      <w:outlineLvl w:val="0"/>
    </w:pPr>
    <w:rPr>
      <w:caps/>
      <w:color w:val="FFFFFF" w:themeColor="background1"/>
      <w:spacing w:val="15"/>
      <w:sz w:val="22"/>
      <w:szCs w:val="22"/>
    </w:rPr>
  </w:style>
  <w:style w:type="paragraph" w:styleId="2">
    <w:name w:val="heading 2"/>
    <w:basedOn w:val="a"/>
    <w:next w:val="a"/>
    <w:link w:val="2Char"/>
    <w:uiPriority w:val="9"/>
    <w:unhideWhenUsed/>
    <w:qFormat/>
    <w:rsid w:val="003C33B5"/>
    <w:pPr>
      <w:pBdr>
        <w:top w:val="single" w:sz="24" w:space="0" w:color="F8D4D3" w:themeColor="accent1" w:themeTint="33"/>
        <w:left w:val="single" w:sz="24" w:space="0" w:color="F8D4D3" w:themeColor="accent1" w:themeTint="33"/>
        <w:bottom w:val="single" w:sz="24" w:space="0" w:color="F8D4D3" w:themeColor="accent1" w:themeTint="33"/>
        <w:right w:val="single" w:sz="24" w:space="0" w:color="F8D4D3" w:themeColor="accent1" w:themeTint="33"/>
      </w:pBdr>
      <w:shd w:val="clear" w:color="auto" w:fill="F8D4D3" w:themeFill="accent1" w:themeFillTint="33"/>
      <w:spacing w:after="0"/>
      <w:outlineLvl w:val="1"/>
    </w:pPr>
    <w:rPr>
      <w:caps/>
      <w:spacing w:val="15"/>
    </w:rPr>
  </w:style>
  <w:style w:type="paragraph" w:styleId="3">
    <w:name w:val="heading 3"/>
    <w:basedOn w:val="a"/>
    <w:next w:val="a"/>
    <w:link w:val="3Char"/>
    <w:uiPriority w:val="9"/>
    <w:unhideWhenUsed/>
    <w:qFormat/>
    <w:rsid w:val="007877EB"/>
    <w:pPr>
      <w:keepNext/>
      <w:pBdr>
        <w:top w:val="single" w:sz="6" w:space="2" w:color="DF2E28" w:themeColor="accent1"/>
      </w:pBdr>
      <w:spacing w:before="300" w:after="0"/>
      <w:outlineLvl w:val="2"/>
    </w:pPr>
    <w:rPr>
      <w:caps/>
      <w:color w:val="711411" w:themeColor="accent1" w:themeShade="7F"/>
      <w:spacing w:val="15"/>
    </w:rPr>
  </w:style>
  <w:style w:type="paragraph" w:styleId="4">
    <w:name w:val="heading 4"/>
    <w:basedOn w:val="a"/>
    <w:next w:val="a"/>
    <w:link w:val="4Char"/>
    <w:uiPriority w:val="9"/>
    <w:unhideWhenUsed/>
    <w:qFormat/>
    <w:rsid w:val="003C33B5"/>
    <w:pPr>
      <w:pBdr>
        <w:top w:val="dotted" w:sz="6" w:space="2" w:color="DF2E28" w:themeColor="accent1"/>
      </w:pBdr>
      <w:spacing w:before="200" w:after="0"/>
      <w:outlineLvl w:val="3"/>
    </w:pPr>
    <w:rPr>
      <w:caps/>
      <w:color w:val="AB1E19" w:themeColor="accent1" w:themeShade="BF"/>
      <w:spacing w:val="10"/>
    </w:rPr>
  </w:style>
  <w:style w:type="paragraph" w:styleId="5">
    <w:name w:val="heading 5"/>
    <w:basedOn w:val="a"/>
    <w:next w:val="a"/>
    <w:link w:val="5Char"/>
    <w:uiPriority w:val="9"/>
    <w:semiHidden/>
    <w:unhideWhenUsed/>
    <w:qFormat/>
    <w:rsid w:val="003C33B5"/>
    <w:pPr>
      <w:pBdr>
        <w:bottom w:val="single" w:sz="6" w:space="1" w:color="DF2E28" w:themeColor="accent1"/>
      </w:pBdr>
      <w:spacing w:before="200" w:after="0"/>
      <w:outlineLvl w:val="4"/>
    </w:pPr>
    <w:rPr>
      <w:caps/>
      <w:color w:val="AB1E19" w:themeColor="accent1" w:themeShade="BF"/>
      <w:spacing w:val="10"/>
    </w:rPr>
  </w:style>
  <w:style w:type="paragraph" w:styleId="6">
    <w:name w:val="heading 6"/>
    <w:basedOn w:val="a"/>
    <w:next w:val="a"/>
    <w:link w:val="6Char"/>
    <w:uiPriority w:val="9"/>
    <w:semiHidden/>
    <w:unhideWhenUsed/>
    <w:qFormat/>
    <w:rsid w:val="003C33B5"/>
    <w:pPr>
      <w:pBdr>
        <w:bottom w:val="dotted" w:sz="6" w:space="1" w:color="DF2E28" w:themeColor="accent1"/>
      </w:pBdr>
      <w:spacing w:before="200" w:after="0"/>
      <w:outlineLvl w:val="5"/>
    </w:pPr>
    <w:rPr>
      <w:caps/>
      <w:color w:val="AB1E19" w:themeColor="accent1" w:themeShade="BF"/>
      <w:spacing w:val="10"/>
    </w:rPr>
  </w:style>
  <w:style w:type="paragraph" w:styleId="7">
    <w:name w:val="heading 7"/>
    <w:basedOn w:val="a"/>
    <w:next w:val="a"/>
    <w:link w:val="7Char"/>
    <w:uiPriority w:val="9"/>
    <w:semiHidden/>
    <w:unhideWhenUsed/>
    <w:qFormat/>
    <w:rsid w:val="003C33B5"/>
    <w:pPr>
      <w:spacing w:before="200" w:after="0"/>
      <w:outlineLvl w:val="6"/>
    </w:pPr>
    <w:rPr>
      <w:caps/>
      <w:color w:val="AB1E19" w:themeColor="accent1" w:themeShade="BF"/>
      <w:spacing w:val="10"/>
    </w:rPr>
  </w:style>
  <w:style w:type="paragraph" w:styleId="8">
    <w:name w:val="heading 8"/>
    <w:basedOn w:val="a"/>
    <w:next w:val="a"/>
    <w:link w:val="8Char"/>
    <w:uiPriority w:val="9"/>
    <w:semiHidden/>
    <w:unhideWhenUsed/>
    <w:qFormat/>
    <w:rsid w:val="003C33B5"/>
    <w:pPr>
      <w:spacing w:before="200" w:after="0"/>
      <w:outlineLvl w:val="7"/>
    </w:pPr>
    <w:rPr>
      <w:caps/>
      <w:spacing w:val="10"/>
      <w:szCs w:val="18"/>
    </w:rPr>
  </w:style>
  <w:style w:type="paragraph" w:styleId="9">
    <w:name w:val="heading 9"/>
    <w:basedOn w:val="a"/>
    <w:next w:val="a"/>
    <w:link w:val="9Char"/>
    <w:uiPriority w:val="9"/>
    <w:semiHidden/>
    <w:unhideWhenUsed/>
    <w:qFormat/>
    <w:rsid w:val="003C33B5"/>
    <w:pPr>
      <w:spacing w:before="200" w:after="0"/>
      <w:outlineLvl w:val="8"/>
    </w:pPr>
    <w:rPr>
      <w:i/>
      <w:iCs/>
      <w:caps/>
      <w:spacing w:val="10"/>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C33B5"/>
    <w:pPr>
      <w:spacing w:before="0" w:after="0"/>
    </w:pPr>
    <w:rPr>
      <w:rFonts w:asciiTheme="majorHAnsi" w:eastAsiaTheme="majorEastAsia" w:hAnsiTheme="majorHAnsi" w:cstheme="majorBidi"/>
      <w:caps/>
      <w:color w:val="DF2E28" w:themeColor="accent1"/>
      <w:spacing w:val="10"/>
      <w:sz w:val="52"/>
      <w:szCs w:val="52"/>
    </w:rPr>
  </w:style>
  <w:style w:type="character" w:customStyle="1" w:styleId="Char">
    <w:name w:val="标题 Char"/>
    <w:basedOn w:val="a0"/>
    <w:link w:val="a3"/>
    <w:uiPriority w:val="10"/>
    <w:rsid w:val="003C33B5"/>
    <w:rPr>
      <w:rFonts w:asciiTheme="majorHAnsi" w:eastAsiaTheme="majorEastAsia" w:hAnsiTheme="majorHAnsi" w:cstheme="majorBidi"/>
      <w:caps/>
      <w:color w:val="DF2E28" w:themeColor="accent1"/>
      <w:spacing w:val="10"/>
      <w:sz w:val="52"/>
      <w:szCs w:val="52"/>
    </w:rPr>
  </w:style>
  <w:style w:type="character" w:customStyle="1" w:styleId="1Char">
    <w:name w:val="标题 1 Char"/>
    <w:basedOn w:val="a0"/>
    <w:link w:val="1"/>
    <w:uiPriority w:val="9"/>
    <w:rsid w:val="003C33B5"/>
    <w:rPr>
      <w:caps/>
      <w:color w:val="FFFFFF" w:themeColor="background1"/>
      <w:spacing w:val="15"/>
      <w:sz w:val="22"/>
      <w:szCs w:val="22"/>
      <w:shd w:val="clear" w:color="auto" w:fill="DF2E28" w:themeFill="accent1"/>
    </w:rPr>
  </w:style>
  <w:style w:type="paragraph" w:styleId="a4">
    <w:name w:val="Subtitle"/>
    <w:basedOn w:val="a"/>
    <w:next w:val="a"/>
    <w:link w:val="Char0"/>
    <w:uiPriority w:val="11"/>
    <w:qFormat/>
    <w:rsid w:val="003C33B5"/>
    <w:pPr>
      <w:spacing w:before="0" w:after="500" w:line="240" w:lineRule="auto"/>
    </w:pPr>
    <w:rPr>
      <w:caps/>
      <w:color w:val="595959" w:themeColor="text1" w:themeTint="A6"/>
      <w:spacing w:val="10"/>
      <w:sz w:val="21"/>
      <w:szCs w:val="21"/>
    </w:rPr>
  </w:style>
  <w:style w:type="character" w:customStyle="1" w:styleId="Char0">
    <w:name w:val="副标题 Char"/>
    <w:basedOn w:val="a0"/>
    <w:link w:val="a4"/>
    <w:uiPriority w:val="11"/>
    <w:rsid w:val="003C33B5"/>
    <w:rPr>
      <w:caps/>
      <w:color w:val="595959" w:themeColor="text1" w:themeTint="A6"/>
      <w:spacing w:val="10"/>
      <w:sz w:val="21"/>
      <w:szCs w:val="21"/>
    </w:rPr>
  </w:style>
  <w:style w:type="character" w:customStyle="1" w:styleId="2Char">
    <w:name w:val="标题 2 Char"/>
    <w:basedOn w:val="a0"/>
    <w:link w:val="2"/>
    <w:uiPriority w:val="9"/>
    <w:rsid w:val="003C33B5"/>
    <w:rPr>
      <w:caps/>
      <w:spacing w:val="15"/>
      <w:shd w:val="clear" w:color="auto" w:fill="F8D4D3" w:themeFill="accent1" w:themeFillTint="33"/>
    </w:rPr>
  </w:style>
  <w:style w:type="character" w:customStyle="1" w:styleId="3Char">
    <w:name w:val="标题 3 Char"/>
    <w:basedOn w:val="a0"/>
    <w:link w:val="3"/>
    <w:uiPriority w:val="9"/>
    <w:rsid w:val="007877EB"/>
    <w:rPr>
      <w:caps/>
      <w:color w:val="711411" w:themeColor="accent1" w:themeShade="7F"/>
      <w:spacing w:val="15"/>
      <w:sz w:val="18"/>
    </w:rPr>
  </w:style>
  <w:style w:type="paragraph" w:styleId="a5">
    <w:name w:val="List Paragraph"/>
    <w:basedOn w:val="a"/>
    <w:uiPriority w:val="34"/>
    <w:qFormat/>
    <w:rsid w:val="003C33B5"/>
    <w:pPr>
      <w:ind w:firstLineChars="200" w:firstLine="420"/>
    </w:pPr>
  </w:style>
  <w:style w:type="character" w:customStyle="1" w:styleId="4Char">
    <w:name w:val="标题 4 Char"/>
    <w:basedOn w:val="a0"/>
    <w:link w:val="4"/>
    <w:uiPriority w:val="9"/>
    <w:rsid w:val="003C33B5"/>
    <w:rPr>
      <w:caps/>
      <w:color w:val="AB1E19" w:themeColor="accent1" w:themeShade="BF"/>
      <w:spacing w:val="10"/>
    </w:rPr>
  </w:style>
  <w:style w:type="character" w:customStyle="1" w:styleId="5Char">
    <w:name w:val="标题 5 Char"/>
    <w:basedOn w:val="a0"/>
    <w:link w:val="5"/>
    <w:uiPriority w:val="9"/>
    <w:semiHidden/>
    <w:rsid w:val="003C33B5"/>
    <w:rPr>
      <w:caps/>
      <w:color w:val="AB1E19" w:themeColor="accent1" w:themeShade="BF"/>
      <w:spacing w:val="10"/>
    </w:rPr>
  </w:style>
  <w:style w:type="character" w:customStyle="1" w:styleId="6Char">
    <w:name w:val="标题 6 Char"/>
    <w:basedOn w:val="a0"/>
    <w:link w:val="6"/>
    <w:uiPriority w:val="9"/>
    <w:semiHidden/>
    <w:rsid w:val="003C33B5"/>
    <w:rPr>
      <w:caps/>
      <w:color w:val="AB1E19" w:themeColor="accent1" w:themeShade="BF"/>
      <w:spacing w:val="10"/>
    </w:rPr>
  </w:style>
  <w:style w:type="character" w:customStyle="1" w:styleId="7Char">
    <w:name w:val="标题 7 Char"/>
    <w:basedOn w:val="a0"/>
    <w:link w:val="7"/>
    <w:uiPriority w:val="9"/>
    <w:semiHidden/>
    <w:rsid w:val="003C33B5"/>
    <w:rPr>
      <w:caps/>
      <w:color w:val="AB1E19" w:themeColor="accent1" w:themeShade="BF"/>
      <w:spacing w:val="10"/>
    </w:rPr>
  </w:style>
  <w:style w:type="character" w:customStyle="1" w:styleId="8Char">
    <w:name w:val="标题 8 Char"/>
    <w:basedOn w:val="a0"/>
    <w:link w:val="8"/>
    <w:uiPriority w:val="9"/>
    <w:semiHidden/>
    <w:rsid w:val="003C33B5"/>
    <w:rPr>
      <w:caps/>
      <w:spacing w:val="10"/>
      <w:sz w:val="18"/>
      <w:szCs w:val="18"/>
    </w:rPr>
  </w:style>
  <w:style w:type="character" w:customStyle="1" w:styleId="9Char">
    <w:name w:val="标题 9 Char"/>
    <w:basedOn w:val="a0"/>
    <w:link w:val="9"/>
    <w:uiPriority w:val="9"/>
    <w:semiHidden/>
    <w:rsid w:val="003C33B5"/>
    <w:rPr>
      <w:i/>
      <w:iCs/>
      <w:caps/>
      <w:spacing w:val="10"/>
      <w:sz w:val="18"/>
      <w:szCs w:val="18"/>
    </w:rPr>
  </w:style>
  <w:style w:type="paragraph" w:styleId="a6">
    <w:name w:val="caption"/>
    <w:basedOn w:val="a"/>
    <w:next w:val="a"/>
    <w:uiPriority w:val="35"/>
    <w:unhideWhenUsed/>
    <w:qFormat/>
    <w:rsid w:val="003C33B5"/>
    <w:rPr>
      <w:b/>
      <w:bCs/>
      <w:color w:val="AB1E19" w:themeColor="accent1" w:themeShade="BF"/>
      <w:sz w:val="16"/>
      <w:szCs w:val="16"/>
    </w:rPr>
  </w:style>
  <w:style w:type="character" w:styleId="a7">
    <w:name w:val="Strong"/>
    <w:uiPriority w:val="22"/>
    <w:qFormat/>
    <w:rsid w:val="003C33B5"/>
    <w:rPr>
      <w:b/>
      <w:bCs/>
    </w:rPr>
  </w:style>
  <w:style w:type="character" w:styleId="a8">
    <w:name w:val="Emphasis"/>
    <w:uiPriority w:val="20"/>
    <w:qFormat/>
    <w:rsid w:val="003C33B5"/>
    <w:rPr>
      <w:caps/>
      <w:color w:val="711411" w:themeColor="accent1" w:themeShade="7F"/>
      <w:spacing w:val="5"/>
    </w:rPr>
  </w:style>
  <w:style w:type="paragraph" w:styleId="a9">
    <w:name w:val="No Spacing"/>
    <w:uiPriority w:val="1"/>
    <w:qFormat/>
    <w:rsid w:val="003C33B5"/>
    <w:pPr>
      <w:spacing w:after="0" w:line="240" w:lineRule="auto"/>
    </w:pPr>
  </w:style>
  <w:style w:type="paragraph" w:styleId="aa">
    <w:name w:val="Quote"/>
    <w:basedOn w:val="a"/>
    <w:next w:val="a"/>
    <w:link w:val="Char1"/>
    <w:uiPriority w:val="29"/>
    <w:qFormat/>
    <w:rsid w:val="003C33B5"/>
    <w:rPr>
      <w:i/>
      <w:iCs/>
      <w:sz w:val="24"/>
      <w:szCs w:val="24"/>
    </w:rPr>
  </w:style>
  <w:style w:type="character" w:customStyle="1" w:styleId="Char1">
    <w:name w:val="引用 Char"/>
    <w:basedOn w:val="a0"/>
    <w:link w:val="aa"/>
    <w:uiPriority w:val="29"/>
    <w:rsid w:val="003C33B5"/>
    <w:rPr>
      <w:i/>
      <w:iCs/>
      <w:sz w:val="24"/>
      <w:szCs w:val="24"/>
    </w:rPr>
  </w:style>
  <w:style w:type="paragraph" w:styleId="ab">
    <w:name w:val="Intense Quote"/>
    <w:basedOn w:val="a"/>
    <w:next w:val="a"/>
    <w:link w:val="Char2"/>
    <w:uiPriority w:val="30"/>
    <w:qFormat/>
    <w:rsid w:val="003C33B5"/>
    <w:pPr>
      <w:spacing w:before="240" w:after="240" w:line="240" w:lineRule="auto"/>
      <w:ind w:left="1080" w:right="1080"/>
      <w:jc w:val="center"/>
    </w:pPr>
    <w:rPr>
      <w:color w:val="DF2E28" w:themeColor="accent1"/>
      <w:sz w:val="24"/>
      <w:szCs w:val="24"/>
    </w:rPr>
  </w:style>
  <w:style w:type="character" w:customStyle="1" w:styleId="Char2">
    <w:name w:val="明显引用 Char"/>
    <w:basedOn w:val="a0"/>
    <w:link w:val="ab"/>
    <w:uiPriority w:val="30"/>
    <w:rsid w:val="003C33B5"/>
    <w:rPr>
      <w:color w:val="DF2E28" w:themeColor="accent1"/>
      <w:sz w:val="24"/>
      <w:szCs w:val="24"/>
    </w:rPr>
  </w:style>
  <w:style w:type="character" w:styleId="ac">
    <w:name w:val="Subtle Emphasis"/>
    <w:uiPriority w:val="19"/>
    <w:qFormat/>
    <w:rsid w:val="003C33B5"/>
    <w:rPr>
      <w:i/>
      <w:iCs/>
      <w:color w:val="711411" w:themeColor="accent1" w:themeShade="7F"/>
    </w:rPr>
  </w:style>
  <w:style w:type="character" w:styleId="ad">
    <w:name w:val="Intense Emphasis"/>
    <w:uiPriority w:val="21"/>
    <w:qFormat/>
    <w:rsid w:val="007140BA"/>
    <w:rPr>
      <w:b/>
    </w:rPr>
  </w:style>
  <w:style w:type="character" w:styleId="ae">
    <w:name w:val="Subtle Reference"/>
    <w:uiPriority w:val="31"/>
    <w:qFormat/>
    <w:rsid w:val="003C33B5"/>
    <w:rPr>
      <w:b/>
      <w:bCs/>
      <w:color w:val="DF2E28" w:themeColor="accent1"/>
    </w:rPr>
  </w:style>
  <w:style w:type="character" w:styleId="af">
    <w:name w:val="Intense Reference"/>
    <w:uiPriority w:val="32"/>
    <w:qFormat/>
    <w:rsid w:val="003C33B5"/>
    <w:rPr>
      <w:b/>
      <w:bCs/>
      <w:i/>
      <w:iCs/>
      <w:caps/>
      <w:color w:val="DF2E28" w:themeColor="accent1"/>
    </w:rPr>
  </w:style>
  <w:style w:type="character" w:styleId="af0">
    <w:name w:val="Book Title"/>
    <w:uiPriority w:val="33"/>
    <w:qFormat/>
    <w:rsid w:val="003C33B5"/>
    <w:rPr>
      <w:b/>
      <w:bCs/>
      <w:i/>
      <w:iCs/>
      <w:spacing w:val="0"/>
    </w:rPr>
  </w:style>
  <w:style w:type="paragraph" w:styleId="TOC">
    <w:name w:val="TOC Heading"/>
    <w:basedOn w:val="1"/>
    <w:next w:val="a"/>
    <w:uiPriority w:val="39"/>
    <w:semiHidden/>
    <w:unhideWhenUsed/>
    <w:qFormat/>
    <w:rsid w:val="003C33B5"/>
    <w:pPr>
      <w:outlineLvl w:val="9"/>
    </w:pPr>
  </w:style>
  <w:style w:type="paragraph" w:styleId="af1">
    <w:name w:val="header"/>
    <w:basedOn w:val="a"/>
    <w:link w:val="Char3"/>
    <w:uiPriority w:val="99"/>
    <w:unhideWhenUsed/>
    <w:rsid w:val="000F4CC1"/>
    <w:pPr>
      <w:pBdr>
        <w:bottom w:val="single" w:sz="6" w:space="1" w:color="auto"/>
      </w:pBdr>
      <w:tabs>
        <w:tab w:val="center" w:pos="4153"/>
        <w:tab w:val="right" w:pos="8306"/>
      </w:tabs>
      <w:snapToGrid w:val="0"/>
      <w:spacing w:line="240" w:lineRule="auto"/>
      <w:jc w:val="center"/>
    </w:pPr>
    <w:rPr>
      <w:szCs w:val="18"/>
    </w:rPr>
  </w:style>
  <w:style w:type="character" w:customStyle="1" w:styleId="Char3">
    <w:name w:val="页眉 Char"/>
    <w:basedOn w:val="a0"/>
    <w:link w:val="af1"/>
    <w:uiPriority w:val="99"/>
    <w:rsid w:val="000F4CC1"/>
    <w:rPr>
      <w:sz w:val="18"/>
      <w:szCs w:val="18"/>
    </w:rPr>
  </w:style>
  <w:style w:type="paragraph" w:styleId="af2">
    <w:name w:val="footer"/>
    <w:basedOn w:val="a"/>
    <w:link w:val="Char4"/>
    <w:uiPriority w:val="99"/>
    <w:unhideWhenUsed/>
    <w:rsid w:val="000F4CC1"/>
    <w:pPr>
      <w:tabs>
        <w:tab w:val="center" w:pos="4153"/>
        <w:tab w:val="right" w:pos="8306"/>
      </w:tabs>
      <w:snapToGrid w:val="0"/>
      <w:spacing w:line="240" w:lineRule="auto"/>
    </w:pPr>
    <w:rPr>
      <w:szCs w:val="18"/>
    </w:rPr>
  </w:style>
  <w:style w:type="character" w:customStyle="1" w:styleId="Char4">
    <w:name w:val="页脚 Char"/>
    <w:basedOn w:val="a0"/>
    <w:link w:val="af2"/>
    <w:uiPriority w:val="99"/>
    <w:rsid w:val="000F4CC1"/>
    <w:rPr>
      <w:sz w:val="18"/>
      <w:szCs w:val="18"/>
    </w:rPr>
  </w:style>
  <w:style w:type="table" w:styleId="af3">
    <w:name w:val="Table Grid"/>
    <w:basedOn w:val="a1"/>
    <w:uiPriority w:val="39"/>
    <w:rsid w:val="000F4CC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
    <w:link w:val="Char5"/>
    <w:uiPriority w:val="99"/>
    <w:semiHidden/>
    <w:unhideWhenUsed/>
    <w:rsid w:val="008B4F5C"/>
    <w:pPr>
      <w:spacing w:before="0" w:after="0" w:line="240" w:lineRule="auto"/>
    </w:pPr>
    <w:rPr>
      <w:szCs w:val="18"/>
    </w:rPr>
  </w:style>
  <w:style w:type="character" w:customStyle="1" w:styleId="Char5">
    <w:name w:val="批注框文本 Char"/>
    <w:basedOn w:val="a0"/>
    <w:link w:val="af4"/>
    <w:uiPriority w:val="99"/>
    <w:semiHidden/>
    <w:rsid w:val="008B4F5C"/>
    <w:rPr>
      <w:sz w:val="18"/>
      <w:szCs w:val="18"/>
    </w:rPr>
  </w:style>
  <w:style w:type="paragraph" w:styleId="af5">
    <w:name w:val="Normal (Web)"/>
    <w:basedOn w:val="a"/>
    <w:uiPriority w:val="99"/>
    <w:semiHidden/>
    <w:unhideWhenUsed/>
    <w:rsid w:val="00A63C2F"/>
    <w:pPr>
      <w:spacing w:beforeAutospacing="1" w:after="100" w:afterAutospacing="1" w:line="240" w:lineRule="auto"/>
    </w:pPr>
    <w:rPr>
      <w:rFonts w:ascii="宋体" w:eastAsia="宋体" w:hAnsi="宋体" w:cs="宋体"/>
      <w:sz w:val="24"/>
      <w:szCs w:val="24"/>
    </w:rPr>
  </w:style>
  <w:style w:type="character" w:styleId="af6">
    <w:name w:val="Hyperlink"/>
    <w:basedOn w:val="a0"/>
    <w:uiPriority w:val="99"/>
    <w:unhideWhenUsed/>
    <w:rsid w:val="00A82119"/>
    <w:rPr>
      <w:color w:val="F0532B" w:themeColor="hyperlink"/>
      <w:u w:val="single"/>
    </w:rPr>
  </w:style>
  <w:style w:type="character" w:styleId="af7">
    <w:name w:val="FollowedHyperlink"/>
    <w:basedOn w:val="a0"/>
    <w:uiPriority w:val="99"/>
    <w:semiHidden/>
    <w:unhideWhenUsed/>
    <w:rsid w:val="00BE0A48"/>
    <w:rPr>
      <w:color w:val="F38B53" w:themeColor="followedHyperlink"/>
      <w:u w:val="single"/>
    </w:rPr>
  </w:style>
  <w:style w:type="paragraph" w:styleId="af8">
    <w:name w:val="Revision"/>
    <w:hidden/>
    <w:uiPriority w:val="99"/>
    <w:semiHidden/>
    <w:rsid w:val="00B96955"/>
    <w:pPr>
      <w:spacing w:before="0" w:after="0" w:line="240" w:lineRule="auto"/>
    </w:pPr>
    <w:rPr>
      <w:sz w:val="18"/>
    </w:rPr>
  </w:style>
  <w:style w:type="character" w:customStyle="1" w:styleId="10">
    <w:name w:val="明显强调1"/>
    <w:uiPriority w:val="21"/>
    <w:qFormat/>
    <w:rsid w:val="008B1518"/>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5175452">
      <w:bodyDiv w:val="1"/>
      <w:marLeft w:val="0"/>
      <w:marRight w:val="0"/>
      <w:marTop w:val="0"/>
      <w:marBottom w:val="0"/>
      <w:divBdr>
        <w:top w:val="none" w:sz="0" w:space="0" w:color="auto"/>
        <w:left w:val="none" w:sz="0" w:space="0" w:color="auto"/>
        <w:bottom w:val="none" w:sz="0" w:space="0" w:color="auto"/>
        <w:right w:val="none" w:sz="0" w:space="0" w:color="auto"/>
      </w:divBdr>
      <w:divsChild>
        <w:div w:id="1224681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水汽尾迹">
  <a:themeElements>
    <a:clrScheme name="水汽尾迹">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水汽尾迹">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水汽尾迹">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53045-4E18-4D27-92BB-52A0B97E9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26</Pages>
  <Words>3217</Words>
  <Characters>18337</Characters>
  <Application>Microsoft Office Word</Application>
  <DocSecurity>0</DocSecurity>
  <Lines>152</Lines>
  <Paragraphs>43</Paragraphs>
  <ScaleCrop>false</ScaleCrop>
  <Company/>
  <LinksUpToDate>false</LinksUpToDate>
  <CharactersWithSpaces>21511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苏智</dc:creator>
  <cp:lastModifiedBy>Suzic</cp:lastModifiedBy>
  <cp:revision>12</cp:revision>
  <dcterms:created xsi:type="dcterms:W3CDTF">2014-09-09T11:35:00Z</dcterms:created>
  <dcterms:modified xsi:type="dcterms:W3CDTF">2014-09-10T03:28:00Z</dcterms:modified>
</cp:coreProperties>
</file>